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512E0" w14:textId="77777777" w:rsidR="00C8453D" w:rsidRDefault="00516F44">
      <w:pPr>
        <w:rPr>
          <w:b/>
          <w:sz w:val="48"/>
          <w:szCs w:val="48"/>
        </w:rPr>
      </w:pPr>
      <w:r>
        <w:rPr>
          <w:b/>
          <w:noProof/>
          <w:sz w:val="48"/>
          <w:szCs w:val="48"/>
        </w:rPr>
        <w:drawing>
          <wp:inline distT="0" distB="0" distL="0" distR="0" wp14:anchorId="02ABE832" wp14:editId="17F77958">
            <wp:extent cx="1879600" cy="94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B_logo_2008.png"/>
                    <pic:cNvPicPr/>
                  </pic:nvPicPr>
                  <pic:blipFill>
                    <a:blip r:embed="rId9">
                      <a:extLst>
                        <a:ext uri="{28A0092B-C50C-407E-A947-70E740481C1C}">
                          <a14:useLocalDpi xmlns:a14="http://schemas.microsoft.com/office/drawing/2010/main" val="0"/>
                        </a:ext>
                      </a:extLst>
                    </a:blip>
                    <a:stretch>
                      <a:fillRect/>
                    </a:stretch>
                  </pic:blipFill>
                  <pic:spPr>
                    <a:xfrm>
                      <a:off x="0" y="0"/>
                      <a:ext cx="1879727" cy="943479"/>
                    </a:xfrm>
                    <a:prstGeom prst="rect">
                      <a:avLst/>
                    </a:prstGeom>
                  </pic:spPr>
                </pic:pic>
              </a:graphicData>
            </a:graphic>
          </wp:inline>
        </w:drawing>
      </w:r>
    </w:p>
    <w:p w14:paraId="56F9E828" w14:textId="05B3EFD9" w:rsidR="004338F3" w:rsidRPr="004338F3" w:rsidRDefault="004338F3" w:rsidP="004338F3">
      <w:pPr>
        <w:spacing w:after="0"/>
        <w:rPr>
          <w:b/>
          <w:sz w:val="56"/>
          <w:szCs w:val="56"/>
        </w:rPr>
      </w:pPr>
      <w:r w:rsidRPr="004338F3">
        <w:rPr>
          <w:b/>
          <w:sz w:val="56"/>
          <w:szCs w:val="56"/>
        </w:rPr>
        <w:t>OpenDirect</w:t>
      </w:r>
    </w:p>
    <w:p w14:paraId="4ADC87DC" w14:textId="574CDEC4" w:rsidR="00C8453D" w:rsidRDefault="00A43AD4">
      <w:pPr>
        <w:rPr>
          <w:sz w:val="36"/>
          <w:szCs w:val="36"/>
        </w:rPr>
      </w:pPr>
      <w:r>
        <w:rPr>
          <w:sz w:val="36"/>
          <w:szCs w:val="36"/>
        </w:rPr>
        <w:t>API Specification Version 1.5</w:t>
      </w:r>
      <w:r w:rsidR="00ED7B83" w:rsidRPr="004338F3">
        <w:rPr>
          <w:sz w:val="36"/>
          <w:szCs w:val="36"/>
        </w:rPr>
        <w:t xml:space="preserve"> </w:t>
      </w:r>
    </w:p>
    <w:p w14:paraId="15D44B77" w14:textId="77777777" w:rsidR="00C8453D" w:rsidRDefault="00516F44">
      <w:pPr>
        <w:rPr>
          <w:sz w:val="36"/>
          <w:szCs w:val="36"/>
        </w:rPr>
      </w:pPr>
      <w:r w:rsidRPr="00516F44">
        <w:rPr>
          <w:sz w:val="36"/>
          <w:szCs w:val="36"/>
        </w:rPr>
        <w:t>Released [date] 2015</w:t>
      </w:r>
    </w:p>
    <w:p w14:paraId="39A3B13C" w14:textId="0954D0A0" w:rsidR="00ED7B83" w:rsidRDefault="00ED7B83">
      <w:pPr>
        <w:sectPr w:rsidR="00ED7B83" w:rsidSect="00ED7B83">
          <w:headerReference w:type="default" r:id="rId10"/>
          <w:footerReference w:type="default" r:id="rId11"/>
          <w:pgSz w:w="12240" w:h="15840"/>
          <w:pgMar w:top="1440" w:right="1440" w:bottom="1440" w:left="1440" w:header="720" w:footer="720" w:gutter="0"/>
          <w:cols w:space="720"/>
          <w:vAlign w:val="center"/>
          <w:titlePg/>
          <w:docGrid w:linePitch="360"/>
        </w:sectPr>
      </w:pPr>
    </w:p>
    <w:p w14:paraId="439B07A5" w14:textId="77777777" w:rsidR="004338F3" w:rsidRDefault="004338F3" w:rsidP="004338F3">
      <w:r>
        <w:lastRenderedPageBreak/>
        <w:t>About the Working Group</w:t>
      </w:r>
    </w:p>
    <w:p w14:paraId="2D8111F8" w14:textId="77777777" w:rsidR="004338F3" w:rsidRDefault="004338F3" w:rsidP="004338F3">
      <w:r>
        <w:t>Contact, about programmatic committee, participants, license, etc.</w:t>
      </w:r>
    </w:p>
    <w:p w14:paraId="2E6BD4CB" w14:textId="77777777" w:rsidR="008F1068" w:rsidRDefault="008F1068">
      <w:pPr>
        <w:rPr>
          <w:b/>
          <w:sz w:val="32"/>
          <w:szCs w:val="32"/>
        </w:rPr>
      </w:pPr>
      <w:r>
        <w:rPr>
          <w:b/>
          <w:sz w:val="32"/>
          <w:szCs w:val="32"/>
        </w:rPr>
        <w:br w:type="page"/>
      </w:r>
    </w:p>
    <w:p w14:paraId="6036EDAC" w14:textId="23026866" w:rsidR="008F1068" w:rsidRPr="008F1068" w:rsidRDefault="008F1068" w:rsidP="008F1068">
      <w:pPr>
        <w:pBdr>
          <w:bottom w:val="single" w:sz="4" w:space="1" w:color="auto"/>
        </w:pBdr>
        <w:rPr>
          <w:b/>
          <w:sz w:val="32"/>
          <w:szCs w:val="32"/>
        </w:rPr>
      </w:pPr>
      <w:r w:rsidRPr="008F1068">
        <w:rPr>
          <w:b/>
          <w:sz w:val="32"/>
          <w:szCs w:val="32"/>
        </w:rPr>
        <w:t>License/Intellectual Property Notice</w:t>
      </w:r>
    </w:p>
    <w:p w14:paraId="55ABBCED" w14:textId="4A4550BB" w:rsidR="008F1068" w:rsidRDefault="008F1068" w:rsidP="008F1068">
      <w:r>
        <w:t>Upon any person or entity’s request, AOL, Yahoo</w:t>
      </w:r>
      <w:proofErr w:type="gramStart"/>
      <w:r>
        <w:t>!,</w:t>
      </w:r>
      <w:proofErr w:type="gramEnd"/>
      <w:r>
        <w:t xml:space="preserve"> Microsoft, </w:t>
      </w:r>
      <w:proofErr w:type="spellStart"/>
      <w:r>
        <w:t>Yieldex</w:t>
      </w:r>
      <w:proofErr w:type="spellEnd"/>
      <w:r>
        <w:t xml:space="preserve">, Bionic, </w:t>
      </w:r>
      <w:proofErr w:type="spellStart"/>
      <w:r>
        <w:t>MediaMath</w:t>
      </w:r>
      <w:proofErr w:type="spellEnd"/>
      <w:r>
        <w:t>, and IAB (“Contributors”) agree to offer such person or entity, under such Contributor’s necessary patent claims, a no-charge, royalty free, fully paid-up, non-exclusive license under and to such Contributor’s necessary patent claims on reasonable and non-discriminatory terms for purposes of implementing any this specification. Such license may be subject to the condition of reciprocity by the licensee with respect to, among other things, a license to be granted by such licensee to such party with respect to such licensee’s necessary patent claims and other reasonable and nondiscriminatory terms.</w:t>
      </w:r>
    </w:p>
    <w:p w14:paraId="387BA42B" w14:textId="77777777" w:rsidR="008F1068" w:rsidRPr="008F1068" w:rsidRDefault="008F1068" w:rsidP="008F1068">
      <w:pPr>
        <w:rPr>
          <w:sz w:val="20"/>
          <w:szCs w:val="20"/>
        </w:rPr>
      </w:pPr>
      <w:r w:rsidRPr="008F1068">
        <w:rPr>
          <w:sz w:val="20"/>
          <w:szCs w:val="20"/>
        </w:rPr>
        <w:t xml:space="preserve">THE CONTRIBUTIONS AND SPECIFICATION ARE PROVIDED "AS IS." THE </w:t>
      </w:r>
      <w:proofErr w:type="gramStart"/>
      <w:r w:rsidRPr="008F1068">
        <w:rPr>
          <w:sz w:val="20"/>
          <w:szCs w:val="20"/>
        </w:rPr>
        <w:t>ENTIRE RISK AND LIABILITY WITH RESPECT TO THE IMPLEMENTATION OR ANY OTHER USE OR EXPLOITATION OF ANY CONTRIBUTION, DRAFT SPECIFICATION OR FINAL SPECIFICATION ARE ASSUMED BY THE IMPLEMENTER, USER AND EXPLOITER</w:t>
      </w:r>
      <w:proofErr w:type="gramEnd"/>
      <w:r w:rsidRPr="008F1068">
        <w:rPr>
          <w:sz w:val="20"/>
          <w:szCs w:val="20"/>
        </w:rPr>
        <w:t>. EACH CONTRIBUTOR EXPRESSLY DISCLAIMS ANY WARRANTIES (EXPRESS, IMPLIED, OR OTHERWISE), INCLUDING, WITHOUT LIMITATION, IMPLIED WARRANTIES OF MERCHANTABILITY, NON-INFRINGEMENT, FITNESS FOR A PARTICULAR PURPOSE, OR TITLE, RELATED TO ANY CONTRIBUTION, DRAFT SPECIFICATION OR FINAL SPECIFICATION. IN NO EVENT WILL ANY CONTRIBUTOR BE LIABLE TO ANY OTHER CONTRIBUTOR, PERSON OR ENTITY FOR ANY LOST PROFITS OR ANY FORM OF INDIRECT, SPECIAL, INCIDENTAL, OR CONSEQUENTIAL DAMAGES OF ANY CHARACTER FROM ANY CAUSES OF ACTION OF ANY KIND WITH RESPECT TO THIS AGREEMENT OR ANY SUBJECT MATTER OF THIS AGREEMENT, WHETHER BASED ON BREACH OF CONTRACT, TORT (INCLUDING NEGLIGENCE), OR OTHERWISE, WHETHER OR NOT ANY CONTRIBUTOR, PERSON OR ENTITY HAS BEEN ADVISED OF THE POSSIBILITY OF SUCH DAMAGE, AND EVEN IF THE REMEDIES PROVIDED FOR IN THIS AGREEMENT FAIL OF THEIR ESSENTIAL PURPOSE.</w:t>
      </w:r>
    </w:p>
    <w:p w14:paraId="53BC228F" w14:textId="77777777" w:rsidR="00C8453D" w:rsidRDefault="004338F3" w:rsidP="004338F3">
      <w:r>
        <w:br w:type="page"/>
      </w:r>
    </w:p>
    <w:p w14:paraId="5717F694" w14:textId="0C5FD6B2" w:rsidR="00926564" w:rsidRPr="00591EEA" w:rsidRDefault="00926564" w:rsidP="00926564">
      <w:pPr>
        <w:pBdr>
          <w:bottom w:val="single" w:sz="4" w:space="1" w:color="auto"/>
        </w:pBdr>
        <w:rPr>
          <w:b/>
          <w:sz w:val="48"/>
          <w:szCs w:val="48"/>
        </w:rPr>
      </w:pPr>
      <w:bookmarkStart w:id="0" w:name="TOC"/>
      <w:r w:rsidRPr="00591EEA">
        <w:rPr>
          <w:b/>
          <w:sz w:val="48"/>
          <w:szCs w:val="48"/>
        </w:rPr>
        <w:t>Table of Contents</w:t>
      </w:r>
    </w:p>
    <w:bookmarkEnd w:id="0"/>
    <w:p w14:paraId="4F11D12A" w14:textId="77777777" w:rsidR="003E655B" w:rsidRDefault="00990C5D">
      <w:pPr>
        <w:pStyle w:val="TOC1"/>
        <w:rPr>
          <w:rFonts w:asciiTheme="minorHAnsi" w:eastAsiaTheme="minorEastAsia" w:hAnsiTheme="minorHAnsi"/>
          <w:b w:val="0"/>
          <w:bCs w:val="0"/>
          <w:noProof/>
          <w:sz w:val="24"/>
          <w:szCs w:val="24"/>
          <w:lang w:eastAsia="ja-JP"/>
        </w:rPr>
      </w:pPr>
      <w:r>
        <w:rPr>
          <w:b w:val="0"/>
          <w:sz w:val="23"/>
        </w:rPr>
        <w:fldChar w:fldCharType="begin"/>
      </w:r>
      <w:r>
        <w:instrText xml:space="preserve"> TOC \o "1-3" </w:instrText>
      </w:r>
      <w:r>
        <w:rPr>
          <w:b w:val="0"/>
          <w:sz w:val="23"/>
        </w:rPr>
        <w:fldChar w:fldCharType="separate"/>
      </w:r>
      <w:r w:rsidR="003E655B">
        <w:rPr>
          <w:noProof/>
        </w:rPr>
        <w:t>Executive Summary</w:t>
      </w:r>
      <w:r w:rsidR="003E655B">
        <w:rPr>
          <w:noProof/>
        </w:rPr>
        <w:tab/>
      </w:r>
      <w:r w:rsidR="003E655B">
        <w:rPr>
          <w:noProof/>
        </w:rPr>
        <w:fldChar w:fldCharType="begin"/>
      </w:r>
      <w:r w:rsidR="003E655B">
        <w:rPr>
          <w:noProof/>
        </w:rPr>
        <w:instrText xml:space="preserve"> PAGEREF _Toc307006477 \h </w:instrText>
      </w:r>
      <w:r w:rsidR="003E655B">
        <w:rPr>
          <w:noProof/>
        </w:rPr>
      </w:r>
      <w:r w:rsidR="003E655B">
        <w:rPr>
          <w:noProof/>
        </w:rPr>
        <w:fldChar w:fldCharType="separate"/>
      </w:r>
      <w:r w:rsidR="003E655B">
        <w:rPr>
          <w:noProof/>
        </w:rPr>
        <w:t>7</w:t>
      </w:r>
      <w:r w:rsidR="003E655B">
        <w:rPr>
          <w:noProof/>
        </w:rPr>
        <w:fldChar w:fldCharType="end"/>
      </w:r>
    </w:p>
    <w:p w14:paraId="79920581" w14:textId="77777777" w:rsidR="003E655B" w:rsidRDefault="003E655B">
      <w:pPr>
        <w:pStyle w:val="TOC2"/>
        <w:rPr>
          <w:rFonts w:asciiTheme="minorHAnsi" w:eastAsiaTheme="minorEastAsia" w:hAnsiTheme="minorHAnsi"/>
          <w:noProof/>
          <w:sz w:val="24"/>
          <w:szCs w:val="24"/>
          <w:lang w:eastAsia="ja-JP"/>
        </w:rPr>
      </w:pPr>
      <w:r>
        <w:rPr>
          <w:noProof/>
        </w:rPr>
        <w:t>What’s New in Version 2.0</w:t>
      </w:r>
      <w:r>
        <w:rPr>
          <w:noProof/>
        </w:rPr>
        <w:tab/>
      </w:r>
      <w:r>
        <w:rPr>
          <w:noProof/>
        </w:rPr>
        <w:fldChar w:fldCharType="begin"/>
      </w:r>
      <w:r>
        <w:rPr>
          <w:noProof/>
        </w:rPr>
        <w:instrText xml:space="preserve"> PAGEREF _Toc307006478 \h </w:instrText>
      </w:r>
      <w:r>
        <w:rPr>
          <w:noProof/>
        </w:rPr>
      </w:r>
      <w:r>
        <w:rPr>
          <w:noProof/>
        </w:rPr>
        <w:fldChar w:fldCharType="separate"/>
      </w:r>
      <w:r>
        <w:rPr>
          <w:noProof/>
        </w:rPr>
        <w:t>7</w:t>
      </w:r>
      <w:r>
        <w:rPr>
          <w:noProof/>
        </w:rPr>
        <w:fldChar w:fldCharType="end"/>
      </w:r>
    </w:p>
    <w:p w14:paraId="71EA307A" w14:textId="77777777" w:rsidR="003E655B" w:rsidRDefault="003E655B">
      <w:pPr>
        <w:pStyle w:val="TOC2"/>
        <w:rPr>
          <w:rFonts w:asciiTheme="minorHAnsi" w:eastAsiaTheme="minorEastAsia" w:hAnsiTheme="minorHAnsi"/>
          <w:noProof/>
          <w:sz w:val="24"/>
          <w:szCs w:val="24"/>
          <w:lang w:eastAsia="ja-JP"/>
        </w:rPr>
      </w:pPr>
      <w:r>
        <w:rPr>
          <w:noProof/>
        </w:rPr>
        <w:t>Audience</w:t>
      </w:r>
      <w:r>
        <w:rPr>
          <w:noProof/>
        </w:rPr>
        <w:tab/>
      </w:r>
      <w:r>
        <w:rPr>
          <w:noProof/>
        </w:rPr>
        <w:fldChar w:fldCharType="begin"/>
      </w:r>
      <w:r>
        <w:rPr>
          <w:noProof/>
        </w:rPr>
        <w:instrText xml:space="preserve"> PAGEREF _Toc307006479 \h </w:instrText>
      </w:r>
      <w:r>
        <w:rPr>
          <w:noProof/>
        </w:rPr>
      </w:r>
      <w:r>
        <w:rPr>
          <w:noProof/>
        </w:rPr>
        <w:fldChar w:fldCharType="separate"/>
      </w:r>
      <w:r>
        <w:rPr>
          <w:noProof/>
        </w:rPr>
        <w:t>7</w:t>
      </w:r>
      <w:r>
        <w:rPr>
          <w:noProof/>
        </w:rPr>
        <w:fldChar w:fldCharType="end"/>
      </w:r>
    </w:p>
    <w:p w14:paraId="4052BA06" w14:textId="77777777" w:rsidR="003E655B" w:rsidRDefault="003E655B">
      <w:pPr>
        <w:pStyle w:val="TOC2"/>
        <w:rPr>
          <w:rFonts w:asciiTheme="minorHAnsi" w:eastAsiaTheme="minorEastAsia" w:hAnsiTheme="minorHAnsi"/>
          <w:noProof/>
          <w:sz w:val="24"/>
          <w:szCs w:val="24"/>
          <w:lang w:eastAsia="ja-JP"/>
        </w:rPr>
      </w:pPr>
      <w:r>
        <w:rPr>
          <w:noProof/>
        </w:rPr>
        <w:t>Other OpenDirect Resources</w:t>
      </w:r>
      <w:r>
        <w:rPr>
          <w:noProof/>
        </w:rPr>
        <w:tab/>
      </w:r>
      <w:r>
        <w:rPr>
          <w:noProof/>
        </w:rPr>
        <w:fldChar w:fldCharType="begin"/>
      </w:r>
      <w:r>
        <w:rPr>
          <w:noProof/>
        </w:rPr>
        <w:instrText xml:space="preserve"> PAGEREF _Toc307006480 \h </w:instrText>
      </w:r>
      <w:r>
        <w:rPr>
          <w:noProof/>
        </w:rPr>
      </w:r>
      <w:r>
        <w:rPr>
          <w:noProof/>
        </w:rPr>
        <w:fldChar w:fldCharType="separate"/>
      </w:r>
      <w:r>
        <w:rPr>
          <w:noProof/>
        </w:rPr>
        <w:t>7</w:t>
      </w:r>
      <w:r>
        <w:rPr>
          <w:noProof/>
        </w:rPr>
        <w:fldChar w:fldCharType="end"/>
      </w:r>
    </w:p>
    <w:p w14:paraId="40B73BD7"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1</w:t>
      </w:r>
      <w:r>
        <w:rPr>
          <w:rFonts w:asciiTheme="minorHAnsi" w:eastAsiaTheme="minorEastAsia" w:hAnsiTheme="minorHAnsi"/>
          <w:b w:val="0"/>
          <w:bCs w:val="0"/>
          <w:noProof/>
          <w:sz w:val="24"/>
          <w:szCs w:val="24"/>
          <w:lang w:eastAsia="ja-JP"/>
        </w:rPr>
        <w:tab/>
      </w:r>
      <w:r>
        <w:rPr>
          <w:noProof/>
        </w:rPr>
        <w:t>Introduction/Overview</w:t>
      </w:r>
      <w:r>
        <w:rPr>
          <w:noProof/>
        </w:rPr>
        <w:tab/>
      </w:r>
      <w:r>
        <w:rPr>
          <w:noProof/>
        </w:rPr>
        <w:fldChar w:fldCharType="begin"/>
      </w:r>
      <w:r>
        <w:rPr>
          <w:noProof/>
        </w:rPr>
        <w:instrText xml:space="preserve"> PAGEREF _Toc307006481 \h </w:instrText>
      </w:r>
      <w:r>
        <w:rPr>
          <w:noProof/>
        </w:rPr>
      </w:r>
      <w:r>
        <w:rPr>
          <w:noProof/>
        </w:rPr>
        <w:fldChar w:fldCharType="separate"/>
      </w:r>
      <w:r>
        <w:rPr>
          <w:noProof/>
        </w:rPr>
        <w:t>7</w:t>
      </w:r>
      <w:r>
        <w:rPr>
          <w:noProof/>
        </w:rPr>
        <w:fldChar w:fldCharType="end"/>
      </w:r>
    </w:p>
    <w:p w14:paraId="507F81C5"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How it works</w:t>
      </w:r>
      <w:r>
        <w:rPr>
          <w:noProof/>
        </w:rPr>
        <w:tab/>
      </w:r>
      <w:r>
        <w:rPr>
          <w:noProof/>
        </w:rPr>
        <w:fldChar w:fldCharType="begin"/>
      </w:r>
      <w:r>
        <w:rPr>
          <w:noProof/>
        </w:rPr>
        <w:instrText xml:space="preserve"> PAGEREF _Toc307006482 \h </w:instrText>
      </w:r>
      <w:r>
        <w:rPr>
          <w:noProof/>
        </w:rPr>
      </w:r>
      <w:r>
        <w:rPr>
          <w:noProof/>
        </w:rPr>
        <w:fldChar w:fldCharType="separate"/>
      </w:r>
      <w:r>
        <w:rPr>
          <w:noProof/>
        </w:rPr>
        <w:t>8</w:t>
      </w:r>
      <w:r>
        <w:rPr>
          <w:noProof/>
        </w:rPr>
        <w:fldChar w:fldCharType="end"/>
      </w:r>
    </w:p>
    <w:p w14:paraId="46A2342A"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Using this document</w:t>
      </w:r>
      <w:r>
        <w:rPr>
          <w:noProof/>
        </w:rPr>
        <w:tab/>
      </w:r>
      <w:r>
        <w:rPr>
          <w:noProof/>
        </w:rPr>
        <w:fldChar w:fldCharType="begin"/>
      </w:r>
      <w:r>
        <w:rPr>
          <w:noProof/>
        </w:rPr>
        <w:instrText xml:space="preserve"> PAGEREF _Toc307006483 \h </w:instrText>
      </w:r>
      <w:r>
        <w:rPr>
          <w:noProof/>
        </w:rPr>
      </w:r>
      <w:r>
        <w:rPr>
          <w:noProof/>
        </w:rPr>
        <w:fldChar w:fldCharType="separate"/>
      </w:r>
      <w:r>
        <w:rPr>
          <w:noProof/>
        </w:rPr>
        <w:t>8</w:t>
      </w:r>
      <w:r>
        <w:rPr>
          <w:noProof/>
        </w:rPr>
        <w:fldChar w:fldCharType="end"/>
      </w:r>
    </w:p>
    <w:p w14:paraId="57B801AE"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Programming Elements</w:t>
      </w:r>
      <w:r>
        <w:rPr>
          <w:noProof/>
        </w:rPr>
        <w:tab/>
      </w:r>
      <w:r>
        <w:rPr>
          <w:noProof/>
        </w:rPr>
        <w:fldChar w:fldCharType="begin"/>
      </w:r>
      <w:r>
        <w:rPr>
          <w:noProof/>
        </w:rPr>
        <w:instrText xml:space="preserve"> PAGEREF _Toc307006484 \h </w:instrText>
      </w:r>
      <w:r>
        <w:rPr>
          <w:noProof/>
        </w:rPr>
      </w:r>
      <w:r>
        <w:rPr>
          <w:noProof/>
        </w:rPr>
        <w:fldChar w:fldCharType="separate"/>
      </w:r>
      <w:r>
        <w:rPr>
          <w:noProof/>
        </w:rPr>
        <w:t>8</w:t>
      </w:r>
      <w:r>
        <w:rPr>
          <w:noProof/>
        </w:rPr>
        <w:fldChar w:fldCharType="end"/>
      </w:r>
    </w:p>
    <w:p w14:paraId="4925428F"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2</w:t>
      </w:r>
      <w:r>
        <w:rPr>
          <w:rFonts w:asciiTheme="minorHAnsi" w:eastAsiaTheme="minorEastAsia" w:hAnsiTheme="minorHAnsi"/>
          <w:b w:val="0"/>
          <w:bCs w:val="0"/>
          <w:noProof/>
          <w:sz w:val="24"/>
          <w:szCs w:val="24"/>
          <w:lang w:eastAsia="ja-JP"/>
        </w:rPr>
        <w:tab/>
      </w:r>
      <w:r>
        <w:rPr>
          <w:noProof/>
        </w:rPr>
        <w:t>Resources</w:t>
      </w:r>
      <w:r>
        <w:rPr>
          <w:noProof/>
        </w:rPr>
        <w:tab/>
      </w:r>
      <w:r>
        <w:rPr>
          <w:noProof/>
        </w:rPr>
        <w:fldChar w:fldCharType="begin"/>
      </w:r>
      <w:r>
        <w:rPr>
          <w:noProof/>
        </w:rPr>
        <w:instrText xml:space="preserve"> PAGEREF _Toc307006485 \h </w:instrText>
      </w:r>
      <w:r>
        <w:rPr>
          <w:noProof/>
        </w:rPr>
      </w:r>
      <w:r>
        <w:rPr>
          <w:noProof/>
        </w:rPr>
        <w:fldChar w:fldCharType="separate"/>
      </w:r>
      <w:r>
        <w:rPr>
          <w:noProof/>
        </w:rPr>
        <w:t>9</w:t>
      </w:r>
      <w:r>
        <w:rPr>
          <w:noProof/>
        </w:rPr>
        <w:fldChar w:fldCharType="end"/>
      </w:r>
    </w:p>
    <w:p w14:paraId="35773354"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Account</w:t>
      </w:r>
      <w:r>
        <w:rPr>
          <w:noProof/>
        </w:rPr>
        <w:tab/>
      </w:r>
      <w:r>
        <w:rPr>
          <w:noProof/>
        </w:rPr>
        <w:fldChar w:fldCharType="begin"/>
      </w:r>
      <w:r>
        <w:rPr>
          <w:noProof/>
        </w:rPr>
        <w:instrText xml:space="preserve"> PAGEREF _Toc307006486 \h </w:instrText>
      </w:r>
      <w:r>
        <w:rPr>
          <w:noProof/>
        </w:rPr>
      </w:r>
      <w:r>
        <w:rPr>
          <w:noProof/>
        </w:rPr>
        <w:fldChar w:fldCharType="separate"/>
      </w:r>
      <w:r>
        <w:rPr>
          <w:noProof/>
        </w:rPr>
        <w:t>9</w:t>
      </w:r>
      <w:r>
        <w:rPr>
          <w:noProof/>
        </w:rPr>
        <w:fldChar w:fldCharType="end"/>
      </w:r>
    </w:p>
    <w:p w14:paraId="38F8ED04"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Assignment</w:t>
      </w:r>
      <w:r>
        <w:rPr>
          <w:noProof/>
        </w:rPr>
        <w:tab/>
      </w:r>
      <w:r>
        <w:rPr>
          <w:noProof/>
        </w:rPr>
        <w:fldChar w:fldCharType="begin"/>
      </w:r>
      <w:r>
        <w:rPr>
          <w:noProof/>
        </w:rPr>
        <w:instrText xml:space="preserve"> PAGEREF _Toc307006487 \h </w:instrText>
      </w:r>
      <w:r>
        <w:rPr>
          <w:noProof/>
        </w:rPr>
      </w:r>
      <w:r>
        <w:rPr>
          <w:noProof/>
        </w:rPr>
        <w:fldChar w:fldCharType="separate"/>
      </w:r>
      <w:r>
        <w:rPr>
          <w:noProof/>
        </w:rPr>
        <w:t>10</w:t>
      </w:r>
      <w:r>
        <w:rPr>
          <w:noProof/>
        </w:rPr>
        <w:fldChar w:fldCharType="end"/>
      </w:r>
    </w:p>
    <w:p w14:paraId="40A98194"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Creative</w:t>
      </w:r>
      <w:r>
        <w:rPr>
          <w:noProof/>
        </w:rPr>
        <w:tab/>
      </w:r>
      <w:r>
        <w:rPr>
          <w:noProof/>
        </w:rPr>
        <w:fldChar w:fldCharType="begin"/>
      </w:r>
      <w:r>
        <w:rPr>
          <w:noProof/>
        </w:rPr>
        <w:instrText xml:space="preserve"> PAGEREF _Toc307006488 \h </w:instrText>
      </w:r>
      <w:r>
        <w:rPr>
          <w:noProof/>
        </w:rPr>
      </w:r>
      <w:r>
        <w:rPr>
          <w:noProof/>
        </w:rPr>
        <w:fldChar w:fldCharType="separate"/>
      </w:r>
      <w:r>
        <w:rPr>
          <w:noProof/>
        </w:rPr>
        <w:t>11</w:t>
      </w:r>
      <w:r>
        <w:rPr>
          <w:noProof/>
        </w:rPr>
        <w:fldChar w:fldCharType="end"/>
      </w:r>
    </w:p>
    <w:p w14:paraId="41DCDD69"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Line</w:t>
      </w:r>
      <w:r>
        <w:rPr>
          <w:noProof/>
        </w:rPr>
        <w:tab/>
      </w:r>
      <w:r>
        <w:rPr>
          <w:noProof/>
        </w:rPr>
        <w:fldChar w:fldCharType="begin"/>
      </w:r>
      <w:r>
        <w:rPr>
          <w:noProof/>
        </w:rPr>
        <w:instrText xml:space="preserve"> PAGEREF _Toc307006489 \h </w:instrText>
      </w:r>
      <w:r>
        <w:rPr>
          <w:noProof/>
        </w:rPr>
      </w:r>
      <w:r>
        <w:rPr>
          <w:noProof/>
        </w:rPr>
        <w:fldChar w:fldCharType="separate"/>
      </w:r>
      <w:r>
        <w:rPr>
          <w:noProof/>
        </w:rPr>
        <w:t>13</w:t>
      </w:r>
      <w:r>
        <w:rPr>
          <w:noProof/>
        </w:rPr>
        <w:fldChar w:fldCharType="end"/>
      </w:r>
    </w:p>
    <w:p w14:paraId="5126EC65"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2.4.1</w:t>
      </w:r>
      <w:r>
        <w:rPr>
          <w:rFonts w:asciiTheme="minorHAnsi" w:eastAsiaTheme="minorEastAsia" w:hAnsiTheme="minorHAnsi"/>
          <w:bCs w:val="0"/>
          <w:noProof/>
          <w:sz w:val="24"/>
          <w:szCs w:val="24"/>
          <w:lang w:eastAsia="ja-JP"/>
        </w:rPr>
        <w:tab/>
      </w:r>
      <w:r>
        <w:rPr>
          <w:noProof/>
        </w:rPr>
        <w:t>Booking Status Values</w:t>
      </w:r>
      <w:r>
        <w:rPr>
          <w:noProof/>
        </w:rPr>
        <w:tab/>
      </w:r>
      <w:r>
        <w:rPr>
          <w:noProof/>
        </w:rPr>
        <w:fldChar w:fldCharType="begin"/>
      </w:r>
      <w:r>
        <w:rPr>
          <w:noProof/>
        </w:rPr>
        <w:instrText xml:space="preserve"> PAGEREF _Toc307006490 \h </w:instrText>
      </w:r>
      <w:r>
        <w:rPr>
          <w:noProof/>
        </w:rPr>
      </w:r>
      <w:r>
        <w:rPr>
          <w:noProof/>
        </w:rPr>
        <w:fldChar w:fldCharType="separate"/>
      </w:r>
      <w:r>
        <w:rPr>
          <w:noProof/>
        </w:rPr>
        <w:t>16</w:t>
      </w:r>
      <w:r>
        <w:rPr>
          <w:noProof/>
        </w:rPr>
        <w:fldChar w:fldCharType="end"/>
      </w:r>
    </w:p>
    <w:p w14:paraId="5D47C411"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Order</w:t>
      </w:r>
      <w:r>
        <w:rPr>
          <w:noProof/>
        </w:rPr>
        <w:tab/>
      </w:r>
      <w:r>
        <w:rPr>
          <w:noProof/>
        </w:rPr>
        <w:fldChar w:fldCharType="begin"/>
      </w:r>
      <w:r>
        <w:rPr>
          <w:noProof/>
        </w:rPr>
        <w:instrText xml:space="preserve"> PAGEREF _Toc307006491 \h </w:instrText>
      </w:r>
      <w:r>
        <w:rPr>
          <w:noProof/>
        </w:rPr>
      </w:r>
      <w:r>
        <w:rPr>
          <w:noProof/>
        </w:rPr>
        <w:fldChar w:fldCharType="separate"/>
      </w:r>
      <w:r>
        <w:rPr>
          <w:noProof/>
        </w:rPr>
        <w:t>17</w:t>
      </w:r>
      <w:r>
        <w:rPr>
          <w:noProof/>
        </w:rPr>
        <w:fldChar w:fldCharType="end"/>
      </w:r>
    </w:p>
    <w:p w14:paraId="2539B72A"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Organization</w:t>
      </w:r>
      <w:r>
        <w:rPr>
          <w:noProof/>
        </w:rPr>
        <w:tab/>
      </w:r>
      <w:r>
        <w:rPr>
          <w:noProof/>
        </w:rPr>
        <w:fldChar w:fldCharType="begin"/>
      </w:r>
      <w:r>
        <w:rPr>
          <w:noProof/>
        </w:rPr>
        <w:instrText xml:space="preserve"> PAGEREF _Toc307006492 \h </w:instrText>
      </w:r>
      <w:r>
        <w:rPr>
          <w:noProof/>
        </w:rPr>
      </w:r>
      <w:r>
        <w:rPr>
          <w:noProof/>
        </w:rPr>
        <w:fldChar w:fldCharType="separate"/>
      </w:r>
      <w:r>
        <w:rPr>
          <w:noProof/>
        </w:rPr>
        <w:t>19</w:t>
      </w:r>
      <w:r>
        <w:rPr>
          <w:noProof/>
        </w:rPr>
        <w:fldChar w:fldCharType="end"/>
      </w:r>
    </w:p>
    <w:p w14:paraId="32348AD2"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2.7</w:t>
      </w:r>
      <w:r>
        <w:rPr>
          <w:rFonts w:asciiTheme="minorHAnsi" w:eastAsiaTheme="minorEastAsia" w:hAnsiTheme="minorHAnsi"/>
          <w:noProof/>
          <w:sz w:val="24"/>
          <w:szCs w:val="24"/>
          <w:lang w:eastAsia="ja-JP"/>
        </w:rPr>
        <w:tab/>
      </w:r>
      <w:r>
        <w:rPr>
          <w:noProof/>
        </w:rPr>
        <w:t>Product</w:t>
      </w:r>
      <w:r>
        <w:rPr>
          <w:noProof/>
        </w:rPr>
        <w:tab/>
      </w:r>
      <w:r>
        <w:rPr>
          <w:noProof/>
        </w:rPr>
        <w:fldChar w:fldCharType="begin"/>
      </w:r>
      <w:r>
        <w:rPr>
          <w:noProof/>
        </w:rPr>
        <w:instrText xml:space="preserve"> PAGEREF _Toc307006493 \h </w:instrText>
      </w:r>
      <w:r>
        <w:rPr>
          <w:noProof/>
        </w:rPr>
      </w:r>
      <w:r>
        <w:rPr>
          <w:noProof/>
        </w:rPr>
        <w:fldChar w:fldCharType="separate"/>
      </w:r>
      <w:r>
        <w:rPr>
          <w:noProof/>
        </w:rPr>
        <w:t>21</w:t>
      </w:r>
      <w:r>
        <w:rPr>
          <w:noProof/>
        </w:rPr>
        <w:fldChar w:fldCharType="end"/>
      </w:r>
    </w:p>
    <w:p w14:paraId="24BE557C"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3</w:t>
      </w:r>
      <w:r>
        <w:rPr>
          <w:rFonts w:asciiTheme="minorHAnsi" w:eastAsiaTheme="minorEastAsia" w:hAnsiTheme="minorHAnsi"/>
          <w:b w:val="0"/>
          <w:bCs w:val="0"/>
          <w:noProof/>
          <w:sz w:val="24"/>
          <w:szCs w:val="24"/>
          <w:lang w:eastAsia="ja-JP"/>
        </w:rPr>
        <w:tab/>
      </w:r>
      <w:r>
        <w:rPr>
          <w:noProof/>
        </w:rPr>
        <w:t>Common Objects</w:t>
      </w:r>
      <w:r>
        <w:rPr>
          <w:noProof/>
        </w:rPr>
        <w:tab/>
      </w:r>
      <w:r>
        <w:rPr>
          <w:noProof/>
        </w:rPr>
        <w:fldChar w:fldCharType="begin"/>
      </w:r>
      <w:r>
        <w:rPr>
          <w:noProof/>
        </w:rPr>
        <w:instrText xml:space="preserve"> PAGEREF _Toc307006494 \h </w:instrText>
      </w:r>
      <w:r>
        <w:rPr>
          <w:noProof/>
        </w:rPr>
      </w:r>
      <w:r>
        <w:rPr>
          <w:noProof/>
        </w:rPr>
        <w:fldChar w:fldCharType="separate"/>
      </w:r>
      <w:r>
        <w:rPr>
          <w:noProof/>
        </w:rPr>
        <w:t>24</w:t>
      </w:r>
      <w:r>
        <w:rPr>
          <w:noProof/>
        </w:rPr>
        <w:fldChar w:fldCharType="end"/>
      </w:r>
    </w:p>
    <w:p w14:paraId="34E23C8E"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Address</w:t>
      </w:r>
      <w:r>
        <w:rPr>
          <w:noProof/>
        </w:rPr>
        <w:tab/>
      </w:r>
      <w:r>
        <w:rPr>
          <w:noProof/>
        </w:rPr>
        <w:fldChar w:fldCharType="begin"/>
      </w:r>
      <w:r>
        <w:rPr>
          <w:noProof/>
        </w:rPr>
        <w:instrText xml:space="preserve"> PAGEREF _Toc307006495 \h </w:instrText>
      </w:r>
      <w:r>
        <w:rPr>
          <w:noProof/>
        </w:rPr>
      </w:r>
      <w:r>
        <w:rPr>
          <w:noProof/>
        </w:rPr>
        <w:fldChar w:fldCharType="separate"/>
      </w:r>
      <w:r>
        <w:rPr>
          <w:noProof/>
        </w:rPr>
        <w:t>24</w:t>
      </w:r>
      <w:r>
        <w:rPr>
          <w:noProof/>
        </w:rPr>
        <w:fldChar w:fldCharType="end"/>
      </w:r>
    </w:p>
    <w:p w14:paraId="6639EA80"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Contact</w:t>
      </w:r>
      <w:r>
        <w:rPr>
          <w:noProof/>
        </w:rPr>
        <w:tab/>
      </w:r>
      <w:r>
        <w:rPr>
          <w:noProof/>
        </w:rPr>
        <w:fldChar w:fldCharType="begin"/>
      </w:r>
      <w:r>
        <w:rPr>
          <w:noProof/>
        </w:rPr>
        <w:instrText xml:space="preserve"> PAGEREF _Toc307006496 \h </w:instrText>
      </w:r>
      <w:r>
        <w:rPr>
          <w:noProof/>
        </w:rPr>
      </w:r>
      <w:r>
        <w:rPr>
          <w:noProof/>
        </w:rPr>
        <w:fldChar w:fldCharType="separate"/>
      </w:r>
      <w:r>
        <w:rPr>
          <w:noProof/>
        </w:rPr>
        <w:t>25</w:t>
      </w:r>
      <w:r>
        <w:rPr>
          <w:noProof/>
        </w:rPr>
        <w:fldChar w:fldCharType="end"/>
      </w:r>
    </w:p>
    <w:p w14:paraId="56E62550"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ProductAvails</w:t>
      </w:r>
      <w:r>
        <w:rPr>
          <w:noProof/>
        </w:rPr>
        <w:tab/>
      </w:r>
      <w:r>
        <w:rPr>
          <w:noProof/>
        </w:rPr>
        <w:fldChar w:fldCharType="begin"/>
      </w:r>
      <w:r>
        <w:rPr>
          <w:noProof/>
        </w:rPr>
        <w:instrText xml:space="preserve"> PAGEREF _Toc307006497 \h </w:instrText>
      </w:r>
      <w:r>
        <w:rPr>
          <w:noProof/>
        </w:rPr>
      </w:r>
      <w:r>
        <w:rPr>
          <w:noProof/>
        </w:rPr>
        <w:fldChar w:fldCharType="separate"/>
      </w:r>
      <w:r>
        <w:rPr>
          <w:noProof/>
        </w:rPr>
        <w:t>26</w:t>
      </w:r>
      <w:r>
        <w:rPr>
          <w:noProof/>
        </w:rPr>
        <w:fldChar w:fldCharType="end"/>
      </w:r>
    </w:p>
    <w:p w14:paraId="56324EB8"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ProductAvailsSearch</w:t>
      </w:r>
      <w:r>
        <w:rPr>
          <w:noProof/>
        </w:rPr>
        <w:tab/>
      </w:r>
      <w:r>
        <w:rPr>
          <w:noProof/>
        </w:rPr>
        <w:fldChar w:fldCharType="begin"/>
      </w:r>
      <w:r>
        <w:rPr>
          <w:noProof/>
        </w:rPr>
        <w:instrText xml:space="preserve"> PAGEREF _Toc307006498 \h </w:instrText>
      </w:r>
      <w:r>
        <w:rPr>
          <w:noProof/>
        </w:rPr>
      </w:r>
      <w:r>
        <w:rPr>
          <w:noProof/>
        </w:rPr>
        <w:fldChar w:fldCharType="separate"/>
      </w:r>
      <w:r>
        <w:rPr>
          <w:noProof/>
        </w:rPr>
        <w:t>26</w:t>
      </w:r>
      <w:r>
        <w:rPr>
          <w:noProof/>
        </w:rPr>
        <w:fldChar w:fldCharType="end"/>
      </w:r>
    </w:p>
    <w:p w14:paraId="6302CED2"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3.5</w:t>
      </w:r>
      <w:r>
        <w:rPr>
          <w:rFonts w:asciiTheme="minorHAnsi" w:eastAsiaTheme="minorEastAsia" w:hAnsiTheme="minorHAnsi"/>
          <w:noProof/>
          <w:sz w:val="24"/>
          <w:szCs w:val="24"/>
          <w:lang w:eastAsia="ja-JP"/>
        </w:rPr>
        <w:tab/>
      </w:r>
      <w:r>
        <w:rPr>
          <w:noProof/>
        </w:rPr>
        <w:t>ProductSearch</w:t>
      </w:r>
      <w:r>
        <w:rPr>
          <w:noProof/>
        </w:rPr>
        <w:tab/>
      </w:r>
      <w:r>
        <w:rPr>
          <w:noProof/>
        </w:rPr>
        <w:fldChar w:fldCharType="begin"/>
      </w:r>
      <w:r>
        <w:rPr>
          <w:noProof/>
        </w:rPr>
        <w:instrText xml:space="preserve"> PAGEREF _Toc307006499 \h </w:instrText>
      </w:r>
      <w:r>
        <w:rPr>
          <w:noProof/>
        </w:rPr>
      </w:r>
      <w:r>
        <w:rPr>
          <w:noProof/>
        </w:rPr>
        <w:fldChar w:fldCharType="separate"/>
      </w:r>
      <w:r>
        <w:rPr>
          <w:noProof/>
        </w:rPr>
        <w:t>28</w:t>
      </w:r>
      <w:r>
        <w:rPr>
          <w:noProof/>
        </w:rPr>
        <w:fldChar w:fldCharType="end"/>
      </w:r>
    </w:p>
    <w:p w14:paraId="7DC5304B"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3.6</w:t>
      </w:r>
      <w:r>
        <w:rPr>
          <w:rFonts w:asciiTheme="minorHAnsi" w:eastAsiaTheme="minorEastAsia" w:hAnsiTheme="minorHAnsi"/>
          <w:noProof/>
          <w:sz w:val="24"/>
          <w:szCs w:val="24"/>
          <w:lang w:eastAsia="ja-JP"/>
        </w:rPr>
        <w:tab/>
      </w:r>
      <w:r>
        <w:rPr>
          <w:noProof/>
        </w:rPr>
        <w:t>Size</w:t>
      </w:r>
      <w:r>
        <w:rPr>
          <w:noProof/>
        </w:rPr>
        <w:tab/>
      </w:r>
      <w:r>
        <w:rPr>
          <w:noProof/>
        </w:rPr>
        <w:fldChar w:fldCharType="begin"/>
      </w:r>
      <w:r>
        <w:rPr>
          <w:noProof/>
        </w:rPr>
        <w:instrText xml:space="preserve"> PAGEREF _Toc307006500 \h </w:instrText>
      </w:r>
      <w:r>
        <w:rPr>
          <w:noProof/>
        </w:rPr>
      </w:r>
      <w:r>
        <w:rPr>
          <w:noProof/>
        </w:rPr>
        <w:fldChar w:fldCharType="separate"/>
      </w:r>
      <w:r>
        <w:rPr>
          <w:noProof/>
        </w:rPr>
        <w:t>29</w:t>
      </w:r>
      <w:r>
        <w:rPr>
          <w:noProof/>
        </w:rPr>
        <w:fldChar w:fldCharType="end"/>
      </w:r>
    </w:p>
    <w:p w14:paraId="10DA9D91"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3.7</w:t>
      </w:r>
      <w:r>
        <w:rPr>
          <w:rFonts w:asciiTheme="minorHAnsi" w:eastAsiaTheme="minorEastAsia" w:hAnsiTheme="minorHAnsi"/>
          <w:noProof/>
          <w:sz w:val="24"/>
          <w:szCs w:val="24"/>
          <w:lang w:eastAsia="ja-JP"/>
        </w:rPr>
        <w:tab/>
      </w:r>
      <w:r>
        <w:rPr>
          <w:noProof/>
        </w:rPr>
        <w:t>Segment</w:t>
      </w:r>
      <w:r>
        <w:rPr>
          <w:noProof/>
        </w:rPr>
        <w:tab/>
      </w:r>
      <w:r>
        <w:rPr>
          <w:noProof/>
        </w:rPr>
        <w:fldChar w:fldCharType="begin"/>
      </w:r>
      <w:r>
        <w:rPr>
          <w:noProof/>
        </w:rPr>
        <w:instrText xml:space="preserve"> PAGEREF _Toc307006501 \h </w:instrText>
      </w:r>
      <w:r>
        <w:rPr>
          <w:noProof/>
        </w:rPr>
      </w:r>
      <w:r>
        <w:rPr>
          <w:noProof/>
        </w:rPr>
        <w:fldChar w:fldCharType="separate"/>
      </w:r>
      <w:r>
        <w:rPr>
          <w:noProof/>
        </w:rPr>
        <w:t>29</w:t>
      </w:r>
      <w:r>
        <w:rPr>
          <w:noProof/>
        </w:rPr>
        <w:fldChar w:fldCharType="end"/>
      </w:r>
    </w:p>
    <w:p w14:paraId="2DDB81F1"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4</w:t>
      </w:r>
      <w:r>
        <w:rPr>
          <w:rFonts w:asciiTheme="minorHAnsi" w:eastAsiaTheme="minorEastAsia" w:hAnsiTheme="minorHAnsi"/>
          <w:b w:val="0"/>
          <w:bCs w:val="0"/>
          <w:noProof/>
          <w:sz w:val="24"/>
          <w:szCs w:val="24"/>
          <w:lang w:eastAsia="ja-JP"/>
        </w:rPr>
        <w:tab/>
      </w:r>
      <w:r>
        <w:rPr>
          <w:noProof/>
        </w:rPr>
        <w:t>Reference Data</w:t>
      </w:r>
      <w:r>
        <w:rPr>
          <w:noProof/>
        </w:rPr>
        <w:tab/>
      </w:r>
      <w:r>
        <w:rPr>
          <w:noProof/>
        </w:rPr>
        <w:fldChar w:fldCharType="begin"/>
      </w:r>
      <w:r>
        <w:rPr>
          <w:noProof/>
        </w:rPr>
        <w:instrText xml:space="preserve"> PAGEREF _Toc307006502 \h </w:instrText>
      </w:r>
      <w:r>
        <w:rPr>
          <w:noProof/>
        </w:rPr>
      </w:r>
      <w:r>
        <w:rPr>
          <w:noProof/>
        </w:rPr>
        <w:fldChar w:fldCharType="separate"/>
      </w:r>
      <w:r>
        <w:rPr>
          <w:noProof/>
        </w:rPr>
        <w:t>29</w:t>
      </w:r>
      <w:r>
        <w:rPr>
          <w:noProof/>
        </w:rPr>
        <w:fldChar w:fldCharType="end"/>
      </w:r>
    </w:p>
    <w:p w14:paraId="5914D237"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AdFormatType</w:t>
      </w:r>
      <w:r>
        <w:rPr>
          <w:noProof/>
        </w:rPr>
        <w:tab/>
      </w:r>
      <w:r>
        <w:rPr>
          <w:noProof/>
        </w:rPr>
        <w:fldChar w:fldCharType="begin"/>
      </w:r>
      <w:r>
        <w:rPr>
          <w:noProof/>
        </w:rPr>
        <w:instrText xml:space="preserve"> PAGEREF _Toc307006503 \h </w:instrText>
      </w:r>
      <w:r>
        <w:rPr>
          <w:noProof/>
        </w:rPr>
      </w:r>
      <w:r>
        <w:rPr>
          <w:noProof/>
        </w:rPr>
        <w:fldChar w:fldCharType="separate"/>
      </w:r>
      <w:r>
        <w:rPr>
          <w:noProof/>
        </w:rPr>
        <w:t>30</w:t>
      </w:r>
      <w:r>
        <w:rPr>
          <w:noProof/>
        </w:rPr>
        <w:fldChar w:fldCharType="end"/>
      </w:r>
    </w:p>
    <w:p w14:paraId="0ED175C1"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AdPosition</w:t>
      </w:r>
      <w:r>
        <w:rPr>
          <w:noProof/>
        </w:rPr>
        <w:tab/>
      </w:r>
      <w:r>
        <w:rPr>
          <w:noProof/>
        </w:rPr>
        <w:fldChar w:fldCharType="begin"/>
      </w:r>
      <w:r>
        <w:rPr>
          <w:noProof/>
        </w:rPr>
        <w:instrText xml:space="preserve"> PAGEREF _Toc307006504 \h </w:instrText>
      </w:r>
      <w:r>
        <w:rPr>
          <w:noProof/>
        </w:rPr>
      </w:r>
      <w:r>
        <w:rPr>
          <w:noProof/>
        </w:rPr>
        <w:fldChar w:fldCharType="separate"/>
      </w:r>
      <w:r>
        <w:rPr>
          <w:noProof/>
        </w:rPr>
        <w:t>30</w:t>
      </w:r>
      <w:r>
        <w:rPr>
          <w:noProof/>
        </w:rPr>
        <w:fldChar w:fldCharType="end"/>
      </w:r>
    </w:p>
    <w:p w14:paraId="149F2490"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ContactType</w:t>
      </w:r>
      <w:r>
        <w:rPr>
          <w:noProof/>
        </w:rPr>
        <w:tab/>
      </w:r>
      <w:r>
        <w:rPr>
          <w:noProof/>
        </w:rPr>
        <w:fldChar w:fldCharType="begin"/>
      </w:r>
      <w:r>
        <w:rPr>
          <w:noProof/>
        </w:rPr>
        <w:instrText xml:space="preserve"> PAGEREF _Toc307006505 \h </w:instrText>
      </w:r>
      <w:r>
        <w:rPr>
          <w:noProof/>
        </w:rPr>
      </w:r>
      <w:r>
        <w:rPr>
          <w:noProof/>
        </w:rPr>
        <w:fldChar w:fldCharType="separate"/>
      </w:r>
      <w:r>
        <w:rPr>
          <w:noProof/>
        </w:rPr>
        <w:t>31</w:t>
      </w:r>
      <w:r>
        <w:rPr>
          <w:noProof/>
        </w:rPr>
        <w:fldChar w:fldCharType="end"/>
      </w:r>
    </w:p>
    <w:p w14:paraId="384A6BAD"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Country</w:t>
      </w:r>
      <w:r>
        <w:rPr>
          <w:noProof/>
        </w:rPr>
        <w:tab/>
      </w:r>
      <w:r>
        <w:rPr>
          <w:noProof/>
        </w:rPr>
        <w:fldChar w:fldCharType="begin"/>
      </w:r>
      <w:r>
        <w:rPr>
          <w:noProof/>
        </w:rPr>
        <w:instrText xml:space="preserve"> PAGEREF _Toc307006506 \h </w:instrText>
      </w:r>
      <w:r>
        <w:rPr>
          <w:noProof/>
        </w:rPr>
      </w:r>
      <w:r>
        <w:rPr>
          <w:noProof/>
        </w:rPr>
        <w:fldChar w:fldCharType="separate"/>
      </w:r>
      <w:r>
        <w:rPr>
          <w:noProof/>
        </w:rPr>
        <w:t>31</w:t>
      </w:r>
      <w:r>
        <w:rPr>
          <w:noProof/>
        </w:rPr>
        <w:fldChar w:fldCharType="end"/>
      </w:r>
    </w:p>
    <w:p w14:paraId="1A118AA4"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Currency</w:t>
      </w:r>
      <w:r>
        <w:rPr>
          <w:noProof/>
        </w:rPr>
        <w:tab/>
      </w:r>
      <w:r>
        <w:rPr>
          <w:noProof/>
        </w:rPr>
        <w:fldChar w:fldCharType="begin"/>
      </w:r>
      <w:r>
        <w:rPr>
          <w:noProof/>
        </w:rPr>
        <w:instrText xml:space="preserve"> PAGEREF _Toc307006507 \h </w:instrText>
      </w:r>
      <w:r>
        <w:rPr>
          <w:noProof/>
        </w:rPr>
      </w:r>
      <w:r>
        <w:rPr>
          <w:noProof/>
        </w:rPr>
        <w:fldChar w:fldCharType="separate"/>
      </w:r>
      <w:r>
        <w:rPr>
          <w:noProof/>
        </w:rPr>
        <w:t>32</w:t>
      </w:r>
      <w:r>
        <w:rPr>
          <w:noProof/>
        </w:rPr>
        <w:fldChar w:fldCharType="end"/>
      </w:r>
    </w:p>
    <w:p w14:paraId="2E00714C"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4.6</w:t>
      </w:r>
      <w:r>
        <w:rPr>
          <w:rFonts w:asciiTheme="minorHAnsi" w:eastAsiaTheme="minorEastAsia" w:hAnsiTheme="minorHAnsi"/>
          <w:noProof/>
          <w:sz w:val="24"/>
          <w:szCs w:val="24"/>
          <w:lang w:eastAsia="ja-JP"/>
        </w:rPr>
        <w:tab/>
      </w:r>
      <w:r>
        <w:rPr>
          <w:noProof/>
        </w:rPr>
        <w:t>DeliveryType</w:t>
      </w:r>
      <w:r>
        <w:rPr>
          <w:noProof/>
        </w:rPr>
        <w:tab/>
      </w:r>
      <w:r>
        <w:rPr>
          <w:noProof/>
        </w:rPr>
        <w:fldChar w:fldCharType="begin"/>
      </w:r>
      <w:r>
        <w:rPr>
          <w:noProof/>
        </w:rPr>
        <w:instrText xml:space="preserve"> PAGEREF _Toc307006508 \h </w:instrText>
      </w:r>
      <w:r>
        <w:rPr>
          <w:noProof/>
        </w:rPr>
      </w:r>
      <w:r>
        <w:rPr>
          <w:noProof/>
        </w:rPr>
        <w:fldChar w:fldCharType="separate"/>
      </w:r>
      <w:r>
        <w:rPr>
          <w:noProof/>
        </w:rPr>
        <w:t>32</w:t>
      </w:r>
      <w:r>
        <w:rPr>
          <w:noProof/>
        </w:rPr>
        <w:fldChar w:fldCharType="end"/>
      </w:r>
    </w:p>
    <w:p w14:paraId="62074188"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4.7</w:t>
      </w:r>
      <w:r>
        <w:rPr>
          <w:rFonts w:asciiTheme="minorHAnsi" w:eastAsiaTheme="minorEastAsia" w:hAnsiTheme="minorHAnsi"/>
          <w:noProof/>
          <w:sz w:val="24"/>
          <w:szCs w:val="24"/>
          <w:lang w:eastAsia="ja-JP"/>
        </w:rPr>
        <w:tab/>
      </w:r>
      <w:r>
        <w:rPr>
          <w:noProof/>
        </w:rPr>
        <w:t>FrequencyCapInterval</w:t>
      </w:r>
      <w:r>
        <w:rPr>
          <w:noProof/>
        </w:rPr>
        <w:tab/>
      </w:r>
      <w:r>
        <w:rPr>
          <w:noProof/>
        </w:rPr>
        <w:fldChar w:fldCharType="begin"/>
      </w:r>
      <w:r>
        <w:rPr>
          <w:noProof/>
        </w:rPr>
        <w:instrText xml:space="preserve"> PAGEREF _Toc307006509 \h </w:instrText>
      </w:r>
      <w:r>
        <w:rPr>
          <w:noProof/>
        </w:rPr>
      </w:r>
      <w:r>
        <w:rPr>
          <w:noProof/>
        </w:rPr>
        <w:fldChar w:fldCharType="separate"/>
      </w:r>
      <w:r>
        <w:rPr>
          <w:noProof/>
        </w:rPr>
        <w:t>32</w:t>
      </w:r>
      <w:r>
        <w:rPr>
          <w:noProof/>
        </w:rPr>
        <w:fldChar w:fldCharType="end"/>
      </w:r>
    </w:p>
    <w:p w14:paraId="4B69DED7"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4.8</w:t>
      </w:r>
      <w:r>
        <w:rPr>
          <w:rFonts w:asciiTheme="minorHAnsi" w:eastAsiaTheme="minorEastAsia" w:hAnsiTheme="minorHAnsi"/>
          <w:noProof/>
          <w:sz w:val="24"/>
          <w:szCs w:val="24"/>
          <w:lang w:eastAsia="ja-JP"/>
        </w:rPr>
        <w:tab/>
      </w:r>
      <w:r>
        <w:rPr>
          <w:noProof/>
        </w:rPr>
        <w:t>Industry</w:t>
      </w:r>
      <w:r>
        <w:rPr>
          <w:noProof/>
        </w:rPr>
        <w:tab/>
      </w:r>
      <w:r>
        <w:rPr>
          <w:noProof/>
        </w:rPr>
        <w:fldChar w:fldCharType="begin"/>
      </w:r>
      <w:r>
        <w:rPr>
          <w:noProof/>
        </w:rPr>
        <w:instrText xml:space="preserve"> PAGEREF _Toc307006510 \h </w:instrText>
      </w:r>
      <w:r>
        <w:rPr>
          <w:noProof/>
        </w:rPr>
      </w:r>
      <w:r>
        <w:rPr>
          <w:noProof/>
        </w:rPr>
        <w:fldChar w:fldCharType="separate"/>
      </w:r>
      <w:r>
        <w:rPr>
          <w:noProof/>
        </w:rPr>
        <w:t>33</w:t>
      </w:r>
      <w:r>
        <w:rPr>
          <w:noProof/>
        </w:rPr>
        <w:fldChar w:fldCharType="end"/>
      </w:r>
    </w:p>
    <w:p w14:paraId="3796AF2E"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4.9</w:t>
      </w:r>
      <w:r>
        <w:rPr>
          <w:rFonts w:asciiTheme="minorHAnsi" w:eastAsiaTheme="minorEastAsia" w:hAnsiTheme="minorHAnsi"/>
          <w:noProof/>
          <w:sz w:val="24"/>
          <w:szCs w:val="24"/>
          <w:lang w:eastAsia="ja-JP"/>
        </w:rPr>
        <w:tab/>
      </w:r>
      <w:r>
        <w:rPr>
          <w:noProof/>
        </w:rPr>
        <w:t>InventoryType</w:t>
      </w:r>
      <w:r>
        <w:rPr>
          <w:noProof/>
        </w:rPr>
        <w:tab/>
      </w:r>
      <w:r>
        <w:rPr>
          <w:noProof/>
        </w:rPr>
        <w:fldChar w:fldCharType="begin"/>
      </w:r>
      <w:r>
        <w:rPr>
          <w:noProof/>
        </w:rPr>
        <w:instrText xml:space="preserve"> PAGEREF _Toc307006511 \h </w:instrText>
      </w:r>
      <w:r>
        <w:rPr>
          <w:noProof/>
        </w:rPr>
      </w:r>
      <w:r>
        <w:rPr>
          <w:noProof/>
        </w:rPr>
        <w:fldChar w:fldCharType="separate"/>
      </w:r>
      <w:r>
        <w:rPr>
          <w:noProof/>
        </w:rPr>
        <w:t>37</w:t>
      </w:r>
      <w:r>
        <w:rPr>
          <w:noProof/>
        </w:rPr>
        <w:fldChar w:fldCharType="end"/>
      </w:r>
    </w:p>
    <w:p w14:paraId="2ACB3FB8"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4.10</w:t>
      </w:r>
      <w:r>
        <w:rPr>
          <w:rFonts w:asciiTheme="minorHAnsi" w:eastAsiaTheme="minorEastAsia" w:hAnsiTheme="minorHAnsi"/>
          <w:noProof/>
          <w:sz w:val="24"/>
          <w:szCs w:val="24"/>
          <w:lang w:eastAsia="ja-JP"/>
        </w:rPr>
        <w:tab/>
      </w:r>
      <w:r>
        <w:rPr>
          <w:noProof/>
        </w:rPr>
        <w:t>Language</w:t>
      </w:r>
      <w:r>
        <w:rPr>
          <w:noProof/>
        </w:rPr>
        <w:tab/>
      </w:r>
      <w:r>
        <w:rPr>
          <w:noProof/>
        </w:rPr>
        <w:fldChar w:fldCharType="begin"/>
      </w:r>
      <w:r>
        <w:rPr>
          <w:noProof/>
        </w:rPr>
        <w:instrText xml:space="preserve"> PAGEREF _Toc307006512 \h </w:instrText>
      </w:r>
      <w:r>
        <w:rPr>
          <w:noProof/>
        </w:rPr>
      </w:r>
      <w:r>
        <w:rPr>
          <w:noProof/>
        </w:rPr>
        <w:fldChar w:fldCharType="separate"/>
      </w:r>
      <w:r>
        <w:rPr>
          <w:noProof/>
        </w:rPr>
        <w:t>38</w:t>
      </w:r>
      <w:r>
        <w:rPr>
          <w:noProof/>
        </w:rPr>
        <w:fldChar w:fldCharType="end"/>
      </w:r>
    </w:p>
    <w:p w14:paraId="52583EAC"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4.11</w:t>
      </w:r>
      <w:r>
        <w:rPr>
          <w:rFonts w:asciiTheme="minorHAnsi" w:eastAsiaTheme="minorEastAsia" w:hAnsiTheme="minorHAnsi"/>
          <w:noProof/>
          <w:sz w:val="24"/>
          <w:szCs w:val="24"/>
          <w:lang w:eastAsia="ja-JP"/>
        </w:rPr>
        <w:tab/>
      </w:r>
      <w:r>
        <w:rPr>
          <w:noProof/>
        </w:rPr>
        <w:t>MaturityLevel</w:t>
      </w:r>
      <w:r>
        <w:rPr>
          <w:noProof/>
        </w:rPr>
        <w:tab/>
      </w:r>
      <w:r>
        <w:rPr>
          <w:noProof/>
        </w:rPr>
        <w:fldChar w:fldCharType="begin"/>
      </w:r>
      <w:r>
        <w:rPr>
          <w:noProof/>
        </w:rPr>
        <w:instrText xml:space="preserve"> PAGEREF _Toc307006513 \h </w:instrText>
      </w:r>
      <w:r>
        <w:rPr>
          <w:noProof/>
        </w:rPr>
      </w:r>
      <w:r>
        <w:rPr>
          <w:noProof/>
        </w:rPr>
        <w:fldChar w:fldCharType="separate"/>
      </w:r>
      <w:r>
        <w:rPr>
          <w:noProof/>
        </w:rPr>
        <w:t>38</w:t>
      </w:r>
      <w:r>
        <w:rPr>
          <w:noProof/>
        </w:rPr>
        <w:fldChar w:fldCharType="end"/>
      </w:r>
    </w:p>
    <w:p w14:paraId="1E693B9B"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4.12</w:t>
      </w:r>
      <w:r>
        <w:rPr>
          <w:rFonts w:asciiTheme="minorHAnsi" w:eastAsiaTheme="minorEastAsia" w:hAnsiTheme="minorHAnsi"/>
          <w:noProof/>
          <w:sz w:val="24"/>
          <w:szCs w:val="24"/>
          <w:lang w:eastAsia="ja-JP"/>
        </w:rPr>
        <w:tab/>
      </w:r>
      <w:r>
        <w:rPr>
          <w:noProof/>
        </w:rPr>
        <w:t>RateType</w:t>
      </w:r>
      <w:r>
        <w:rPr>
          <w:noProof/>
        </w:rPr>
        <w:tab/>
      </w:r>
      <w:r>
        <w:rPr>
          <w:noProof/>
        </w:rPr>
        <w:fldChar w:fldCharType="begin"/>
      </w:r>
      <w:r>
        <w:rPr>
          <w:noProof/>
        </w:rPr>
        <w:instrText xml:space="preserve"> PAGEREF _Toc307006514 \h </w:instrText>
      </w:r>
      <w:r>
        <w:rPr>
          <w:noProof/>
        </w:rPr>
      </w:r>
      <w:r>
        <w:rPr>
          <w:noProof/>
        </w:rPr>
        <w:fldChar w:fldCharType="separate"/>
      </w:r>
      <w:r>
        <w:rPr>
          <w:noProof/>
        </w:rPr>
        <w:t>39</w:t>
      </w:r>
      <w:r>
        <w:rPr>
          <w:noProof/>
        </w:rPr>
        <w:fldChar w:fldCharType="end"/>
      </w:r>
    </w:p>
    <w:p w14:paraId="46206B18"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4.13</w:t>
      </w:r>
      <w:r>
        <w:rPr>
          <w:rFonts w:asciiTheme="minorHAnsi" w:eastAsiaTheme="minorEastAsia" w:hAnsiTheme="minorHAnsi"/>
          <w:noProof/>
          <w:sz w:val="24"/>
          <w:szCs w:val="24"/>
          <w:lang w:eastAsia="ja-JP"/>
        </w:rPr>
        <w:tab/>
      </w:r>
      <w:r>
        <w:rPr>
          <w:noProof/>
        </w:rPr>
        <w:t>Target</w:t>
      </w:r>
      <w:r>
        <w:rPr>
          <w:noProof/>
        </w:rPr>
        <w:tab/>
      </w:r>
      <w:r>
        <w:rPr>
          <w:noProof/>
        </w:rPr>
        <w:fldChar w:fldCharType="begin"/>
      </w:r>
      <w:r>
        <w:rPr>
          <w:noProof/>
        </w:rPr>
        <w:instrText xml:space="preserve"> PAGEREF _Toc307006515 \h </w:instrText>
      </w:r>
      <w:r>
        <w:rPr>
          <w:noProof/>
        </w:rPr>
      </w:r>
      <w:r>
        <w:rPr>
          <w:noProof/>
        </w:rPr>
        <w:fldChar w:fldCharType="separate"/>
      </w:r>
      <w:r>
        <w:rPr>
          <w:noProof/>
        </w:rPr>
        <w:t>39</w:t>
      </w:r>
      <w:r>
        <w:rPr>
          <w:noProof/>
        </w:rPr>
        <w:fldChar w:fldCharType="end"/>
      </w:r>
    </w:p>
    <w:p w14:paraId="64B963FD"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4.14</w:t>
      </w:r>
      <w:r>
        <w:rPr>
          <w:rFonts w:asciiTheme="minorHAnsi" w:eastAsiaTheme="minorEastAsia" w:hAnsiTheme="minorHAnsi"/>
          <w:noProof/>
          <w:sz w:val="24"/>
          <w:szCs w:val="24"/>
          <w:lang w:eastAsia="ja-JP"/>
        </w:rPr>
        <w:tab/>
      </w:r>
      <w:r>
        <w:rPr>
          <w:noProof/>
        </w:rPr>
        <w:t>TargetValue</w:t>
      </w:r>
      <w:r>
        <w:rPr>
          <w:noProof/>
        </w:rPr>
        <w:tab/>
      </w:r>
      <w:r>
        <w:rPr>
          <w:noProof/>
        </w:rPr>
        <w:fldChar w:fldCharType="begin"/>
      </w:r>
      <w:r>
        <w:rPr>
          <w:noProof/>
        </w:rPr>
        <w:instrText xml:space="preserve"> PAGEREF _Toc307006516 \h </w:instrText>
      </w:r>
      <w:r>
        <w:rPr>
          <w:noProof/>
        </w:rPr>
      </w:r>
      <w:r>
        <w:rPr>
          <w:noProof/>
        </w:rPr>
        <w:fldChar w:fldCharType="separate"/>
      </w:r>
      <w:r>
        <w:rPr>
          <w:noProof/>
        </w:rPr>
        <w:t>40</w:t>
      </w:r>
      <w:r>
        <w:rPr>
          <w:noProof/>
        </w:rPr>
        <w:fldChar w:fldCharType="end"/>
      </w:r>
    </w:p>
    <w:p w14:paraId="373DCCCF"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5</w:t>
      </w:r>
      <w:r>
        <w:rPr>
          <w:rFonts w:asciiTheme="minorHAnsi" w:eastAsiaTheme="minorEastAsia" w:hAnsiTheme="minorHAnsi"/>
          <w:b w:val="0"/>
          <w:bCs w:val="0"/>
          <w:noProof/>
          <w:sz w:val="24"/>
          <w:szCs w:val="24"/>
          <w:lang w:eastAsia="ja-JP"/>
        </w:rPr>
        <w:tab/>
      </w:r>
      <w:r>
        <w:rPr>
          <w:noProof/>
        </w:rPr>
        <w:t>Collection Objects</w:t>
      </w:r>
      <w:r>
        <w:rPr>
          <w:noProof/>
        </w:rPr>
        <w:tab/>
      </w:r>
      <w:r>
        <w:rPr>
          <w:noProof/>
        </w:rPr>
        <w:fldChar w:fldCharType="begin"/>
      </w:r>
      <w:r>
        <w:rPr>
          <w:noProof/>
        </w:rPr>
        <w:instrText xml:space="preserve"> PAGEREF _Toc307006517 \h </w:instrText>
      </w:r>
      <w:r>
        <w:rPr>
          <w:noProof/>
        </w:rPr>
      </w:r>
      <w:r>
        <w:rPr>
          <w:noProof/>
        </w:rPr>
        <w:fldChar w:fldCharType="separate"/>
      </w:r>
      <w:r>
        <w:rPr>
          <w:noProof/>
        </w:rPr>
        <w:t>41</w:t>
      </w:r>
      <w:r>
        <w:rPr>
          <w:noProof/>
        </w:rPr>
        <w:fldChar w:fldCharType="end"/>
      </w:r>
    </w:p>
    <w:p w14:paraId="58E6EA41"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6</w:t>
      </w:r>
      <w:r>
        <w:rPr>
          <w:rFonts w:asciiTheme="minorHAnsi" w:eastAsiaTheme="minorEastAsia" w:hAnsiTheme="minorHAnsi"/>
          <w:b w:val="0"/>
          <w:bCs w:val="0"/>
          <w:noProof/>
          <w:sz w:val="24"/>
          <w:szCs w:val="24"/>
          <w:lang w:eastAsia="ja-JP"/>
        </w:rPr>
        <w:tab/>
      </w:r>
      <w:r>
        <w:rPr>
          <w:noProof/>
        </w:rPr>
        <w:t>General Support Requirements</w:t>
      </w:r>
      <w:r>
        <w:rPr>
          <w:noProof/>
        </w:rPr>
        <w:tab/>
      </w:r>
      <w:r>
        <w:rPr>
          <w:noProof/>
        </w:rPr>
        <w:fldChar w:fldCharType="begin"/>
      </w:r>
      <w:r>
        <w:rPr>
          <w:noProof/>
        </w:rPr>
        <w:instrText xml:space="preserve"> PAGEREF _Toc307006518 \h </w:instrText>
      </w:r>
      <w:r>
        <w:rPr>
          <w:noProof/>
        </w:rPr>
      </w:r>
      <w:r>
        <w:rPr>
          <w:noProof/>
        </w:rPr>
        <w:fldChar w:fldCharType="separate"/>
      </w:r>
      <w:r>
        <w:rPr>
          <w:noProof/>
        </w:rPr>
        <w:t>42</w:t>
      </w:r>
      <w:r>
        <w:rPr>
          <w:noProof/>
        </w:rPr>
        <w:fldChar w:fldCharType="end"/>
      </w:r>
    </w:p>
    <w:p w14:paraId="2DB59D46"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Authentication</w:t>
      </w:r>
      <w:r>
        <w:rPr>
          <w:noProof/>
        </w:rPr>
        <w:tab/>
      </w:r>
      <w:r>
        <w:rPr>
          <w:noProof/>
        </w:rPr>
        <w:fldChar w:fldCharType="begin"/>
      </w:r>
      <w:r>
        <w:rPr>
          <w:noProof/>
        </w:rPr>
        <w:instrText xml:space="preserve"> PAGEREF _Toc307006519 \h </w:instrText>
      </w:r>
      <w:r>
        <w:rPr>
          <w:noProof/>
        </w:rPr>
      </w:r>
      <w:r>
        <w:rPr>
          <w:noProof/>
        </w:rPr>
        <w:fldChar w:fldCharType="separate"/>
      </w:r>
      <w:r>
        <w:rPr>
          <w:noProof/>
        </w:rPr>
        <w:t>42</w:t>
      </w:r>
      <w:r>
        <w:rPr>
          <w:noProof/>
        </w:rPr>
        <w:fldChar w:fldCharType="end"/>
      </w:r>
    </w:p>
    <w:p w14:paraId="2B5F6238"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Versioning</w:t>
      </w:r>
      <w:r>
        <w:rPr>
          <w:noProof/>
        </w:rPr>
        <w:tab/>
      </w:r>
      <w:r>
        <w:rPr>
          <w:noProof/>
        </w:rPr>
        <w:fldChar w:fldCharType="begin"/>
      </w:r>
      <w:r>
        <w:rPr>
          <w:noProof/>
        </w:rPr>
        <w:instrText xml:space="preserve"> PAGEREF _Toc307006520 \h </w:instrText>
      </w:r>
      <w:r>
        <w:rPr>
          <w:noProof/>
        </w:rPr>
      </w:r>
      <w:r>
        <w:rPr>
          <w:noProof/>
        </w:rPr>
        <w:fldChar w:fldCharType="separate"/>
      </w:r>
      <w:r>
        <w:rPr>
          <w:noProof/>
        </w:rPr>
        <w:t>42</w:t>
      </w:r>
      <w:r>
        <w:rPr>
          <w:noProof/>
        </w:rPr>
        <w:fldChar w:fldCharType="end"/>
      </w:r>
    </w:p>
    <w:p w14:paraId="0547C561"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HTTP Error Codes/Error Handling</w:t>
      </w:r>
      <w:r>
        <w:rPr>
          <w:noProof/>
        </w:rPr>
        <w:tab/>
      </w:r>
      <w:r>
        <w:rPr>
          <w:noProof/>
        </w:rPr>
        <w:fldChar w:fldCharType="begin"/>
      </w:r>
      <w:r>
        <w:rPr>
          <w:noProof/>
        </w:rPr>
        <w:instrText xml:space="preserve"> PAGEREF _Toc307006521 \h </w:instrText>
      </w:r>
      <w:r>
        <w:rPr>
          <w:noProof/>
        </w:rPr>
      </w:r>
      <w:r>
        <w:rPr>
          <w:noProof/>
        </w:rPr>
        <w:fldChar w:fldCharType="separate"/>
      </w:r>
      <w:r>
        <w:rPr>
          <w:noProof/>
        </w:rPr>
        <w:t>42</w:t>
      </w:r>
      <w:r>
        <w:rPr>
          <w:noProof/>
        </w:rPr>
        <w:fldChar w:fldCharType="end"/>
      </w:r>
    </w:p>
    <w:p w14:paraId="2D6BD535"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6.4</w:t>
      </w:r>
      <w:r>
        <w:rPr>
          <w:rFonts w:asciiTheme="minorHAnsi" w:eastAsiaTheme="minorEastAsia" w:hAnsiTheme="minorHAnsi"/>
          <w:noProof/>
          <w:sz w:val="24"/>
          <w:szCs w:val="24"/>
          <w:lang w:eastAsia="ja-JP"/>
        </w:rPr>
        <w:tab/>
      </w:r>
      <w:r>
        <w:rPr>
          <w:noProof/>
        </w:rPr>
        <w:t>Error Response</w:t>
      </w:r>
      <w:r>
        <w:rPr>
          <w:noProof/>
        </w:rPr>
        <w:tab/>
      </w:r>
      <w:r>
        <w:rPr>
          <w:noProof/>
        </w:rPr>
        <w:fldChar w:fldCharType="begin"/>
      </w:r>
      <w:r>
        <w:rPr>
          <w:noProof/>
        </w:rPr>
        <w:instrText xml:space="preserve"> PAGEREF _Toc307006522 \h </w:instrText>
      </w:r>
      <w:r>
        <w:rPr>
          <w:noProof/>
        </w:rPr>
      </w:r>
      <w:r>
        <w:rPr>
          <w:noProof/>
        </w:rPr>
        <w:fldChar w:fldCharType="separate"/>
      </w:r>
      <w:r>
        <w:rPr>
          <w:noProof/>
        </w:rPr>
        <w:t>43</w:t>
      </w:r>
      <w:r>
        <w:rPr>
          <w:noProof/>
        </w:rPr>
        <w:fldChar w:fldCharType="end"/>
      </w:r>
    </w:p>
    <w:p w14:paraId="1CDF2A39"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6.5</w:t>
      </w:r>
      <w:r>
        <w:rPr>
          <w:rFonts w:asciiTheme="minorHAnsi" w:eastAsiaTheme="minorEastAsia" w:hAnsiTheme="minorHAnsi"/>
          <w:noProof/>
          <w:sz w:val="24"/>
          <w:szCs w:val="24"/>
          <w:lang w:eastAsia="ja-JP"/>
        </w:rPr>
        <w:tab/>
      </w:r>
      <w:r>
        <w:rPr>
          <w:noProof/>
        </w:rPr>
        <w:t>Data Format</w:t>
      </w:r>
      <w:r>
        <w:rPr>
          <w:noProof/>
        </w:rPr>
        <w:tab/>
      </w:r>
      <w:r>
        <w:rPr>
          <w:noProof/>
        </w:rPr>
        <w:fldChar w:fldCharType="begin"/>
      </w:r>
      <w:r>
        <w:rPr>
          <w:noProof/>
        </w:rPr>
        <w:instrText xml:space="preserve"> PAGEREF _Toc307006523 \h </w:instrText>
      </w:r>
      <w:r>
        <w:rPr>
          <w:noProof/>
        </w:rPr>
      </w:r>
      <w:r>
        <w:rPr>
          <w:noProof/>
        </w:rPr>
        <w:fldChar w:fldCharType="separate"/>
      </w:r>
      <w:r>
        <w:rPr>
          <w:noProof/>
        </w:rPr>
        <w:t>44</w:t>
      </w:r>
      <w:r>
        <w:rPr>
          <w:noProof/>
        </w:rPr>
        <w:fldChar w:fldCharType="end"/>
      </w:r>
    </w:p>
    <w:p w14:paraId="386389A0"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6.6</w:t>
      </w:r>
      <w:r>
        <w:rPr>
          <w:rFonts w:asciiTheme="minorHAnsi" w:eastAsiaTheme="minorEastAsia" w:hAnsiTheme="minorHAnsi"/>
          <w:noProof/>
          <w:sz w:val="24"/>
          <w:szCs w:val="24"/>
          <w:lang w:eastAsia="ja-JP"/>
        </w:rPr>
        <w:tab/>
      </w:r>
      <w:r>
        <w:rPr>
          <w:noProof/>
        </w:rPr>
        <w:t>Reporting</w:t>
      </w:r>
      <w:r>
        <w:rPr>
          <w:noProof/>
        </w:rPr>
        <w:tab/>
      </w:r>
      <w:r>
        <w:rPr>
          <w:noProof/>
        </w:rPr>
        <w:fldChar w:fldCharType="begin"/>
      </w:r>
      <w:r>
        <w:rPr>
          <w:noProof/>
        </w:rPr>
        <w:instrText xml:space="preserve"> PAGEREF _Toc307006524 \h </w:instrText>
      </w:r>
      <w:r>
        <w:rPr>
          <w:noProof/>
        </w:rPr>
      </w:r>
      <w:r>
        <w:rPr>
          <w:noProof/>
        </w:rPr>
        <w:fldChar w:fldCharType="separate"/>
      </w:r>
      <w:r>
        <w:rPr>
          <w:noProof/>
        </w:rPr>
        <w:t>44</w:t>
      </w:r>
      <w:r>
        <w:rPr>
          <w:noProof/>
        </w:rPr>
        <w:fldChar w:fldCharType="end"/>
      </w:r>
    </w:p>
    <w:p w14:paraId="5DA38C73"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7</w:t>
      </w:r>
      <w:r>
        <w:rPr>
          <w:rFonts w:asciiTheme="minorHAnsi" w:eastAsiaTheme="minorEastAsia" w:hAnsiTheme="minorHAnsi"/>
          <w:b w:val="0"/>
          <w:bCs w:val="0"/>
          <w:noProof/>
          <w:sz w:val="24"/>
          <w:szCs w:val="24"/>
          <w:lang w:eastAsia="ja-JP"/>
        </w:rPr>
        <w:tab/>
      </w:r>
      <w:r>
        <w:rPr>
          <w:noProof/>
        </w:rPr>
        <w:t>General Request/Response Rules and URIs</w:t>
      </w:r>
      <w:r>
        <w:rPr>
          <w:noProof/>
        </w:rPr>
        <w:tab/>
      </w:r>
      <w:r>
        <w:rPr>
          <w:noProof/>
        </w:rPr>
        <w:fldChar w:fldCharType="begin"/>
      </w:r>
      <w:r>
        <w:rPr>
          <w:noProof/>
        </w:rPr>
        <w:instrText xml:space="preserve"> PAGEREF _Toc307006525 \h </w:instrText>
      </w:r>
      <w:r>
        <w:rPr>
          <w:noProof/>
        </w:rPr>
      </w:r>
      <w:r>
        <w:rPr>
          <w:noProof/>
        </w:rPr>
        <w:fldChar w:fldCharType="separate"/>
      </w:r>
      <w:r>
        <w:rPr>
          <w:noProof/>
        </w:rPr>
        <w:t>45</w:t>
      </w:r>
      <w:r>
        <w:rPr>
          <w:noProof/>
        </w:rPr>
        <w:fldChar w:fldCharType="end"/>
      </w:r>
    </w:p>
    <w:p w14:paraId="665002FF"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URIs for Account Resource</w:t>
      </w:r>
      <w:r>
        <w:rPr>
          <w:noProof/>
        </w:rPr>
        <w:tab/>
      </w:r>
      <w:r>
        <w:rPr>
          <w:noProof/>
        </w:rPr>
        <w:fldChar w:fldCharType="begin"/>
      </w:r>
      <w:r>
        <w:rPr>
          <w:noProof/>
        </w:rPr>
        <w:instrText xml:space="preserve"> PAGEREF _Toc307006526 \h </w:instrText>
      </w:r>
      <w:r>
        <w:rPr>
          <w:noProof/>
        </w:rPr>
      </w:r>
      <w:r>
        <w:rPr>
          <w:noProof/>
        </w:rPr>
        <w:fldChar w:fldCharType="separate"/>
      </w:r>
      <w:r>
        <w:rPr>
          <w:noProof/>
        </w:rPr>
        <w:t>46</w:t>
      </w:r>
      <w:r>
        <w:rPr>
          <w:noProof/>
        </w:rPr>
        <w:fldChar w:fldCharType="end"/>
      </w:r>
    </w:p>
    <w:p w14:paraId="268FEE12"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7.1.1</w:t>
      </w:r>
      <w:r>
        <w:rPr>
          <w:rFonts w:asciiTheme="minorHAnsi" w:eastAsiaTheme="minorEastAsia" w:hAnsiTheme="minorHAnsi"/>
          <w:bCs w:val="0"/>
          <w:noProof/>
          <w:sz w:val="24"/>
          <w:szCs w:val="24"/>
          <w:lang w:eastAsia="ja-JP"/>
        </w:rPr>
        <w:tab/>
      </w:r>
      <w:r>
        <w:rPr>
          <w:noProof/>
        </w:rPr>
        <w:t>/accounts</w:t>
      </w:r>
      <w:r>
        <w:rPr>
          <w:noProof/>
        </w:rPr>
        <w:tab/>
      </w:r>
      <w:r>
        <w:rPr>
          <w:noProof/>
        </w:rPr>
        <w:fldChar w:fldCharType="begin"/>
      </w:r>
      <w:r>
        <w:rPr>
          <w:noProof/>
        </w:rPr>
        <w:instrText xml:space="preserve"> PAGEREF _Toc307006527 \h </w:instrText>
      </w:r>
      <w:r>
        <w:rPr>
          <w:noProof/>
        </w:rPr>
      </w:r>
      <w:r>
        <w:rPr>
          <w:noProof/>
        </w:rPr>
        <w:fldChar w:fldCharType="separate"/>
      </w:r>
      <w:r>
        <w:rPr>
          <w:noProof/>
        </w:rPr>
        <w:t>46</w:t>
      </w:r>
      <w:r>
        <w:rPr>
          <w:noProof/>
        </w:rPr>
        <w:fldChar w:fldCharType="end"/>
      </w:r>
    </w:p>
    <w:p w14:paraId="7AACDE8F"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7.1.2</w:t>
      </w:r>
      <w:r>
        <w:rPr>
          <w:rFonts w:asciiTheme="minorHAnsi" w:eastAsiaTheme="minorEastAsia" w:hAnsiTheme="minorHAnsi"/>
          <w:bCs w:val="0"/>
          <w:noProof/>
          <w:sz w:val="24"/>
          <w:szCs w:val="24"/>
          <w:lang w:eastAsia="ja-JP"/>
        </w:rPr>
        <w:tab/>
      </w:r>
      <w:r>
        <w:rPr>
          <w:noProof/>
        </w:rPr>
        <w:t>/accounts/{id}</w:t>
      </w:r>
      <w:r>
        <w:rPr>
          <w:noProof/>
        </w:rPr>
        <w:tab/>
      </w:r>
      <w:r>
        <w:rPr>
          <w:noProof/>
        </w:rPr>
        <w:fldChar w:fldCharType="begin"/>
      </w:r>
      <w:r>
        <w:rPr>
          <w:noProof/>
        </w:rPr>
        <w:instrText xml:space="preserve"> PAGEREF _Toc307006528 \h </w:instrText>
      </w:r>
      <w:r>
        <w:rPr>
          <w:noProof/>
        </w:rPr>
      </w:r>
      <w:r>
        <w:rPr>
          <w:noProof/>
        </w:rPr>
        <w:fldChar w:fldCharType="separate"/>
      </w:r>
      <w:r>
        <w:rPr>
          <w:noProof/>
        </w:rPr>
        <w:t>48</w:t>
      </w:r>
      <w:r>
        <w:rPr>
          <w:noProof/>
        </w:rPr>
        <w:fldChar w:fldCharType="end"/>
      </w:r>
    </w:p>
    <w:p w14:paraId="54E312BA"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7.1.3</w:t>
      </w:r>
      <w:r>
        <w:rPr>
          <w:rFonts w:asciiTheme="minorHAnsi" w:eastAsiaTheme="minorEastAsia" w:hAnsiTheme="minorHAnsi"/>
          <w:bCs w:val="0"/>
          <w:noProof/>
          <w:sz w:val="24"/>
          <w:szCs w:val="24"/>
          <w:lang w:eastAsia="ja-JP"/>
        </w:rPr>
        <w:tab/>
      </w:r>
      <w:r>
        <w:rPr>
          <w:noProof/>
        </w:rPr>
        <w:t>/accounts?$filter=</w:t>
      </w:r>
      <w:r>
        <w:rPr>
          <w:noProof/>
        </w:rPr>
        <w:tab/>
      </w:r>
      <w:r>
        <w:rPr>
          <w:noProof/>
        </w:rPr>
        <w:fldChar w:fldCharType="begin"/>
      </w:r>
      <w:r>
        <w:rPr>
          <w:noProof/>
        </w:rPr>
        <w:instrText xml:space="preserve"> PAGEREF _Toc307006529 \h </w:instrText>
      </w:r>
      <w:r>
        <w:rPr>
          <w:noProof/>
        </w:rPr>
      </w:r>
      <w:r>
        <w:rPr>
          <w:noProof/>
        </w:rPr>
        <w:fldChar w:fldCharType="separate"/>
      </w:r>
      <w:r>
        <w:rPr>
          <w:noProof/>
        </w:rPr>
        <w:t>49</w:t>
      </w:r>
      <w:r>
        <w:rPr>
          <w:noProof/>
        </w:rPr>
        <w:fldChar w:fldCharType="end"/>
      </w:r>
    </w:p>
    <w:p w14:paraId="2652504D"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URIs for Account Assignments</w:t>
      </w:r>
      <w:r>
        <w:rPr>
          <w:noProof/>
        </w:rPr>
        <w:tab/>
      </w:r>
      <w:r>
        <w:rPr>
          <w:noProof/>
        </w:rPr>
        <w:fldChar w:fldCharType="begin"/>
      </w:r>
      <w:r>
        <w:rPr>
          <w:noProof/>
        </w:rPr>
        <w:instrText xml:space="preserve"> PAGEREF _Toc307006530 \h </w:instrText>
      </w:r>
      <w:r>
        <w:rPr>
          <w:noProof/>
        </w:rPr>
      </w:r>
      <w:r>
        <w:rPr>
          <w:noProof/>
        </w:rPr>
        <w:fldChar w:fldCharType="separate"/>
      </w:r>
      <w:r>
        <w:rPr>
          <w:noProof/>
        </w:rPr>
        <w:t>49</w:t>
      </w:r>
      <w:r>
        <w:rPr>
          <w:noProof/>
        </w:rPr>
        <w:fldChar w:fldCharType="end"/>
      </w:r>
    </w:p>
    <w:p w14:paraId="3EDF4E93"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7.2.1</w:t>
      </w:r>
      <w:r>
        <w:rPr>
          <w:rFonts w:asciiTheme="minorHAnsi" w:eastAsiaTheme="minorEastAsia" w:hAnsiTheme="minorHAnsi"/>
          <w:bCs w:val="0"/>
          <w:noProof/>
          <w:sz w:val="24"/>
          <w:szCs w:val="24"/>
          <w:lang w:eastAsia="ja-JP"/>
        </w:rPr>
        <w:tab/>
      </w:r>
      <w:r>
        <w:rPr>
          <w:noProof/>
        </w:rPr>
        <w:t>/accounts/{id}/assignments</w:t>
      </w:r>
      <w:r>
        <w:rPr>
          <w:noProof/>
        </w:rPr>
        <w:tab/>
      </w:r>
      <w:r>
        <w:rPr>
          <w:noProof/>
        </w:rPr>
        <w:fldChar w:fldCharType="begin"/>
      </w:r>
      <w:r>
        <w:rPr>
          <w:noProof/>
        </w:rPr>
        <w:instrText xml:space="preserve"> PAGEREF _Toc307006531 \h </w:instrText>
      </w:r>
      <w:r>
        <w:rPr>
          <w:noProof/>
        </w:rPr>
      </w:r>
      <w:r>
        <w:rPr>
          <w:noProof/>
        </w:rPr>
        <w:fldChar w:fldCharType="separate"/>
      </w:r>
      <w:r>
        <w:rPr>
          <w:noProof/>
        </w:rPr>
        <w:t>49</w:t>
      </w:r>
      <w:r>
        <w:rPr>
          <w:noProof/>
        </w:rPr>
        <w:fldChar w:fldCharType="end"/>
      </w:r>
    </w:p>
    <w:p w14:paraId="17D62483"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7.2.2</w:t>
      </w:r>
      <w:r>
        <w:rPr>
          <w:rFonts w:asciiTheme="minorHAnsi" w:eastAsiaTheme="minorEastAsia" w:hAnsiTheme="minorHAnsi"/>
          <w:bCs w:val="0"/>
          <w:noProof/>
          <w:sz w:val="24"/>
          <w:szCs w:val="24"/>
          <w:lang w:eastAsia="ja-JP"/>
        </w:rPr>
        <w:tab/>
      </w:r>
      <w:r>
        <w:rPr>
          <w:noProof/>
        </w:rPr>
        <w:t>/accounts/{id}/assignments/{id}</w:t>
      </w:r>
      <w:r>
        <w:rPr>
          <w:noProof/>
        </w:rPr>
        <w:tab/>
      </w:r>
      <w:r>
        <w:rPr>
          <w:noProof/>
        </w:rPr>
        <w:fldChar w:fldCharType="begin"/>
      </w:r>
      <w:r>
        <w:rPr>
          <w:noProof/>
        </w:rPr>
        <w:instrText xml:space="preserve"> PAGEREF _Toc307006532 \h </w:instrText>
      </w:r>
      <w:r>
        <w:rPr>
          <w:noProof/>
        </w:rPr>
      </w:r>
      <w:r>
        <w:rPr>
          <w:noProof/>
        </w:rPr>
        <w:fldChar w:fldCharType="separate"/>
      </w:r>
      <w:r>
        <w:rPr>
          <w:noProof/>
        </w:rPr>
        <w:t>51</w:t>
      </w:r>
      <w:r>
        <w:rPr>
          <w:noProof/>
        </w:rPr>
        <w:fldChar w:fldCharType="end"/>
      </w:r>
    </w:p>
    <w:p w14:paraId="0D437788"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7.2.3</w:t>
      </w:r>
      <w:r>
        <w:rPr>
          <w:rFonts w:asciiTheme="minorHAnsi" w:eastAsiaTheme="minorEastAsia" w:hAnsiTheme="minorHAnsi"/>
          <w:bCs w:val="0"/>
          <w:noProof/>
          <w:sz w:val="24"/>
          <w:szCs w:val="24"/>
          <w:lang w:eastAsia="ja-JP"/>
        </w:rPr>
        <w:tab/>
      </w:r>
      <w:r>
        <w:rPr>
          <w:noProof/>
        </w:rPr>
        <w:t>/accounts/{id}/assignments/{id}?disable</w:t>
      </w:r>
      <w:r>
        <w:rPr>
          <w:noProof/>
        </w:rPr>
        <w:tab/>
      </w:r>
      <w:r>
        <w:rPr>
          <w:noProof/>
        </w:rPr>
        <w:fldChar w:fldCharType="begin"/>
      </w:r>
      <w:r>
        <w:rPr>
          <w:noProof/>
        </w:rPr>
        <w:instrText xml:space="preserve"> PAGEREF _Toc307006533 \h </w:instrText>
      </w:r>
      <w:r>
        <w:rPr>
          <w:noProof/>
        </w:rPr>
      </w:r>
      <w:r>
        <w:rPr>
          <w:noProof/>
        </w:rPr>
        <w:fldChar w:fldCharType="separate"/>
      </w:r>
      <w:r>
        <w:rPr>
          <w:noProof/>
        </w:rPr>
        <w:t>52</w:t>
      </w:r>
      <w:r>
        <w:rPr>
          <w:noProof/>
        </w:rPr>
        <w:fldChar w:fldCharType="end"/>
      </w:r>
    </w:p>
    <w:p w14:paraId="704D49E3"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7.2.4</w:t>
      </w:r>
      <w:r>
        <w:rPr>
          <w:rFonts w:asciiTheme="minorHAnsi" w:eastAsiaTheme="minorEastAsia" w:hAnsiTheme="minorHAnsi"/>
          <w:bCs w:val="0"/>
          <w:noProof/>
          <w:sz w:val="24"/>
          <w:szCs w:val="24"/>
          <w:lang w:eastAsia="ja-JP"/>
        </w:rPr>
        <w:tab/>
      </w:r>
      <w:r>
        <w:rPr>
          <w:noProof/>
        </w:rPr>
        <w:t>/accounts/{id}/assignments?$filter=</w:t>
      </w:r>
      <w:r>
        <w:rPr>
          <w:noProof/>
        </w:rPr>
        <w:tab/>
      </w:r>
      <w:r>
        <w:rPr>
          <w:noProof/>
        </w:rPr>
        <w:fldChar w:fldCharType="begin"/>
      </w:r>
      <w:r>
        <w:rPr>
          <w:noProof/>
        </w:rPr>
        <w:instrText xml:space="preserve"> PAGEREF _Toc307006534 \h </w:instrText>
      </w:r>
      <w:r>
        <w:rPr>
          <w:noProof/>
        </w:rPr>
      </w:r>
      <w:r>
        <w:rPr>
          <w:noProof/>
        </w:rPr>
        <w:fldChar w:fldCharType="separate"/>
      </w:r>
      <w:r>
        <w:rPr>
          <w:noProof/>
        </w:rPr>
        <w:t>53</w:t>
      </w:r>
      <w:r>
        <w:rPr>
          <w:noProof/>
        </w:rPr>
        <w:fldChar w:fldCharType="end"/>
      </w:r>
    </w:p>
    <w:p w14:paraId="60186D1E"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URIs for Account Creative</w:t>
      </w:r>
      <w:r>
        <w:rPr>
          <w:noProof/>
        </w:rPr>
        <w:tab/>
      </w:r>
      <w:r>
        <w:rPr>
          <w:noProof/>
        </w:rPr>
        <w:fldChar w:fldCharType="begin"/>
      </w:r>
      <w:r>
        <w:rPr>
          <w:noProof/>
        </w:rPr>
        <w:instrText xml:space="preserve"> PAGEREF _Toc307006535 \h </w:instrText>
      </w:r>
      <w:r>
        <w:rPr>
          <w:noProof/>
        </w:rPr>
      </w:r>
      <w:r>
        <w:rPr>
          <w:noProof/>
        </w:rPr>
        <w:fldChar w:fldCharType="separate"/>
      </w:r>
      <w:r>
        <w:rPr>
          <w:noProof/>
        </w:rPr>
        <w:t>54</w:t>
      </w:r>
      <w:r>
        <w:rPr>
          <w:noProof/>
        </w:rPr>
        <w:fldChar w:fldCharType="end"/>
      </w:r>
    </w:p>
    <w:p w14:paraId="241F0838"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7.3.1</w:t>
      </w:r>
      <w:r>
        <w:rPr>
          <w:rFonts w:asciiTheme="minorHAnsi" w:eastAsiaTheme="minorEastAsia" w:hAnsiTheme="minorHAnsi"/>
          <w:bCs w:val="0"/>
          <w:noProof/>
          <w:sz w:val="24"/>
          <w:szCs w:val="24"/>
          <w:lang w:eastAsia="ja-JP"/>
        </w:rPr>
        <w:tab/>
      </w:r>
      <w:r>
        <w:rPr>
          <w:noProof/>
        </w:rPr>
        <w:t>/accounts/{id}/creatives</w:t>
      </w:r>
      <w:r>
        <w:rPr>
          <w:noProof/>
        </w:rPr>
        <w:tab/>
      </w:r>
      <w:r>
        <w:rPr>
          <w:noProof/>
        </w:rPr>
        <w:fldChar w:fldCharType="begin"/>
      </w:r>
      <w:r>
        <w:rPr>
          <w:noProof/>
        </w:rPr>
        <w:instrText xml:space="preserve"> PAGEREF _Toc307006536 \h </w:instrText>
      </w:r>
      <w:r>
        <w:rPr>
          <w:noProof/>
        </w:rPr>
      </w:r>
      <w:r>
        <w:rPr>
          <w:noProof/>
        </w:rPr>
        <w:fldChar w:fldCharType="separate"/>
      </w:r>
      <w:r>
        <w:rPr>
          <w:noProof/>
        </w:rPr>
        <w:t>54</w:t>
      </w:r>
      <w:r>
        <w:rPr>
          <w:noProof/>
        </w:rPr>
        <w:fldChar w:fldCharType="end"/>
      </w:r>
    </w:p>
    <w:p w14:paraId="558B0A89"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7.3.2</w:t>
      </w:r>
      <w:r>
        <w:rPr>
          <w:rFonts w:asciiTheme="minorHAnsi" w:eastAsiaTheme="minorEastAsia" w:hAnsiTheme="minorHAnsi"/>
          <w:bCs w:val="0"/>
          <w:noProof/>
          <w:sz w:val="24"/>
          <w:szCs w:val="24"/>
          <w:lang w:eastAsia="ja-JP"/>
        </w:rPr>
        <w:tab/>
      </w:r>
      <w:r>
        <w:rPr>
          <w:noProof/>
        </w:rPr>
        <w:t>/accounts/{id}/creatives/{id}</w:t>
      </w:r>
      <w:r>
        <w:rPr>
          <w:noProof/>
        </w:rPr>
        <w:tab/>
      </w:r>
      <w:r>
        <w:rPr>
          <w:noProof/>
        </w:rPr>
        <w:fldChar w:fldCharType="begin"/>
      </w:r>
      <w:r>
        <w:rPr>
          <w:noProof/>
        </w:rPr>
        <w:instrText xml:space="preserve"> PAGEREF _Toc307006537 \h </w:instrText>
      </w:r>
      <w:r>
        <w:rPr>
          <w:noProof/>
        </w:rPr>
      </w:r>
      <w:r>
        <w:rPr>
          <w:noProof/>
        </w:rPr>
        <w:fldChar w:fldCharType="separate"/>
      </w:r>
      <w:r>
        <w:rPr>
          <w:noProof/>
        </w:rPr>
        <w:t>56</w:t>
      </w:r>
      <w:r>
        <w:rPr>
          <w:noProof/>
        </w:rPr>
        <w:fldChar w:fldCharType="end"/>
      </w:r>
    </w:p>
    <w:p w14:paraId="521FFA77"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7.3.3</w:t>
      </w:r>
      <w:r>
        <w:rPr>
          <w:rFonts w:asciiTheme="minorHAnsi" w:eastAsiaTheme="minorEastAsia" w:hAnsiTheme="minorHAnsi"/>
          <w:bCs w:val="0"/>
          <w:noProof/>
          <w:sz w:val="24"/>
          <w:szCs w:val="24"/>
          <w:lang w:eastAsia="ja-JP"/>
        </w:rPr>
        <w:tab/>
      </w:r>
      <w:r>
        <w:rPr>
          <w:noProof/>
        </w:rPr>
        <w:t>/accounts/{id}/creatives?$filter=</w:t>
      </w:r>
      <w:r>
        <w:rPr>
          <w:noProof/>
        </w:rPr>
        <w:tab/>
      </w:r>
      <w:r>
        <w:rPr>
          <w:noProof/>
        </w:rPr>
        <w:fldChar w:fldCharType="begin"/>
      </w:r>
      <w:r>
        <w:rPr>
          <w:noProof/>
        </w:rPr>
        <w:instrText xml:space="preserve"> PAGEREF _Toc307006538 \h </w:instrText>
      </w:r>
      <w:r>
        <w:rPr>
          <w:noProof/>
        </w:rPr>
      </w:r>
      <w:r>
        <w:rPr>
          <w:noProof/>
        </w:rPr>
        <w:fldChar w:fldCharType="separate"/>
      </w:r>
      <w:r>
        <w:rPr>
          <w:noProof/>
        </w:rPr>
        <w:t>58</w:t>
      </w:r>
      <w:r>
        <w:rPr>
          <w:noProof/>
        </w:rPr>
        <w:fldChar w:fldCharType="end"/>
      </w:r>
    </w:p>
    <w:p w14:paraId="2FD8991F"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7.4</w:t>
      </w:r>
      <w:r>
        <w:rPr>
          <w:rFonts w:asciiTheme="minorHAnsi" w:eastAsiaTheme="minorEastAsia" w:hAnsiTheme="minorHAnsi"/>
          <w:noProof/>
          <w:sz w:val="24"/>
          <w:szCs w:val="24"/>
          <w:lang w:eastAsia="ja-JP"/>
        </w:rPr>
        <w:tab/>
      </w:r>
      <w:r>
        <w:rPr>
          <w:noProof/>
        </w:rPr>
        <w:t>Account Orders</w:t>
      </w:r>
      <w:r>
        <w:rPr>
          <w:noProof/>
        </w:rPr>
        <w:tab/>
      </w:r>
      <w:r>
        <w:rPr>
          <w:noProof/>
        </w:rPr>
        <w:fldChar w:fldCharType="begin"/>
      </w:r>
      <w:r>
        <w:rPr>
          <w:noProof/>
        </w:rPr>
        <w:instrText xml:space="preserve"> PAGEREF _Toc307006539 \h </w:instrText>
      </w:r>
      <w:r>
        <w:rPr>
          <w:noProof/>
        </w:rPr>
      </w:r>
      <w:r>
        <w:rPr>
          <w:noProof/>
        </w:rPr>
        <w:fldChar w:fldCharType="separate"/>
      </w:r>
      <w:r>
        <w:rPr>
          <w:noProof/>
        </w:rPr>
        <w:t>59</w:t>
      </w:r>
      <w:r>
        <w:rPr>
          <w:noProof/>
        </w:rPr>
        <w:fldChar w:fldCharType="end"/>
      </w:r>
    </w:p>
    <w:p w14:paraId="237717B3"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7.4.1</w:t>
      </w:r>
      <w:r>
        <w:rPr>
          <w:rFonts w:asciiTheme="minorHAnsi" w:eastAsiaTheme="minorEastAsia" w:hAnsiTheme="minorHAnsi"/>
          <w:bCs w:val="0"/>
          <w:noProof/>
          <w:sz w:val="24"/>
          <w:szCs w:val="24"/>
          <w:lang w:eastAsia="ja-JP"/>
        </w:rPr>
        <w:tab/>
      </w:r>
      <w:r>
        <w:rPr>
          <w:noProof/>
        </w:rPr>
        <w:t>/accounts/{id}/orders</w:t>
      </w:r>
      <w:r>
        <w:rPr>
          <w:noProof/>
        </w:rPr>
        <w:tab/>
      </w:r>
      <w:r>
        <w:rPr>
          <w:noProof/>
        </w:rPr>
        <w:fldChar w:fldCharType="begin"/>
      </w:r>
      <w:r>
        <w:rPr>
          <w:noProof/>
        </w:rPr>
        <w:instrText xml:space="preserve"> PAGEREF _Toc307006540 \h </w:instrText>
      </w:r>
      <w:r>
        <w:rPr>
          <w:noProof/>
        </w:rPr>
      </w:r>
      <w:r>
        <w:rPr>
          <w:noProof/>
        </w:rPr>
        <w:fldChar w:fldCharType="separate"/>
      </w:r>
      <w:r>
        <w:rPr>
          <w:noProof/>
        </w:rPr>
        <w:t>59</w:t>
      </w:r>
      <w:r>
        <w:rPr>
          <w:noProof/>
        </w:rPr>
        <w:fldChar w:fldCharType="end"/>
      </w:r>
    </w:p>
    <w:p w14:paraId="2AD4F4E9"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7.4.2</w:t>
      </w:r>
      <w:r>
        <w:rPr>
          <w:rFonts w:asciiTheme="minorHAnsi" w:eastAsiaTheme="minorEastAsia" w:hAnsiTheme="minorHAnsi"/>
          <w:bCs w:val="0"/>
          <w:noProof/>
          <w:sz w:val="24"/>
          <w:szCs w:val="24"/>
          <w:lang w:eastAsia="ja-JP"/>
        </w:rPr>
        <w:tab/>
      </w:r>
      <w:r>
        <w:rPr>
          <w:noProof/>
        </w:rPr>
        <w:t>/accounts/{id}/orders/{id}</w:t>
      </w:r>
      <w:r>
        <w:rPr>
          <w:noProof/>
        </w:rPr>
        <w:tab/>
      </w:r>
      <w:r>
        <w:rPr>
          <w:noProof/>
        </w:rPr>
        <w:fldChar w:fldCharType="begin"/>
      </w:r>
      <w:r>
        <w:rPr>
          <w:noProof/>
        </w:rPr>
        <w:instrText xml:space="preserve"> PAGEREF _Toc307006541 \h </w:instrText>
      </w:r>
      <w:r>
        <w:rPr>
          <w:noProof/>
        </w:rPr>
      </w:r>
      <w:r>
        <w:rPr>
          <w:noProof/>
        </w:rPr>
        <w:fldChar w:fldCharType="separate"/>
      </w:r>
      <w:r>
        <w:rPr>
          <w:noProof/>
        </w:rPr>
        <w:t>61</w:t>
      </w:r>
      <w:r>
        <w:rPr>
          <w:noProof/>
        </w:rPr>
        <w:fldChar w:fldCharType="end"/>
      </w:r>
    </w:p>
    <w:p w14:paraId="46C4620A"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7.4.3</w:t>
      </w:r>
      <w:r>
        <w:rPr>
          <w:rFonts w:asciiTheme="minorHAnsi" w:eastAsiaTheme="minorEastAsia" w:hAnsiTheme="minorHAnsi"/>
          <w:bCs w:val="0"/>
          <w:noProof/>
          <w:sz w:val="24"/>
          <w:szCs w:val="24"/>
          <w:lang w:eastAsia="ja-JP"/>
        </w:rPr>
        <w:tab/>
      </w:r>
      <w:r>
        <w:rPr>
          <w:noProof/>
        </w:rPr>
        <w:t>/accounts/{id}/orders?$filter=</w:t>
      </w:r>
      <w:r>
        <w:rPr>
          <w:noProof/>
        </w:rPr>
        <w:tab/>
      </w:r>
      <w:r>
        <w:rPr>
          <w:noProof/>
        </w:rPr>
        <w:fldChar w:fldCharType="begin"/>
      </w:r>
      <w:r>
        <w:rPr>
          <w:noProof/>
        </w:rPr>
        <w:instrText xml:space="preserve"> PAGEREF _Toc307006542 \h </w:instrText>
      </w:r>
      <w:r>
        <w:rPr>
          <w:noProof/>
        </w:rPr>
      </w:r>
      <w:r>
        <w:rPr>
          <w:noProof/>
        </w:rPr>
        <w:fldChar w:fldCharType="separate"/>
      </w:r>
      <w:r>
        <w:rPr>
          <w:noProof/>
        </w:rPr>
        <w:t>62</w:t>
      </w:r>
      <w:r>
        <w:rPr>
          <w:noProof/>
        </w:rPr>
        <w:fldChar w:fldCharType="end"/>
      </w:r>
    </w:p>
    <w:p w14:paraId="76F1F9D6"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7.5</w:t>
      </w:r>
      <w:r>
        <w:rPr>
          <w:rFonts w:asciiTheme="minorHAnsi" w:eastAsiaTheme="minorEastAsia" w:hAnsiTheme="minorHAnsi"/>
          <w:noProof/>
          <w:sz w:val="24"/>
          <w:szCs w:val="24"/>
          <w:lang w:eastAsia="ja-JP"/>
        </w:rPr>
        <w:tab/>
      </w:r>
      <w:r>
        <w:rPr>
          <w:noProof/>
        </w:rPr>
        <w:t>Account Order Lines</w:t>
      </w:r>
      <w:r>
        <w:rPr>
          <w:noProof/>
        </w:rPr>
        <w:tab/>
      </w:r>
      <w:r>
        <w:rPr>
          <w:noProof/>
        </w:rPr>
        <w:fldChar w:fldCharType="begin"/>
      </w:r>
      <w:r>
        <w:rPr>
          <w:noProof/>
        </w:rPr>
        <w:instrText xml:space="preserve"> PAGEREF _Toc307006543 \h </w:instrText>
      </w:r>
      <w:r>
        <w:rPr>
          <w:noProof/>
        </w:rPr>
      </w:r>
      <w:r>
        <w:rPr>
          <w:noProof/>
        </w:rPr>
        <w:fldChar w:fldCharType="separate"/>
      </w:r>
      <w:r>
        <w:rPr>
          <w:noProof/>
        </w:rPr>
        <w:t>63</w:t>
      </w:r>
      <w:r>
        <w:rPr>
          <w:noProof/>
        </w:rPr>
        <w:fldChar w:fldCharType="end"/>
      </w:r>
    </w:p>
    <w:p w14:paraId="3C0A8FA3"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7.5.1</w:t>
      </w:r>
      <w:r>
        <w:rPr>
          <w:rFonts w:asciiTheme="minorHAnsi" w:eastAsiaTheme="minorEastAsia" w:hAnsiTheme="minorHAnsi"/>
          <w:bCs w:val="0"/>
          <w:noProof/>
          <w:sz w:val="24"/>
          <w:szCs w:val="24"/>
          <w:lang w:eastAsia="ja-JP"/>
        </w:rPr>
        <w:tab/>
      </w:r>
      <w:r>
        <w:rPr>
          <w:noProof/>
        </w:rPr>
        <w:t>/accounts/{id}/orders/{id}/lines</w:t>
      </w:r>
      <w:r>
        <w:rPr>
          <w:noProof/>
        </w:rPr>
        <w:tab/>
      </w:r>
      <w:r>
        <w:rPr>
          <w:noProof/>
        </w:rPr>
        <w:fldChar w:fldCharType="begin"/>
      </w:r>
      <w:r>
        <w:rPr>
          <w:noProof/>
        </w:rPr>
        <w:instrText xml:space="preserve"> PAGEREF _Toc307006544 \h </w:instrText>
      </w:r>
      <w:r>
        <w:rPr>
          <w:noProof/>
        </w:rPr>
      </w:r>
      <w:r>
        <w:rPr>
          <w:noProof/>
        </w:rPr>
        <w:fldChar w:fldCharType="separate"/>
      </w:r>
      <w:r>
        <w:rPr>
          <w:noProof/>
        </w:rPr>
        <w:t>63</w:t>
      </w:r>
      <w:r>
        <w:rPr>
          <w:noProof/>
        </w:rPr>
        <w:fldChar w:fldCharType="end"/>
      </w:r>
    </w:p>
    <w:p w14:paraId="7C3534A8"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7.5.2</w:t>
      </w:r>
      <w:r>
        <w:rPr>
          <w:rFonts w:asciiTheme="minorHAnsi" w:eastAsiaTheme="minorEastAsia" w:hAnsiTheme="minorHAnsi"/>
          <w:bCs w:val="0"/>
          <w:noProof/>
          <w:sz w:val="24"/>
          <w:szCs w:val="24"/>
          <w:lang w:eastAsia="ja-JP"/>
        </w:rPr>
        <w:tab/>
      </w:r>
      <w:r>
        <w:rPr>
          <w:noProof/>
        </w:rPr>
        <w:t>/accounts/{id}/orders/{id}/lines/{id}</w:t>
      </w:r>
      <w:r>
        <w:rPr>
          <w:noProof/>
        </w:rPr>
        <w:tab/>
      </w:r>
      <w:r>
        <w:rPr>
          <w:noProof/>
        </w:rPr>
        <w:fldChar w:fldCharType="begin"/>
      </w:r>
      <w:r>
        <w:rPr>
          <w:noProof/>
        </w:rPr>
        <w:instrText xml:space="preserve"> PAGEREF _Toc307006545 \h </w:instrText>
      </w:r>
      <w:r>
        <w:rPr>
          <w:noProof/>
        </w:rPr>
      </w:r>
      <w:r>
        <w:rPr>
          <w:noProof/>
        </w:rPr>
        <w:fldChar w:fldCharType="separate"/>
      </w:r>
      <w:r>
        <w:rPr>
          <w:noProof/>
        </w:rPr>
        <w:t>65</w:t>
      </w:r>
      <w:r>
        <w:rPr>
          <w:noProof/>
        </w:rPr>
        <w:fldChar w:fldCharType="end"/>
      </w:r>
    </w:p>
    <w:p w14:paraId="20320612"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7.5.3</w:t>
      </w:r>
      <w:r>
        <w:rPr>
          <w:rFonts w:asciiTheme="minorHAnsi" w:eastAsiaTheme="minorEastAsia" w:hAnsiTheme="minorHAnsi"/>
          <w:bCs w:val="0"/>
          <w:noProof/>
          <w:sz w:val="24"/>
          <w:szCs w:val="24"/>
          <w:lang w:eastAsia="ja-JP"/>
        </w:rPr>
        <w:tab/>
      </w:r>
      <w:r>
        <w:rPr>
          <w:noProof/>
        </w:rPr>
        <w:t>/accounts/{id}/orders/{id}/lines?$filter=</w:t>
      </w:r>
      <w:r>
        <w:rPr>
          <w:noProof/>
        </w:rPr>
        <w:tab/>
      </w:r>
      <w:r>
        <w:rPr>
          <w:noProof/>
        </w:rPr>
        <w:fldChar w:fldCharType="begin"/>
      </w:r>
      <w:r>
        <w:rPr>
          <w:noProof/>
        </w:rPr>
        <w:instrText xml:space="preserve"> PAGEREF _Toc307006546 \h </w:instrText>
      </w:r>
      <w:r>
        <w:rPr>
          <w:noProof/>
        </w:rPr>
      </w:r>
      <w:r>
        <w:rPr>
          <w:noProof/>
        </w:rPr>
        <w:fldChar w:fldCharType="separate"/>
      </w:r>
      <w:r>
        <w:rPr>
          <w:noProof/>
        </w:rPr>
        <w:t>68</w:t>
      </w:r>
      <w:r>
        <w:rPr>
          <w:noProof/>
        </w:rPr>
        <w:fldChar w:fldCharType="end"/>
      </w:r>
    </w:p>
    <w:p w14:paraId="3A1FAFE4"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7.5.4</w:t>
      </w:r>
      <w:r>
        <w:rPr>
          <w:rFonts w:asciiTheme="minorHAnsi" w:eastAsiaTheme="minorEastAsia" w:hAnsiTheme="minorHAnsi"/>
          <w:bCs w:val="0"/>
          <w:noProof/>
          <w:sz w:val="24"/>
          <w:szCs w:val="24"/>
          <w:lang w:eastAsia="ja-JP"/>
        </w:rPr>
        <w:tab/>
      </w:r>
      <w:r>
        <w:rPr>
          <w:noProof/>
        </w:rPr>
        <w:t>accounts/{id}/orders/{id}/lines/{id}?book</w:t>
      </w:r>
      <w:r>
        <w:rPr>
          <w:noProof/>
        </w:rPr>
        <w:tab/>
      </w:r>
      <w:r>
        <w:rPr>
          <w:noProof/>
        </w:rPr>
        <w:fldChar w:fldCharType="begin"/>
      </w:r>
      <w:r>
        <w:rPr>
          <w:noProof/>
        </w:rPr>
        <w:instrText xml:space="preserve"> PAGEREF _Toc307006547 \h </w:instrText>
      </w:r>
      <w:r>
        <w:rPr>
          <w:noProof/>
        </w:rPr>
      </w:r>
      <w:r>
        <w:rPr>
          <w:noProof/>
        </w:rPr>
        <w:fldChar w:fldCharType="separate"/>
      </w:r>
      <w:r>
        <w:rPr>
          <w:noProof/>
        </w:rPr>
        <w:t>68</w:t>
      </w:r>
      <w:r>
        <w:rPr>
          <w:noProof/>
        </w:rPr>
        <w:fldChar w:fldCharType="end"/>
      </w:r>
    </w:p>
    <w:p w14:paraId="6CAB7F03"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7.5.5</w:t>
      </w:r>
      <w:r>
        <w:rPr>
          <w:rFonts w:asciiTheme="minorHAnsi" w:eastAsiaTheme="minorEastAsia" w:hAnsiTheme="minorHAnsi"/>
          <w:bCs w:val="0"/>
          <w:noProof/>
          <w:sz w:val="24"/>
          <w:szCs w:val="24"/>
          <w:lang w:eastAsia="ja-JP"/>
        </w:rPr>
        <w:tab/>
      </w:r>
      <w:r>
        <w:rPr>
          <w:noProof/>
        </w:rPr>
        <w:t>/accounts/{id}/orders/{id}/lines/{id}?reserve</w:t>
      </w:r>
      <w:r>
        <w:rPr>
          <w:noProof/>
        </w:rPr>
        <w:tab/>
      </w:r>
      <w:r>
        <w:rPr>
          <w:noProof/>
        </w:rPr>
        <w:fldChar w:fldCharType="begin"/>
      </w:r>
      <w:r>
        <w:rPr>
          <w:noProof/>
        </w:rPr>
        <w:instrText xml:space="preserve"> PAGEREF _Toc307006548 \h </w:instrText>
      </w:r>
      <w:r>
        <w:rPr>
          <w:noProof/>
        </w:rPr>
      </w:r>
      <w:r>
        <w:rPr>
          <w:noProof/>
        </w:rPr>
        <w:fldChar w:fldCharType="separate"/>
      </w:r>
      <w:r>
        <w:rPr>
          <w:noProof/>
        </w:rPr>
        <w:t>70</w:t>
      </w:r>
      <w:r>
        <w:rPr>
          <w:noProof/>
        </w:rPr>
        <w:fldChar w:fldCharType="end"/>
      </w:r>
    </w:p>
    <w:p w14:paraId="0A349758"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7.5.6</w:t>
      </w:r>
      <w:r>
        <w:rPr>
          <w:rFonts w:asciiTheme="minorHAnsi" w:eastAsiaTheme="minorEastAsia" w:hAnsiTheme="minorHAnsi"/>
          <w:bCs w:val="0"/>
          <w:noProof/>
          <w:sz w:val="24"/>
          <w:szCs w:val="24"/>
          <w:lang w:eastAsia="ja-JP"/>
        </w:rPr>
        <w:tab/>
      </w:r>
      <w:r>
        <w:rPr>
          <w:noProof/>
        </w:rPr>
        <w:t>/accounts/{id}/orders/{id}/lines/{id}?cancel</w:t>
      </w:r>
      <w:r>
        <w:rPr>
          <w:noProof/>
        </w:rPr>
        <w:tab/>
      </w:r>
      <w:r>
        <w:rPr>
          <w:noProof/>
        </w:rPr>
        <w:fldChar w:fldCharType="begin"/>
      </w:r>
      <w:r>
        <w:rPr>
          <w:noProof/>
        </w:rPr>
        <w:instrText xml:space="preserve"> PAGEREF _Toc307006549 \h </w:instrText>
      </w:r>
      <w:r>
        <w:rPr>
          <w:noProof/>
        </w:rPr>
      </w:r>
      <w:r>
        <w:rPr>
          <w:noProof/>
        </w:rPr>
        <w:fldChar w:fldCharType="separate"/>
      </w:r>
      <w:r>
        <w:rPr>
          <w:noProof/>
        </w:rPr>
        <w:t>71</w:t>
      </w:r>
      <w:r>
        <w:rPr>
          <w:noProof/>
        </w:rPr>
        <w:fldChar w:fldCharType="end"/>
      </w:r>
    </w:p>
    <w:p w14:paraId="1E9ECB2F"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7.5.7</w:t>
      </w:r>
      <w:r>
        <w:rPr>
          <w:rFonts w:asciiTheme="minorHAnsi" w:eastAsiaTheme="minorEastAsia" w:hAnsiTheme="minorHAnsi"/>
          <w:bCs w:val="0"/>
          <w:noProof/>
          <w:sz w:val="24"/>
          <w:szCs w:val="24"/>
          <w:lang w:eastAsia="ja-JP"/>
        </w:rPr>
        <w:tab/>
      </w:r>
      <w:r>
        <w:rPr>
          <w:noProof/>
        </w:rPr>
        <w:t>/accounts/{id}/orders/{id}/lines/{id}?reset</w:t>
      </w:r>
      <w:r>
        <w:rPr>
          <w:noProof/>
        </w:rPr>
        <w:tab/>
      </w:r>
      <w:r>
        <w:rPr>
          <w:noProof/>
        </w:rPr>
        <w:fldChar w:fldCharType="begin"/>
      </w:r>
      <w:r>
        <w:rPr>
          <w:noProof/>
        </w:rPr>
        <w:instrText xml:space="preserve"> PAGEREF _Toc307006550 \h </w:instrText>
      </w:r>
      <w:r>
        <w:rPr>
          <w:noProof/>
        </w:rPr>
      </w:r>
      <w:r>
        <w:rPr>
          <w:noProof/>
        </w:rPr>
        <w:fldChar w:fldCharType="separate"/>
      </w:r>
      <w:r>
        <w:rPr>
          <w:noProof/>
        </w:rPr>
        <w:t>72</w:t>
      </w:r>
      <w:r>
        <w:rPr>
          <w:noProof/>
        </w:rPr>
        <w:fldChar w:fldCharType="end"/>
      </w:r>
    </w:p>
    <w:p w14:paraId="4CE5971A"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7.6</w:t>
      </w:r>
      <w:r>
        <w:rPr>
          <w:rFonts w:asciiTheme="minorHAnsi" w:eastAsiaTheme="minorEastAsia" w:hAnsiTheme="minorHAnsi"/>
          <w:noProof/>
          <w:sz w:val="24"/>
          <w:szCs w:val="24"/>
          <w:lang w:eastAsia="ja-JP"/>
        </w:rPr>
        <w:tab/>
      </w:r>
      <w:r>
        <w:rPr>
          <w:noProof/>
        </w:rPr>
        <w:t>Organizations</w:t>
      </w:r>
      <w:r>
        <w:rPr>
          <w:noProof/>
        </w:rPr>
        <w:tab/>
      </w:r>
      <w:r>
        <w:rPr>
          <w:noProof/>
        </w:rPr>
        <w:fldChar w:fldCharType="begin"/>
      </w:r>
      <w:r>
        <w:rPr>
          <w:noProof/>
        </w:rPr>
        <w:instrText xml:space="preserve"> PAGEREF _Toc307006551 \h </w:instrText>
      </w:r>
      <w:r>
        <w:rPr>
          <w:noProof/>
        </w:rPr>
      </w:r>
      <w:r>
        <w:rPr>
          <w:noProof/>
        </w:rPr>
        <w:fldChar w:fldCharType="separate"/>
      </w:r>
      <w:r>
        <w:rPr>
          <w:noProof/>
        </w:rPr>
        <w:t>74</w:t>
      </w:r>
      <w:r>
        <w:rPr>
          <w:noProof/>
        </w:rPr>
        <w:fldChar w:fldCharType="end"/>
      </w:r>
    </w:p>
    <w:p w14:paraId="1EE28FCC"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7.6.1</w:t>
      </w:r>
      <w:r>
        <w:rPr>
          <w:rFonts w:asciiTheme="minorHAnsi" w:eastAsiaTheme="minorEastAsia" w:hAnsiTheme="minorHAnsi"/>
          <w:bCs w:val="0"/>
          <w:noProof/>
          <w:sz w:val="24"/>
          <w:szCs w:val="24"/>
          <w:lang w:eastAsia="ja-JP"/>
        </w:rPr>
        <w:tab/>
      </w:r>
      <w:r>
        <w:rPr>
          <w:noProof/>
        </w:rPr>
        <w:t>/organizations</w:t>
      </w:r>
      <w:r>
        <w:rPr>
          <w:noProof/>
        </w:rPr>
        <w:tab/>
      </w:r>
      <w:r>
        <w:rPr>
          <w:noProof/>
        </w:rPr>
        <w:fldChar w:fldCharType="begin"/>
      </w:r>
      <w:r>
        <w:rPr>
          <w:noProof/>
        </w:rPr>
        <w:instrText xml:space="preserve"> PAGEREF _Toc307006552 \h </w:instrText>
      </w:r>
      <w:r>
        <w:rPr>
          <w:noProof/>
        </w:rPr>
      </w:r>
      <w:r>
        <w:rPr>
          <w:noProof/>
        </w:rPr>
        <w:fldChar w:fldCharType="separate"/>
      </w:r>
      <w:r>
        <w:rPr>
          <w:noProof/>
        </w:rPr>
        <w:t>74</w:t>
      </w:r>
      <w:r>
        <w:rPr>
          <w:noProof/>
        </w:rPr>
        <w:fldChar w:fldCharType="end"/>
      </w:r>
    </w:p>
    <w:p w14:paraId="74B3464B"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7.6.2</w:t>
      </w:r>
      <w:r>
        <w:rPr>
          <w:rFonts w:asciiTheme="minorHAnsi" w:eastAsiaTheme="minorEastAsia" w:hAnsiTheme="minorHAnsi"/>
          <w:bCs w:val="0"/>
          <w:noProof/>
          <w:sz w:val="24"/>
          <w:szCs w:val="24"/>
          <w:lang w:eastAsia="ja-JP"/>
        </w:rPr>
        <w:tab/>
      </w:r>
      <w:r>
        <w:rPr>
          <w:noProof/>
        </w:rPr>
        <w:t>/organization/{id}</w:t>
      </w:r>
      <w:r>
        <w:rPr>
          <w:noProof/>
        </w:rPr>
        <w:tab/>
      </w:r>
      <w:r>
        <w:rPr>
          <w:noProof/>
        </w:rPr>
        <w:fldChar w:fldCharType="begin"/>
      </w:r>
      <w:r>
        <w:rPr>
          <w:noProof/>
        </w:rPr>
        <w:instrText xml:space="preserve"> PAGEREF _Toc307006553 \h </w:instrText>
      </w:r>
      <w:r>
        <w:rPr>
          <w:noProof/>
        </w:rPr>
      </w:r>
      <w:r>
        <w:rPr>
          <w:noProof/>
        </w:rPr>
        <w:fldChar w:fldCharType="separate"/>
      </w:r>
      <w:r>
        <w:rPr>
          <w:noProof/>
        </w:rPr>
        <w:t>75</w:t>
      </w:r>
      <w:r>
        <w:rPr>
          <w:noProof/>
        </w:rPr>
        <w:fldChar w:fldCharType="end"/>
      </w:r>
    </w:p>
    <w:p w14:paraId="1C9CAC80"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7.6.3</w:t>
      </w:r>
      <w:r>
        <w:rPr>
          <w:rFonts w:asciiTheme="minorHAnsi" w:eastAsiaTheme="minorEastAsia" w:hAnsiTheme="minorHAnsi"/>
          <w:bCs w:val="0"/>
          <w:noProof/>
          <w:sz w:val="24"/>
          <w:szCs w:val="24"/>
          <w:lang w:eastAsia="ja-JP"/>
        </w:rPr>
        <w:tab/>
      </w:r>
      <w:r>
        <w:rPr>
          <w:noProof/>
        </w:rPr>
        <w:t>/organizations?$filter=</w:t>
      </w:r>
      <w:r>
        <w:rPr>
          <w:noProof/>
        </w:rPr>
        <w:tab/>
      </w:r>
      <w:r>
        <w:rPr>
          <w:noProof/>
        </w:rPr>
        <w:fldChar w:fldCharType="begin"/>
      </w:r>
      <w:r>
        <w:rPr>
          <w:noProof/>
        </w:rPr>
        <w:instrText xml:space="preserve"> PAGEREF _Toc307006554 \h </w:instrText>
      </w:r>
      <w:r>
        <w:rPr>
          <w:noProof/>
        </w:rPr>
      </w:r>
      <w:r>
        <w:rPr>
          <w:noProof/>
        </w:rPr>
        <w:fldChar w:fldCharType="separate"/>
      </w:r>
      <w:r>
        <w:rPr>
          <w:noProof/>
        </w:rPr>
        <w:t>78</w:t>
      </w:r>
      <w:r>
        <w:rPr>
          <w:noProof/>
        </w:rPr>
        <w:fldChar w:fldCharType="end"/>
      </w:r>
    </w:p>
    <w:p w14:paraId="41926AB7"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7.7</w:t>
      </w:r>
      <w:r>
        <w:rPr>
          <w:rFonts w:asciiTheme="minorHAnsi" w:eastAsiaTheme="minorEastAsia" w:hAnsiTheme="minorHAnsi"/>
          <w:noProof/>
          <w:sz w:val="24"/>
          <w:szCs w:val="24"/>
          <w:lang w:eastAsia="ja-JP"/>
        </w:rPr>
        <w:tab/>
      </w:r>
      <w:r>
        <w:rPr>
          <w:noProof/>
        </w:rPr>
        <w:t>Products</w:t>
      </w:r>
      <w:r>
        <w:rPr>
          <w:noProof/>
        </w:rPr>
        <w:tab/>
      </w:r>
      <w:r>
        <w:rPr>
          <w:noProof/>
        </w:rPr>
        <w:fldChar w:fldCharType="begin"/>
      </w:r>
      <w:r>
        <w:rPr>
          <w:noProof/>
        </w:rPr>
        <w:instrText xml:space="preserve"> PAGEREF _Toc307006555 \h </w:instrText>
      </w:r>
      <w:r>
        <w:rPr>
          <w:noProof/>
        </w:rPr>
      </w:r>
      <w:r>
        <w:rPr>
          <w:noProof/>
        </w:rPr>
        <w:fldChar w:fldCharType="separate"/>
      </w:r>
      <w:r>
        <w:rPr>
          <w:noProof/>
        </w:rPr>
        <w:t>79</w:t>
      </w:r>
      <w:r>
        <w:rPr>
          <w:noProof/>
        </w:rPr>
        <w:fldChar w:fldCharType="end"/>
      </w:r>
    </w:p>
    <w:p w14:paraId="2914BB82"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7.7.1</w:t>
      </w:r>
      <w:r>
        <w:rPr>
          <w:rFonts w:asciiTheme="minorHAnsi" w:eastAsiaTheme="minorEastAsia" w:hAnsiTheme="minorHAnsi"/>
          <w:bCs w:val="0"/>
          <w:noProof/>
          <w:sz w:val="24"/>
          <w:szCs w:val="24"/>
          <w:lang w:eastAsia="ja-JP"/>
        </w:rPr>
        <w:tab/>
      </w:r>
      <w:r>
        <w:rPr>
          <w:noProof/>
        </w:rPr>
        <w:t>/products</w:t>
      </w:r>
      <w:r>
        <w:rPr>
          <w:noProof/>
        </w:rPr>
        <w:tab/>
      </w:r>
      <w:r>
        <w:rPr>
          <w:noProof/>
        </w:rPr>
        <w:fldChar w:fldCharType="begin"/>
      </w:r>
      <w:r>
        <w:rPr>
          <w:noProof/>
        </w:rPr>
        <w:instrText xml:space="preserve"> PAGEREF _Toc307006556 \h </w:instrText>
      </w:r>
      <w:r>
        <w:rPr>
          <w:noProof/>
        </w:rPr>
      </w:r>
      <w:r>
        <w:rPr>
          <w:noProof/>
        </w:rPr>
        <w:fldChar w:fldCharType="separate"/>
      </w:r>
      <w:r>
        <w:rPr>
          <w:noProof/>
        </w:rPr>
        <w:t>79</w:t>
      </w:r>
      <w:r>
        <w:rPr>
          <w:noProof/>
        </w:rPr>
        <w:fldChar w:fldCharType="end"/>
      </w:r>
    </w:p>
    <w:p w14:paraId="1B6A3994"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7.7.2</w:t>
      </w:r>
      <w:r>
        <w:rPr>
          <w:rFonts w:asciiTheme="minorHAnsi" w:eastAsiaTheme="minorEastAsia" w:hAnsiTheme="minorHAnsi"/>
          <w:bCs w:val="0"/>
          <w:noProof/>
          <w:sz w:val="24"/>
          <w:szCs w:val="24"/>
          <w:lang w:eastAsia="ja-JP"/>
        </w:rPr>
        <w:tab/>
      </w:r>
      <w:r>
        <w:rPr>
          <w:noProof/>
        </w:rPr>
        <w:t>/products/{id}</w:t>
      </w:r>
      <w:r>
        <w:rPr>
          <w:noProof/>
        </w:rPr>
        <w:tab/>
      </w:r>
      <w:r>
        <w:rPr>
          <w:noProof/>
        </w:rPr>
        <w:fldChar w:fldCharType="begin"/>
      </w:r>
      <w:r>
        <w:rPr>
          <w:noProof/>
        </w:rPr>
        <w:instrText xml:space="preserve"> PAGEREF _Toc307006557 \h </w:instrText>
      </w:r>
      <w:r>
        <w:rPr>
          <w:noProof/>
        </w:rPr>
      </w:r>
      <w:r>
        <w:rPr>
          <w:noProof/>
        </w:rPr>
        <w:fldChar w:fldCharType="separate"/>
      </w:r>
      <w:r>
        <w:rPr>
          <w:noProof/>
        </w:rPr>
        <w:t>80</w:t>
      </w:r>
      <w:r>
        <w:rPr>
          <w:noProof/>
        </w:rPr>
        <w:fldChar w:fldCharType="end"/>
      </w:r>
    </w:p>
    <w:p w14:paraId="552FA3F4"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7.7.3</w:t>
      </w:r>
      <w:r>
        <w:rPr>
          <w:rFonts w:asciiTheme="minorHAnsi" w:eastAsiaTheme="minorEastAsia" w:hAnsiTheme="minorHAnsi"/>
          <w:bCs w:val="0"/>
          <w:noProof/>
          <w:sz w:val="24"/>
          <w:szCs w:val="24"/>
          <w:lang w:eastAsia="ja-JP"/>
        </w:rPr>
        <w:tab/>
      </w:r>
      <w:r>
        <w:rPr>
          <w:noProof/>
        </w:rPr>
        <w:t>/products/search</w:t>
      </w:r>
      <w:r>
        <w:rPr>
          <w:noProof/>
        </w:rPr>
        <w:tab/>
      </w:r>
      <w:r>
        <w:rPr>
          <w:noProof/>
        </w:rPr>
        <w:fldChar w:fldCharType="begin"/>
      </w:r>
      <w:r>
        <w:rPr>
          <w:noProof/>
        </w:rPr>
        <w:instrText xml:space="preserve"> PAGEREF _Toc307006558 \h </w:instrText>
      </w:r>
      <w:r>
        <w:rPr>
          <w:noProof/>
        </w:rPr>
      </w:r>
      <w:r>
        <w:rPr>
          <w:noProof/>
        </w:rPr>
        <w:fldChar w:fldCharType="separate"/>
      </w:r>
      <w:r>
        <w:rPr>
          <w:noProof/>
        </w:rPr>
        <w:t>81</w:t>
      </w:r>
      <w:r>
        <w:rPr>
          <w:noProof/>
        </w:rPr>
        <w:fldChar w:fldCharType="end"/>
      </w:r>
    </w:p>
    <w:p w14:paraId="1FB1A288" w14:textId="77777777" w:rsidR="003E655B" w:rsidRDefault="003E655B">
      <w:pPr>
        <w:pStyle w:val="TOC3"/>
        <w:tabs>
          <w:tab w:val="left" w:pos="1765"/>
        </w:tabs>
        <w:rPr>
          <w:rFonts w:asciiTheme="minorHAnsi" w:eastAsiaTheme="minorEastAsia" w:hAnsiTheme="minorHAnsi"/>
          <w:bCs w:val="0"/>
          <w:noProof/>
          <w:sz w:val="24"/>
          <w:szCs w:val="24"/>
          <w:lang w:eastAsia="ja-JP"/>
        </w:rPr>
      </w:pPr>
      <w:r>
        <w:rPr>
          <w:noProof/>
        </w:rPr>
        <w:t>7.7.4</w:t>
      </w:r>
      <w:r>
        <w:rPr>
          <w:rFonts w:asciiTheme="minorHAnsi" w:eastAsiaTheme="minorEastAsia" w:hAnsiTheme="minorHAnsi"/>
          <w:bCs w:val="0"/>
          <w:noProof/>
          <w:sz w:val="24"/>
          <w:szCs w:val="24"/>
          <w:lang w:eastAsia="ja-JP"/>
        </w:rPr>
        <w:tab/>
      </w:r>
      <w:r>
        <w:rPr>
          <w:noProof/>
        </w:rPr>
        <w:t>/products/avails</w:t>
      </w:r>
      <w:r>
        <w:rPr>
          <w:noProof/>
        </w:rPr>
        <w:tab/>
      </w:r>
      <w:r>
        <w:rPr>
          <w:noProof/>
        </w:rPr>
        <w:fldChar w:fldCharType="begin"/>
      </w:r>
      <w:r>
        <w:rPr>
          <w:noProof/>
        </w:rPr>
        <w:instrText xml:space="preserve"> PAGEREF _Toc307006559 \h </w:instrText>
      </w:r>
      <w:r>
        <w:rPr>
          <w:noProof/>
        </w:rPr>
      </w:r>
      <w:r>
        <w:rPr>
          <w:noProof/>
        </w:rPr>
        <w:fldChar w:fldCharType="separate"/>
      </w:r>
      <w:r>
        <w:rPr>
          <w:noProof/>
        </w:rPr>
        <w:t>83</w:t>
      </w:r>
      <w:r>
        <w:rPr>
          <w:noProof/>
        </w:rPr>
        <w:fldChar w:fldCharType="end"/>
      </w:r>
    </w:p>
    <w:p w14:paraId="7CB4FB8B"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8</w:t>
      </w:r>
      <w:r>
        <w:rPr>
          <w:rFonts w:asciiTheme="minorHAnsi" w:eastAsiaTheme="minorEastAsia" w:hAnsiTheme="minorHAnsi"/>
          <w:b w:val="0"/>
          <w:bCs w:val="0"/>
          <w:noProof/>
          <w:sz w:val="24"/>
          <w:szCs w:val="24"/>
          <w:lang w:eastAsia="ja-JP"/>
        </w:rPr>
        <w:tab/>
      </w:r>
      <w:r>
        <w:rPr>
          <w:noProof/>
        </w:rPr>
        <w:t>Paging Query Parameters</w:t>
      </w:r>
      <w:r>
        <w:rPr>
          <w:noProof/>
        </w:rPr>
        <w:tab/>
      </w:r>
      <w:r>
        <w:rPr>
          <w:noProof/>
        </w:rPr>
        <w:fldChar w:fldCharType="begin"/>
      </w:r>
      <w:r>
        <w:rPr>
          <w:noProof/>
        </w:rPr>
        <w:instrText xml:space="preserve"> PAGEREF _Toc307006560 \h </w:instrText>
      </w:r>
      <w:r>
        <w:rPr>
          <w:noProof/>
        </w:rPr>
      </w:r>
      <w:r>
        <w:rPr>
          <w:noProof/>
        </w:rPr>
        <w:fldChar w:fldCharType="separate"/>
      </w:r>
      <w:r>
        <w:rPr>
          <w:noProof/>
        </w:rPr>
        <w:t>84</w:t>
      </w:r>
      <w:r>
        <w:rPr>
          <w:noProof/>
        </w:rPr>
        <w:fldChar w:fldCharType="end"/>
      </w:r>
    </w:p>
    <w:p w14:paraId="4622EFEB" w14:textId="77777777" w:rsidR="003E655B" w:rsidRDefault="003E655B">
      <w:pPr>
        <w:pStyle w:val="TOC1"/>
        <w:tabs>
          <w:tab w:val="left" w:pos="351"/>
        </w:tabs>
        <w:rPr>
          <w:rFonts w:asciiTheme="minorHAnsi" w:eastAsiaTheme="minorEastAsia" w:hAnsiTheme="minorHAnsi"/>
          <w:b w:val="0"/>
          <w:bCs w:val="0"/>
          <w:noProof/>
          <w:sz w:val="24"/>
          <w:szCs w:val="24"/>
          <w:lang w:eastAsia="ja-JP"/>
        </w:rPr>
      </w:pPr>
      <w:r>
        <w:rPr>
          <w:noProof/>
        </w:rPr>
        <w:t>9</w:t>
      </w:r>
      <w:r>
        <w:rPr>
          <w:rFonts w:asciiTheme="minorHAnsi" w:eastAsiaTheme="minorEastAsia" w:hAnsiTheme="minorHAnsi"/>
          <w:b w:val="0"/>
          <w:bCs w:val="0"/>
          <w:noProof/>
          <w:sz w:val="24"/>
          <w:szCs w:val="24"/>
          <w:lang w:eastAsia="ja-JP"/>
        </w:rPr>
        <w:tab/>
      </w:r>
      <w:r>
        <w:rPr>
          <w:noProof/>
        </w:rPr>
        <w:t>OpenDirect Workflow</w:t>
      </w:r>
      <w:r>
        <w:rPr>
          <w:noProof/>
        </w:rPr>
        <w:tab/>
      </w:r>
      <w:r>
        <w:rPr>
          <w:noProof/>
        </w:rPr>
        <w:fldChar w:fldCharType="begin"/>
      </w:r>
      <w:r>
        <w:rPr>
          <w:noProof/>
        </w:rPr>
        <w:instrText xml:space="preserve"> PAGEREF _Toc307006561 \h </w:instrText>
      </w:r>
      <w:r>
        <w:rPr>
          <w:noProof/>
        </w:rPr>
      </w:r>
      <w:r>
        <w:rPr>
          <w:noProof/>
        </w:rPr>
        <w:fldChar w:fldCharType="separate"/>
      </w:r>
      <w:r>
        <w:rPr>
          <w:noProof/>
        </w:rPr>
        <w:t>85</w:t>
      </w:r>
      <w:r>
        <w:rPr>
          <w:noProof/>
        </w:rPr>
        <w:fldChar w:fldCharType="end"/>
      </w:r>
    </w:p>
    <w:p w14:paraId="455ADDEB"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9.1</w:t>
      </w:r>
      <w:r>
        <w:rPr>
          <w:rFonts w:asciiTheme="minorHAnsi" w:eastAsiaTheme="minorEastAsia" w:hAnsiTheme="minorHAnsi"/>
          <w:noProof/>
          <w:sz w:val="24"/>
          <w:szCs w:val="24"/>
          <w:lang w:eastAsia="ja-JP"/>
        </w:rPr>
        <w:tab/>
      </w:r>
      <w:r>
        <w:rPr>
          <w:noProof/>
        </w:rPr>
        <w:t>Onboarding a Provider</w:t>
      </w:r>
      <w:r>
        <w:rPr>
          <w:noProof/>
        </w:rPr>
        <w:tab/>
      </w:r>
      <w:r>
        <w:rPr>
          <w:noProof/>
        </w:rPr>
        <w:fldChar w:fldCharType="begin"/>
      </w:r>
      <w:r>
        <w:rPr>
          <w:noProof/>
        </w:rPr>
        <w:instrText xml:space="preserve"> PAGEREF _Toc307006562 \h </w:instrText>
      </w:r>
      <w:r>
        <w:rPr>
          <w:noProof/>
        </w:rPr>
      </w:r>
      <w:r>
        <w:rPr>
          <w:noProof/>
        </w:rPr>
        <w:fldChar w:fldCharType="separate"/>
      </w:r>
      <w:r>
        <w:rPr>
          <w:noProof/>
        </w:rPr>
        <w:t>85</w:t>
      </w:r>
      <w:r>
        <w:rPr>
          <w:noProof/>
        </w:rPr>
        <w:fldChar w:fldCharType="end"/>
      </w:r>
    </w:p>
    <w:p w14:paraId="4A004827"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9.2</w:t>
      </w:r>
      <w:r>
        <w:rPr>
          <w:rFonts w:asciiTheme="minorHAnsi" w:eastAsiaTheme="minorEastAsia" w:hAnsiTheme="minorHAnsi"/>
          <w:noProof/>
          <w:sz w:val="24"/>
          <w:szCs w:val="24"/>
          <w:lang w:eastAsia="ja-JP"/>
        </w:rPr>
        <w:tab/>
      </w:r>
      <w:r>
        <w:rPr>
          <w:noProof/>
        </w:rPr>
        <w:t>Adding an Agency Organization</w:t>
      </w:r>
      <w:r>
        <w:rPr>
          <w:noProof/>
        </w:rPr>
        <w:tab/>
      </w:r>
      <w:r>
        <w:rPr>
          <w:noProof/>
        </w:rPr>
        <w:fldChar w:fldCharType="begin"/>
      </w:r>
      <w:r>
        <w:rPr>
          <w:noProof/>
        </w:rPr>
        <w:instrText xml:space="preserve"> PAGEREF _Toc307006563 \h </w:instrText>
      </w:r>
      <w:r>
        <w:rPr>
          <w:noProof/>
        </w:rPr>
      </w:r>
      <w:r>
        <w:rPr>
          <w:noProof/>
        </w:rPr>
        <w:fldChar w:fldCharType="separate"/>
      </w:r>
      <w:r>
        <w:rPr>
          <w:noProof/>
        </w:rPr>
        <w:t>85</w:t>
      </w:r>
      <w:r>
        <w:rPr>
          <w:noProof/>
        </w:rPr>
        <w:fldChar w:fldCharType="end"/>
      </w:r>
    </w:p>
    <w:p w14:paraId="07DCDA76"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9.3</w:t>
      </w:r>
      <w:r>
        <w:rPr>
          <w:rFonts w:asciiTheme="minorHAnsi" w:eastAsiaTheme="minorEastAsia" w:hAnsiTheme="minorHAnsi"/>
          <w:noProof/>
          <w:sz w:val="24"/>
          <w:szCs w:val="24"/>
          <w:lang w:eastAsia="ja-JP"/>
        </w:rPr>
        <w:tab/>
      </w:r>
      <w:r>
        <w:rPr>
          <w:noProof/>
        </w:rPr>
        <w:t>Adding an Advertiser Organization</w:t>
      </w:r>
      <w:r>
        <w:rPr>
          <w:noProof/>
        </w:rPr>
        <w:tab/>
      </w:r>
      <w:r>
        <w:rPr>
          <w:noProof/>
        </w:rPr>
        <w:fldChar w:fldCharType="begin"/>
      </w:r>
      <w:r>
        <w:rPr>
          <w:noProof/>
        </w:rPr>
        <w:instrText xml:space="preserve"> PAGEREF _Toc307006564 \h </w:instrText>
      </w:r>
      <w:r>
        <w:rPr>
          <w:noProof/>
        </w:rPr>
      </w:r>
      <w:r>
        <w:rPr>
          <w:noProof/>
        </w:rPr>
        <w:fldChar w:fldCharType="separate"/>
      </w:r>
      <w:r>
        <w:rPr>
          <w:noProof/>
        </w:rPr>
        <w:t>85</w:t>
      </w:r>
      <w:r>
        <w:rPr>
          <w:noProof/>
        </w:rPr>
        <w:fldChar w:fldCharType="end"/>
      </w:r>
    </w:p>
    <w:p w14:paraId="3EB58F9F"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9.4</w:t>
      </w:r>
      <w:r>
        <w:rPr>
          <w:rFonts w:asciiTheme="minorHAnsi" w:eastAsiaTheme="minorEastAsia" w:hAnsiTheme="minorHAnsi"/>
          <w:noProof/>
          <w:sz w:val="24"/>
          <w:szCs w:val="24"/>
          <w:lang w:eastAsia="ja-JP"/>
        </w:rPr>
        <w:tab/>
      </w:r>
      <w:r>
        <w:rPr>
          <w:noProof/>
        </w:rPr>
        <w:t>Getting an OAuth 2.0 Access Token</w:t>
      </w:r>
      <w:r>
        <w:rPr>
          <w:noProof/>
        </w:rPr>
        <w:tab/>
      </w:r>
      <w:r>
        <w:rPr>
          <w:noProof/>
        </w:rPr>
        <w:fldChar w:fldCharType="begin"/>
      </w:r>
      <w:r>
        <w:rPr>
          <w:noProof/>
        </w:rPr>
        <w:instrText xml:space="preserve"> PAGEREF _Toc307006565 \h </w:instrText>
      </w:r>
      <w:r>
        <w:rPr>
          <w:noProof/>
        </w:rPr>
      </w:r>
      <w:r>
        <w:rPr>
          <w:noProof/>
        </w:rPr>
        <w:fldChar w:fldCharType="separate"/>
      </w:r>
      <w:r>
        <w:rPr>
          <w:noProof/>
        </w:rPr>
        <w:t>85</w:t>
      </w:r>
      <w:r>
        <w:rPr>
          <w:noProof/>
        </w:rPr>
        <w:fldChar w:fldCharType="end"/>
      </w:r>
    </w:p>
    <w:p w14:paraId="5653ADC9"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9.5</w:t>
      </w:r>
      <w:r>
        <w:rPr>
          <w:rFonts w:asciiTheme="minorHAnsi" w:eastAsiaTheme="minorEastAsia" w:hAnsiTheme="minorHAnsi"/>
          <w:noProof/>
          <w:sz w:val="24"/>
          <w:szCs w:val="24"/>
          <w:lang w:eastAsia="ja-JP"/>
        </w:rPr>
        <w:tab/>
      </w:r>
      <w:r>
        <w:rPr>
          <w:noProof/>
        </w:rPr>
        <w:t>Adding an Account</w:t>
      </w:r>
      <w:r>
        <w:rPr>
          <w:noProof/>
        </w:rPr>
        <w:tab/>
      </w:r>
      <w:r>
        <w:rPr>
          <w:noProof/>
        </w:rPr>
        <w:fldChar w:fldCharType="begin"/>
      </w:r>
      <w:r>
        <w:rPr>
          <w:noProof/>
        </w:rPr>
        <w:instrText xml:space="preserve"> PAGEREF _Toc307006566 \h </w:instrText>
      </w:r>
      <w:r>
        <w:rPr>
          <w:noProof/>
        </w:rPr>
      </w:r>
      <w:r>
        <w:rPr>
          <w:noProof/>
        </w:rPr>
        <w:fldChar w:fldCharType="separate"/>
      </w:r>
      <w:r>
        <w:rPr>
          <w:noProof/>
        </w:rPr>
        <w:t>86</w:t>
      </w:r>
      <w:r>
        <w:rPr>
          <w:noProof/>
        </w:rPr>
        <w:fldChar w:fldCharType="end"/>
      </w:r>
    </w:p>
    <w:p w14:paraId="633EEEDB"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9.6</w:t>
      </w:r>
      <w:r>
        <w:rPr>
          <w:rFonts w:asciiTheme="minorHAnsi" w:eastAsiaTheme="minorEastAsia" w:hAnsiTheme="minorHAnsi"/>
          <w:noProof/>
          <w:sz w:val="24"/>
          <w:szCs w:val="24"/>
          <w:lang w:eastAsia="ja-JP"/>
        </w:rPr>
        <w:tab/>
      </w:r>
      <w:r>
        <w:rPr>
          <w:noProof/>
        </w:rPr>
        <w:t>Get Product Inventory, Availability and Pricing</w:t>
      </w:r>
      <w:r>
        <w:rPr>
          <w:noProof/>
        </w:rPr>
        <w:tab/>
      </w:r>
      <w:r>
        <w:rPr>
          <w:noProof/>
        </w:rPr>
        <w:fldChar w:fldCharType="begin"/>
      </w:r>
      <w:r>
        <w:rPr>
          <w:noProof/>
        </w:rPr>
        <w:instrText xml:space="preserve"> PAGEREF _Toc307006567 \h </w:instrText>
      </w:r>
      <w:r>
        <w:rPr>
          <w:noProof/>
        </w:rPr>
      </w:r>
      <w:r>
        <w:rPr>
          <w:noProof/>
        </w:rPr>
        <w:fldChar w:fldCharType="separate"/>
      </w:r>
      <w:r>
        <w:rPr>
          <w:noProof/>
        </w:rPr>
        <w:t>86</w:t>
      </w:r>
      <w:r>
        <w:rPr>
          <w:noProof/>
        </w:rPr>
        <w:fldChar w:fldCharType="end"/>
      </w:r>
    </w:p>
    <w:p w14:paraId="005E248C"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9.7</w:t>
      </w:r>
      <w:r>
        <w:rPr>
          <w:rFonts w:asciiTheme="minorHAnsi" w:eastAsiaTheme="minorEastAsia" w:hAnsiTheme="minorHAnsi"/>
          <w:noProof/>
          <w:sz w:val="24"/>
          <w:szCs w:val="24"/>
          <w:lang w:eastAsia="ja-JP"/>
        </w:rPr>
        <w:tab/>
      </w:r>
      <w:r>
        <w:rPr>
          <w:noProof/>
        </w:rPr>
        <w:t>Creating an Order</w:t>
      </w:r>
      <w:r>
        <w:rPr>
          <w:noProof/>
        </w:rPr>
        <w:tab/>
      </w:r>
      <w:r>
        <w:rPr>
          <w:noProof/>
        </w:rPr>
        <w:fldChar w:fldCharType="begin"/>
      </w:r>
      <w:r>
        <w:rPr>
          <w:noProof/>
        </w:rPr>
        <w:instrText xml:space="preserve"> PAGEREF _Toc307006568 \h </w:instrText>
      </w:r>
      <w:r>
        <w:rPr>
          <w:noProof/>
        </w:rPr>
      </w:r>
      <w:r>
        <w:rPr>
          <w:noProof/>
        </w:rPr>
        <w:fldChar w:fldCharType="separate"/>
      </w:r>
      <w:r>
        <w:rPr>
          <w:noProof/>
        </w:rPr>
        <w:t>87</w:t>
      </w:r>
      <w:r>
        <w:rPr>
          <w:noProof/>
        </w:rPr>
        <w:fldChar w:fldCharType="end"/>
      </w:r>
    </w:p>
    <w:p w14:paraId="36ACD24C"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9.8</w:t>
      </w:r>
      <w:r>
        <w:rPr>
          <w:rFonts w:asciiTheme="minorHAnsi" w:eastAsiaTheme="minorEastAsia" w:hAnsiTheme="minorHAnsi"/>
          <w:noProof/>
          <w:sz w:val="24"/>
          <w:szCs w:val="24"/>
          <w:lang w:eastAsia="ja-JP"/>
        </w:rPr>
        <w:tab/>
      </w:r>
      <w:r>
        <w:rPr>
          <w:noProof/>
        </w:rPr>
        <w:t>Adding Lines to the Order</w:t>
      </w:r>
      <w:r>
        <w:rPr>
          <w:noProof/>
        </w:rPr>
        <w:tab/>
      </w:r>
      <w:r>
        <w:rPr>
          <w:noProof/>
        </w:rPr>
        <w:fldChar w:fldCharType="begin"/>
      </w:r>
      <w:r>
        <w:rPr>
          <w:noProof/>
        </w:rPr>
        <w:instrText xml:space="preserve"> PAGEREF _Toc307006569 \h </w:instrText>
      </w:r>
      <w:r>
        <w:rPr>
          <w:noProof/>
        </w:rPr>
      </w:r>
      <w:r>
        <w:rPr>
          <w:noProof/>
        </w:rPr>
        <w:fldChar w:fldCharType="separate"/>
      </w:r>
      <w:r>
        <w:rPr>
          <w:noProof/>
        </w:rPr>
        <w:t>87</w:t>
      </w:r>
      <w:r>
        <w:rPr>
          <w:noProof/>
        </w:rPr>
        <w:fldChar w:fldCharType="end"/>
      </w:r>
    </w:p>
    <w:p w14:paraId="1F0C735F" w14:textId="77777777" w:rsidR="003E655B" w:rsidRDefault="003E655B">
      <w:pPr>
        <w:pStyle w:val="TOC2"/>
        <w:tabs>
          <w:tab w:val="left" w:pos="950"/>
        </w:tabs>
        <w:rPr>
          <w:rFonts w:asciiTheme="minorHAnsi" w:eastAsiaTheme="minorEastAsia" w:hAnsiTheme="minorHAnsi"/>
          <w:noProof/>
          <w:sz w:val="24"/>
          <w:szCs w:val="24"/>
          <w:lang w:eastAsia="ja-JP"/>
        </w:rPr>
      </w:pPr>
      <w:r>
        <w:rPr>
          <w:noProof/>
        </w:rPr>
        <w:t>9.9</w:t>
      </w:r>
      <w:r>
        <w:rPr>
          <w:rFonts w:asciiTheme="minorHAnsi" w:eastAsiaTheme="minorEastAsia" w:hAnsiTheme="minorHAnsi"/>
          <w:noProof/>
          <w:sz w:val="24"/>
          <w:szCs w:val="24"/>
          <w:lang w:eastAsia="ja-JP"/>
        </w:rPr>
        <w:tab/>
      </w:r>
      <w:r>
        <w:rPr>
          <w:noProof/>
        </w:rPr>
        <w:t>Uploading a Creative and Assigning It to a Line</w:t>
      </w:r>
      <w:r>
        <w:rPr>
          <w:noProof/>
        </w:rPr>
        <w:tab/>
      </w:r>
      <w:r>
        <w:rPr>
          <w:noProof/>
        </w:rPr>
        <w:fldChar w:fldCharType="begin"/>
      </w:r>
      <w:r>
        <w:rPr>
          <w:noProof/>
        </w:rPr>
        <w:instrText xml:space="preserve"> PAGEREF _Toc307006570 \h </w:instrText>
      </w:r>
      <w:r>
        <w:rPr>
          <w:noProof/>
        </w:rPr>
      </w:r>
      <w:r>
        <w:rPr>
          <w:noProof/>
        </w:rPr>
        <w:fldChar w:fldCharType="separate"/>
      </w:r>
      <w:r>
        <w:rPr>
          <w:noProof/>
        </w:rPr>
        <w:t>87</w:t>
      </w:r>
      <w:r>
        <w:rPr>
          <w:noProof/>
        </w:rPr>
        <w:fldChar w:fldCharType="end"/>
      </w:r>
    </w:p>
    <w:p w14:paraId="3BB2C97F"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9.10</w:t>
      </w:r>
      <w:r>
        <w:rPr>
          <w:rFonts w:asciiTheme="minorHAnsi" w:eastAsiaTheme="minorEastAsia" w:hAnsiTheme="minorHAnsi"/>
          <w:noProof/>
          <w:sz w:val="24"/>
          <w:szCs w:val="24"/>
          <w:lang w:eastAsia="ja-JP"/>
        </w:rPr>
        <w:tab/>
      </w:r>
      <w:r>
        <w:rPr>
          <w:noProof/>
        </w:rPr>
        <w:t>Reserving, Booking, and Canceling a Line</w:t>
      </w:r>
      <w:r>
        <w:rPr>
          <w:noProof/>
        </w:rPr>
        <w:tab/>
      </w:r>
      <w:r>
        <w:rPr>
          <w:noProof/>
        </w:rPr>
        <w:fldChar w:fldCharType="begin"/>
      </w:r>
      <w:r>
        <w:rPr>
          <w:noProof/>
        </w:rPr>
        <w:instrText xml:space="preserve"> PAGEREF _Toc307006571 \h </w:instrText>
      </w:r>
      <w:r>
        <w:rPr>
          <w:noProof/>
        </w:rPr>
      </w:r>
      <w:r>
        <w:rPr>
          <w:noProof/>
        </w:rPr>
        <w:fldChar w:fldCharType="separate"/>
      </w:r>
      <w:r>
        <w:rPr>
          <w:noProof/>
        </w:rPr>
        <w:t>88</w:t>
      </w:r>
      <w:r>
        <w:rPr>
          <w:noProof/>
        </w:rPr>
        <w:fldChar w:fldCharType="end"/>
      </w:r>
    </w:p>
    <w:p w14:paraId="54E8D9A3"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9.11</w:t>
      </w:r>
      <w:r>
        <w:rPr>
          <w:rFonts w:asciiTheme="minorHAnsi" w:eastAsiaTheme="minorEastAsia" w:hAnsiTheme="minorHAnsi"/>
          <w:noProof/>
          <w:sz w:val="24"/>
          <w:szCs w:val="24"/>
          <w:lang w:eastAsia="ja-JP"/>
        </w:rPr>
        <w:tab/>
      </w:r>
      <w:r>
        <w:rPr>
          <w:noProof/>
        </w:rPr>
        <w:t>Reporting Clicks and Impressions</w:t>
      </w:r>
      <w:r>
        <w:rPr>
          <w:noProof/>
        </w:rPr>
        <w:tab/>
      </w:r>
      <w:r>
        <w:rPr>
          <w:noProof/>
        </w:rPr>
        <w:fldChar w:fldCharType="begin"/>
      </w:r>
      <w:r>
        <w:rPr>
          <w:noProof/>
        </w:rPr>
        <w:instrText xml:space="preserve"> PAGEREF _Toc307006572 \h </w:instrText>
      </w:r>
      <w:r>
        <w:rPr>
          <w:noProof/>
        </w:rPr>
      </w:r>
      <w:r>
        <w:rPr>
          <w:noProof/>
        </w:rPr>
        <w:fldChar w:fldCharType="separate"/>
      </w:r>
      <w:r>
        <w:rPr>
          <w:noProof/>
        </w:rPr>
        <w:t>88</w:t>
      </w:r>
      <w:r>
        <w:rPr>
          <w:noProof/>
        </w:rPr>
        <w:fldChar w:fldCharType="end"/>
      </w:r>
    </w:p>
    <w:p w14:paraId="03F22D84" w14:textId="77777777" w:rsidR="003E655B" w:rsidRDefault="003E655B">
      <w:pPr>
        <w:pStyle w:val="TOC2"/>
        <w:tabs>
          <w:tab w:val="clear" w:pos="1080"/>
          <w:tab w:val="left" w:pos="1061"/>
        </w:tabs>
        <w:rPr>
          <w:rFonts w:asciiTheme="minorHAnsi" w:eastAsiaTheme="minorEastAsia" w:hAnsiTheme="minorHAnsi"/>
          <w:noProof/>
          <w:sz w:val="24"/>
          <w:szCs w:val="24"/>
          <w:lang w:eastAsia="ja-JP"/>
        </w:rPr>
      </w:pPr>
      <w:r>
        <w:rPr>
          <w:noProof/>
        </w:rPr>
        <w:t>9.12</w:t>
      </w:r>
      <w:r>
        <w:rPr>
          <w:rFonts w:asciiTheme="minorHAnsi" w:eastAsiaTheme="minorEastAsia" w:hAnsiTheme="minorHAnsi"/>
          <w:noProof/>
          <w:sz w:val="24"/>
          <w:szCs w:val="24"/>
          <w:lang w:eastAsia="ja-JP"/>
        </w:rPr>
        <w:tab/>
      </w:r>
      <w:r>
        <w:rPr>
          <w:noProof/>
        </w:rPr>
        <w:t>Diagrams</w:t>
      </w:r>
      <w:r>
        <w:rPr>
          <w:noProof/>
        </w:rPr>
        <w:tab/>
      </w:r>
      <w:r>
        <w:rPr>
          <w:noProof/>
        </w:rPr>
        <w:fldChar w:fldCharType="begin"/>
      </w:r>
      <w:r>
        <w:rPr>
          <w:noProof/>
        </w:rPr>
        <w:instrText xml:space="preserve"> PAGEREF _Toc307006573 \h </w:instrText>
      </w:r>
      <w:r>
        <w:rPr>
          <w:noProof/>
        </w:rPr>
      </w:r>
      <w:r>
        <w:rPr>
          <w:noProof/>
        </w:rPr>
        <w:fldChar w:fldCharType="separate"/>
      </w:r>
      <w:r>
        <w:rPr>
          <w:noProof/>
        </w:rPr>
        <w:t>88</w:t>
      </w:r>
      <w:r>
        <w:rPr>
          <w:noProof/>
        </w:rPr>
        <w:fldChar w:fldCharType="end"/>
      </w:r>
    </w:p>
    <w:p w14:paraId="7CC8D89F" w14:textId="77777777" w:rsidR="003E655B" w:rsidRDefault="003E655B">
      <w:pPr>
        <w:pStyle w:val="TOC3"/>
        <w:tabs>
          <w:tab w:val="left" w:pos="1876"/>
        </w:tabs>
        <w:rPr>
          <w:rFonts w:asciiTheme="minorHAnsi" w:eastAsiaTheme="minorEastAsia" w:hAnsiTheme="minorHAnsi"/>
          <w:bCs w:val="0"/>
          <w:noProof/>
          <w:sz w:val="24"/>
          <w:szCs w:val="24"/>
          <w:lang w:eastAsia="ja-JP"/>
        </w:rPr>
      </w:pPr>
      <w:r>
        <w:rPr>
          <w:noProof/>
        </w:rPr>
        <w:t>9.12.1</w:t>
      </w:r>
      <w:r>
        <w:rPr>
          <w:rFonts w:asciiTheme="minorHAnsi" w:eastAsiaTheme="minorEastAsia" w:hAnsiTheme="minorHAnsi"/>
          <w:bCs w:val="0"/>
          <w:noProof/>
          <w:sz w:val="24"/>
          <w:szCs w:val="24"/>
          <w:lang w:eastAsia="ja-JP"/>
        </w:rPr>
        <w:tab/>
      </w:r>
      <w:r>
        <w:rPr>
          <w:noProof/>
        </w:rPr>
        <w:t>Workflow Diagram</w:t>
      </w:r>
      <w:r>
        <w:rPr>
          <w:noProof/>
        </w:rPr>
        <w:tab/>
      </w:r>
      <w:r>
        <w:rPr>
          <w:noProof/>
        </w:rPr>
        <w:fldChar w:fldCharType="begin"/>
      </w:r>
      <w:r>
        <w:rPr>
          <w:noProof/>
        </w:rPr>
        <w:instrText xml:space="preserve"> PAGEREF _Toc307006574 \h </w:instrText>
      </w:r>
      <w:r>
        <w:rPr>
          <w:noProof/>
        </w:rPr>
      </w:r>
      <w:r>
        <w:rPr>
          <w:noProof/>
        </w:rPr>
        <w:fldChar w:fldCharType="separate"/>
      </w:r>
      <w:r>
        <w:rPr>
          <w:noProof/>
        </w:rPr>
        <w:t>88</w:t>
      </w:r>
      <w:r>
        <w:rPr>
          <w:noProof/>
        </w:rPr>
        <w:fldChar w:fldCharType="end"/>
      </w:r>
    </w:p>
    <w:p w14:paraId="402B4A64" w14:textId="77777777" w:rsidR="003E655B" w:rsidRDefault="003E655B">
      <w:pPr>
        <w:pStyle w:val="TOC3"/>
        <w:tabs>
          <w:tab w:val="left" w:pos="1876"/>
        </w:tabs>
        <w:rPr>
          <w:rFonts w:asciiTheme="minorHAnsi" w:eastAsiaTheme="minorEastAsia" w:hAnsiTheme="minorHAnsi"/>
          <w:bCs w:val="0"/>
          <w:noProof/>
          <w:sz w:val="24"/>
          <w:szCs w:val="24"/>
          <w:lang w:eastAsia="ja-JP"/>
        </w:rPr>
      </w:pPr>
      <w:r>
        <w:rPr>
          <w:noProof/>
        </w:rPr>
        <w:t>9.12.2</w:t>
      </w:r>
      <w:r>
        <w:rPr>
          <w:rFonts w:asciiTheme="minorHAnsi" w:eastAsiaTheme="minorEastAsia" w:hAnsiTheme="minorHAnsi"/>
          <w:bCs w:val="0"/>
          <w:noProof/>
          <w:sz w:val="24"/>
          <w:szCs w:val="24"/>
          <w:lang w:eastAsia="ja-JP"/>
        </w:rPr>
        <w:tab/>
      </w:r>
      <w:r>
        <w:rPr>
          <w:noProof/>
        </w:rPr>
        <w:t>Booking State Diagram</w:t>
      </w:r>
      <w:r>
        <w:rPr>
          <w:noProof/>
        </w:rPr>
        <w:tab/>
      </w:r>
      <w:r>
        <w:rPr>
          <w:noProof/>
        </w:rPr>
        <w:fldChar w:fldCharType="begin"/>
      </w:r>
      <w:r>
        <w:rPr>
          <w:noProof/>
        </w:rPr>
        <w:instrText xml:space="preserve"> PAGEREF _Toc307006575 \h </w:instrText>
      </w:r>
      <w:r>
        <w:rPr>
          <w:noProof/>
        </w:rPr>
      </w:r>
      <w:r>
        <w:rPr>
          <w:noProof/>
        </w:rPr>
        <w:fldChar w:fldCharType="separate"/>
      </w:r>
      <w:r>
        <w:rPr>
          <w:noProof/>
        </w:rPr>
        <w:t>88</w:t>
      </w:r>
      <w:r>
        <w:rPr>
          <w:noProof/>
        </w:rPr>
        <w:fldChar w:fldCharType="end"/>
      </w:r>
    </w:p>
    <w:p w14:paraId="57D1B744" w14:textId="77777777" w:rsidR="003E655B" w:rsidRDefault="003E655B">
      <w:pPr>
        <w:pStyle w:val="TOC3"/>
        <w:tabs>
          <w:tab w:val="left" w:pos="1876"/>
        </w:tabs>
        <w:rPr>
          <w:rFonts w:asciiTheme="minorHAnsi" w:eastAsiaTheme="minorEastAsia" w:hAnsiTheme="minorHAnsi"/>
          <w:bCs w:val="0"/>
          <w:noProof/>
          <w:sz w:val="24"/>
          <w:szCs w:val="24"/>
          <w:lang w:eastAsia="ja-JP"/>
        </w:rPr>
      </w:pPr>
      <w:r>
        <w:rPr>
          <w:noProof/>
        </w:rPr>
        <w:t>9.12.3</w:t>
      </w:r>
      <w:r>
        <w:rPr>
          <w:rFonts w:asciiTheme="minorHAnsi" w:eastAsiaTheme="minorEastAsia" w:hAnsiTheme="minorHAnsi"/>
          <w:bCs w:val="0"/>
          <w:noProof/>
          <w:sz w:val="24"/>
          <w:szCs w:val="24"/>
          <w:lang w:eastAsia="ja-JP"/>
        </w:rPr>
        <w:tab/>
      </w:r>
      <w:r>
        <w:rPr>
          <w:noProof/>
        </w:rPr>
        <w:t>Resource Model Diagram</w:t>
      </w:r>
      <w:r>
        <w:rPr>
          <w:noProof/>
        </w:rPr>
        <w:tab/>
      </w:r>
      <w:r>
        <w:rPr>
          <w:noProof/>
        </w:rPr>
        <w:fldChar w:fldCharType="begin"/>
      </w:r>
      <w:r>
        <w:rPr>
          <w:noProof/>
        </w:rPr>
        <w:instrText xml:space="preserve"> PAGEREF _Toc307006576 \h </w:instrText>
      </w:r>
      <w:r>
        <w:rPr>
          <w:noProof/>
        </w:rPr>
      </w:r>
      <w:r>
        <w:rPr>
          <w:noProof/>
        </w:rPr>
        <w:fldChar w:fldCharType="separate"/>
      </w:r>
      <w:r>
        <w:rPr>
          <w:noProof/>
        </w:rPr>
        <w:t>88</w:t>
      </w:r>
      <w:r>
        <w:rPr>
          <w:noProof/>
        </w:rPr>
        <w:fldChar w:fldCharType="end"/>
      </w:r>
    </w:p>
    <w:p w14:paraId="23709CD9" w14:textId="77777777" w:rsidR="003E655B" w:rsidRDefault="003E655B">
      <w:pPr>
        <w:pStyle w:val="TOC1"/>
        <w:tabs>
          <w:tab w:val="left" w:pos="462"/>
        </w:tabs>
        <w:rPr>
          <w:rFonts w:asciiTheme="minorHAnsi" w:eastAsiaTheme="minorEastAsia" w:hAnsiTheme="minorHAnsi"/>
          <w:b w:val="0"/>
          <w:bCs w:val="0"/>
          <w:noProof/>
          <w:sz w:val="24"/>
          <w:szCs w:val="24"/>
          <w:lang w:eastAsia="ja-JP"/>
        </w:rPr>
      </w:pPr>
      <w:r>
        <w:rPr>
          <w:noProof/>
        </w:rPr>
        <w:t>10</w:t>
      </w:r>
      <w:r>
        <w:rPr>
          <w:rFonts w:asciiTheme="minorHAnsi" w:eastAsiaTheme="minorEastAsia" w:hAnsiTheme="minorHAnsi"/>
          <w:b w:val="0"/>
          <w:bCs w:val="0"/>
          <w:noProof/>
          <w:sz w:val="24"/>
          <w:szCs w:val="24"/>
          <w:lang w:eastAsia="ja-JP"/>
        </w:rPr>
        <w:tab/>
      </w:r>
      <w:r>
        <w:rPr>
          <w:noProof/>
        </w:rPr>
        <w:t>vNext</w:t>
      </w:r>
      <w:r>
        <w:rPr>
          <w:noProof/>
        </w:rPr>
        <w:tab/>
      </w:r>
      <w:r>
        <w:rPr>
          <w:noProof/>
        </w:rPr>
        <w:fldChar w:fldCharType="begin"/>
      </w:r>
      <w:r>
        <w:rPr>
          <w:noProof/>
        </w:rPr>
        <w:instrText xml:space="preserve"> PAGEREF _Toc307006577 \h </w:instrText>
      </w:r>
      <w:r>
        <w:rPr>
          <w:noProof/>
        </w:rPr>
      </w:r>
      <w:r>
        <w:rPr>
          <w:noProof/>
        </w:rPr>
        <w:fldChar w:fldCharType="separate"/>
      </w:r>
      <w:r>
        <w:rPr>
          <w:noProof/>
        </w:rPr>
        <w:t>89</w:t>
      </w:r>
      <w:r>
        <w:rPr>
          <w:noProof/>
        </w:rPr>
        <w:fldChar w:fldCharType="end"/>
      </w:r>
    </w:p>
    <w:p w14:paraId="323DEEF3" w14:textId="77777777" w:rsidR="003E655B" w:rsidRDefault="003E655B">
      <w:pPr>
        <w:pStyle w:val="TOC1"/>
        <w:tabs>
          <w:tab w:val="left" w:pos="462"/>
        </w:tabs>
        <w:rPr>
          <w:rFonts w:asciiTheme="minorHAnsi" w:eastAsiaTheme="minorEastAsia" w:hAnsiTheme="minorHAnsi"/>
          <w:b w:val="0"/>
          <w:bCs w:val="0"/>
          <w:noProof/>
          <w:sz w:val="24"/>
          <w:szCs w:val="24"/>
          <w:lang w:eastAsia="ja-JP"/>
        </w:rPr>
      </w:pPr>
      <w:r>
        <w:rPr>
          <w:noProof/>
        </w:rPr>
        <w:t>11</w:t>
      </w:r>
      <w:r>
        <w:rPr>
          <w:rFonts w:asciiTheme="minorHAnsi" w:eastAsiaTheme="minorEastAsia" w:hAnsiTheme="minorHAnsi"/>
          <w:b w:val="0"/>
          <w:bCs w:val="0"/>
          <w:noProof/>
          <w:sz w:val="24"/>
          <w:szCs w:val="24"/>
          <w:lang w:eastAsia="ja-JP"/>
        </w:rPr>
        <w:tab/>
      </w:r>
      <w:r>
        <w:rPr>
          <w:noProof/>
        </w:rPr>
        <w:t>Scenarios</w:t>
      </w:r>
      <w:r>
        <w:rPr>
          <w:noProof/>
        </w:rPr>
        <w:tab/>
      </w:r>
      <w:r>
        <w:rPr>
          <w:noProof/>
        </w:rPr>
        <w:fldChar w:fldCharType="begin"/>
      </w:r>
      <w:r>
        <w:rPr>
          <w:noProof/>
        </w:rPr>
        <w:instrText xml:space="preserve"> PAGEREF _Toc307006578 \h </w:instrText>
      </w:r>
      <w:r>
        <w:rPr>
          <w:noProof/>
        </w:rPr>
      </w:r>
      <w:r>
        <w:rPr>
          <w:noProof/>
        </w:rPr>
        <w:fldChar w:fldCharType="separate"/>
      </w:r>
      <w:r>
        <w:rPr>
          <w:noProof/>
        </w:rPr>
        <w:t>89</w:t>
      </w:r>
      <w:r>
        <w:rPr>
          <w:noProof/>
        </w:rPr>
        <w:fldChar w:fldCharType="end"/>
      </w:r>
    </w:p>
    <w:p w14:paraId="15A55271" w14:textId="3EE6469D" w:rsidR="00516F44" w:rsidRPr="007C2AA9" w:rsidRDefault="00990C5D" w:rsidP="007C2AA9">
      <w:pPr>
        <w:pStyle w:val="TOC1"/>
        <w:rPr>
          <w:b w:val="0"/>
          <w:bCs w:val="0"/>
        </w:rPr>
      </w:pPr>
      <w:r>
        <w:rPr>
          <w:rFonts w:asciiTheme="majorHAnsi" w:eastAsia="Times New Roman" w:hAnsiTheme="majorHAnsi" w:cs="Times New Roman"/>
          <w:b w:val="0"/>
          <w:sz w:val="24"/>
          <w:szCs w:val="24"/>
        </w:rPr>
        <w:fldChar w:fldCharType="end"/>
      </w:r>
    </w:p>
    <w:p w14:paraId="025873CC" w14:textId="77777777" w:rsidR="006E128A" w:rsidRDefault="006E128A" w:rsidP="004338F3">
      <w:pPr>
        <w:pStyle w:val="Heading1"/>
        <w:numPr>
          <w:ilvl w:val="0"/>
          <w:numId w:val="0"/>
        </w:numPr>
        <w:ind w:left="432" w:hanging="432"/>
      </w:pPr>
      <w:bookmarkStart w:id="1" w:name="_Toc298671292"/>
      <w:bookmarkStart w:id="2" w:name="_Toc307006477"/>
      <w:r>
        <w:t>Executive Summary</w:t>
      </w:r>
      <w:bookmarkEnd w:id="1"/>
      <w:bookmarkEnd w:id="2"/>
    </w:p>
    <w:p w14:paraId="75284F89" w14:textId="73C5A011" w:rsidR="001A3903" w:rsidRDefault="001A3903" w:rsidP="001A3903">
      <w:pPr>
        <w:rPr>
          <w:ins w:id="3" w:author="Katie Stroud" w:date="2015-10-21T19:52:00Z"/>
        </w:rPr>
      </w:pPr>
      <w:ins w:id="4" w:author="Katie Stroud" w:date="2015-10-21T19:52:00Z">
        <w:r>
          <w:t>OpenDirect enables publisher to offer premium inventory using a programmatic interface that partners and vendors build according to the OpenDirect specifications.</w:t>
        </w:r>
      </w:ins>
    </w:p>
    <w:p w14:paraId="2680234C" w14:textId="77777777" w:rsidR="001A3903" w:rsidRDefault="001A3903" w:rsidP="001A3903">
      <w:pPr>
        <w:rPr>
          <w:ins w:id="5" w:author="Katie Stroud" w:date="2015-10-21T19:52:00Z"/>
        </w:rPr>
      </w:pPr>
      <w:ins w:id="6" w:author="Katie Stroud" w:date="2015-10-21T19:52:00Z">
        <w:r>
          <w:t>Every organization in the industry uses some kind of interface (or a combination thereof) to manage inventory throughout the buying and selling of premium, reserved inventory. Each system is different, which means if one partner wants to integrate their system with another partner, the integration is customized to that partner. Integrations with other partners all require their own customized integration, each consuming valuable overhead. While the overhead enables more business, cutting down on the cost of these integrations allows resources to be diverted to more important ad operations tasks.</w:t>
        </w:r>
      </w:ins>
    </w:p>
    <w:p w14:paraId="1CD6DD13" w14:textId="77777777" w:rsidR="001A3903" w:rsidRDefault="001A3903" w:rsidP="001A3903">
      <w:pPr>
        <w:rPr>
          <w:ins w:id="7" w:author="Katie Stroud" w:date="2015-10-21T19:52:00Z"/>
        </w:rPr>
      </w:pPr>
      <w:ins w:id="8" w:author="Katie Stroud" w:date="2015-10-21T19:52:00Z">
        <w:r>
          <w:t>OpenDirect provides a standard way for publishers to make their inventory available in any OpenDirect-compliant interface where agencies and advertisers can reserve premium inventory.</w:t>
        </w:r>
      </w:ins>
    </w:p>
    <w:p w14:paraId="79EBD9CC" w14:textId="77777777" w:rsidR="001A3903" w:rsidRDefault="001A3903" w:rsidP="001A3903">
      <w:pPr>
        <w:rPr>
          <w:ins w:id="9" w:author="Katie Stroud" w:date="2015-10-21T19:52:00Z"/>
        </w:rPr>
      </w:pPr>
      <w:ins w:id="10" w:author="Katie Stroud" w:date="2015-10-21T19:52:00Z">
        <w:r>
          <w:t>For publishers, this means that in an OpenDirect marketplace, publishers can make their premium guaranteed inventory available to more buyers. For tech providers, an OpenDirect marketplace means that they can offer a greater variety of premium inventory to their customers. For the industry, an OpenDirect marketplace means more fluid movement of inventory while greatly reducing the overhead involved in integrating with partners.</w:t>
        </w:r>
      </w:ins>
    </w:p>
    <w:p w14:paraId="680F5447" w14:textId="77777777" w:rsidR="001A3903" w:rsidRDefault="001A3903" w:rsidP="001A3903">
      <w:pPr>
        <w:rPr>
          <w:ins w:id="11" w:author="Katie Stroud" w:date="2015-10-21T19:52:00Z"/>
        </w:rPr>
      </w:pPr>
      <w:commentRangeStart w:id="12"/>
      <w:ins w:id="13" w:author="Katie Stroud" w:date="2015-10-21T19:52:00Z">
        <w:r>
          <w:t xml:space="preserve">An OpenDirect marketplace also opens the doorway to improved tracking of inventory across systems while also reducing discrepancies. As the ids for creative across systems become more standard, so does the ability to better match impression counts across inventory. While OpenDirect does not directly enable improved impression counting between parties, it does lay the foundation for opportunities to improve impression reporting between systems. </w:t>
        </w:r>
        <w:commentRangeEnd w:id="12"/>
        <w:r>
          <w:rPr>
            <w:rStyle w:val="CommentReference"/>
          </w:rPr>
          <w:commentReference w:id="12"/>
        </w:r>
      </w:ins>
    </w:p>
    <w:p w14:paraId="2F211AA9" w14:textId="77777777" w:rsidR="001A3903" w:rsidRDefault="001A3903" w:rsidP="001A3903">
      <w:pPr>
        <w:rPr>
          <w:ins w:id="14" w:author="Katie Stroud" w:date="2015-10-21T19:52:00Z"/>
        </w:rPr>
      </w:pPr>
      <w:ins w:id="15" w:author="Katie Stroud" w:date="2015-10-21T19:52:00Z">
        <w:r>
          <w:t>To participate in the OpenDirect marketplace, publishers need to modify their systems to log Organizational IDs and accounts consistent with the specs in this document. They also need to be able to respond to API requests for inventory details as well as manage inventory in response to API requests.</w:t>
        </w:r>
      </w:ins>
    </w:p>
    <w:p w14:paraId="24088A55" w14:textId="77777777" w:rsidR="001A3903" w:rsidRDefault="001A3903" w:rsidP="001A3903">
      <w:pPr>
        <w:rPr>
          <w:ins w:id="16" w:author="Katie Stroud" w:date="2015-10-21T19:52:00Z"/>
        </w:rPr>
      </w:pPr>
      <w:ins w:id="17" w:author="Katie Stroud" w:date="2015-10-21T19:52:00Z">
        <w:r>
          <w:t>For tech providers to participate in the OpenDirect marketplace, they need to make use of the API in this spec as they design and build their interfaces.</w:t>
        </w:r>
      </w:ins>
    </w:p>
    <w:p w14:paraId="76AF968C" w14:textId="77777777" w:rsidR="001A3903" w:rsidRDefault="001A3903" w:rsidP="001A3903">
      <w:pPr>
        <w:rPr>
          <w:ins w:id="18" w:author="Katie Stroud" w:date="2015-10-21T22:08:00Z"/>
        </w:rPr>
      </w:pPr>
      <w:ins w:id="19" w:author="Katie Stroud" w:date="2015-10-21T19:52:00Z">
        <w:r>
          <w:t xml:space="preserve">As OpenDirect becomes more adopted in the marketplace, not only does the movement of premium inventory become more fluid, </w:t>
        </w:r>
        <w:commentRangeStart w:id="20"/>
        <w:r>
          <w:t>but so does the opportunity to track impressions across systems become more available.</w:t>
        </w:r>
        <w:commentRangeEnd w:id="20"/>
        <w:r>
          <w:rPr>
            <w:rStyle w:val="CommentReference"/>
          </w:rPr>
          <w:commentReference w:id="20"/>
        </w:r>
      </w:ins>
    </w:p>
    <w:p w14:paraId="18D2AE95" w14:textId="77777777" w:rsidR="004106CA" w:rsidRDefault="004106CA" w:rsidP="001A3903">
      <w:pPr>
        <w:rPr>
          <w:ins w:id="21" w:author="Katie Stroud" w:date="2015-10-21T19:52:00Z"/>
        </w:rPr>
      </w:pPr>
    </w:p>
    <w:p w14:paraId="0742DED9" w14:textId="77777777" w:rsidR="00C834B3" w:rsidRDefault="00C834B3" w:rsidP="009D3A06"/>
    <w:p w14:paraId="16E5D56C" w14:textId="30EED33F" w:rsidR="00316794" w:rsidRDefault="00316794" w:rsidP="00316794">
      <w:pPr>
        <w:pStyle w:val="Heading2"/>
        <w:numPr>
          <w:ilvl w:val="0"/>
          <w:numId w:val="0"/>
        </w:numPr>
        <w:ind w:left="576" w:hanging="576"/>
      </w:pPr>
      <w:bookmarkStart w:id="22" w:name="_Toc298671293"/>
      <w:bookmarkStart w:id="23" w:name="_Toc307006478"/>
      <w:r>
        <w:t xml:space="preserve">What’s New in Version </w:t>
      </w:r>
      <w:bookmarkEnd w:id="23"/>
      <w:r w:rsidR="001A3903">
        <w:t>1.5</w:t>
      </w:r>
    </w:p>
    <w:p w14:paraId="64318EFE" w14:textId="77777777" w:rsidR="00D75536" w:rsidRDefault="00D75536" w:rsidP="00D75536">
      <w:pPr>
        <w:rPr>
          <w:ins w:id="24" w:author="Katie Stroud" w:date="2015-10-22T00:47:00Z"/>
        </w:rPr>
      </w:pPr>
      <w:bookmarkStart w:id="25" w:name="_Toc307006479"/>
      <w:ins w:id="26" w:author="Katie Stroud" w:date="2015-10-22T00:47:00Z">
        <w:r>
          <w:t>OpenDirect 1.0 was released in January 2015. While a handful of companies have already started adopting the API, more features are needed to encourage wider adoption. Version 1.5 adds more context, clarification, bug fixes, and feature updates while proposals for version 2.0 include features such as increased channel buying support (mobile, video, native, etc.) and order negotiation.</w:t>
        </w:r>
      </w:ins>
    </w:p>
    <w:p w14:paraId="5C47A55A" w14:textId="77777777" w:rsidR="00D75536" w:rsidRDefault="00D75536" w:rsidP="00D75536">
      <w:pPr>
        <w:rPr>
          <w:ins w:id="27" w:author="Katie Stroud" w:date="2015-10-22T00:47:00Z"/>
        </w:rPr>
      </w:pPr>
      <w:ins w:id="28" w:author="Katie Stroud" w:date="2015-10-22T00:47:00Z">
        <w:r>
          <w:t>Updates to OpenDirect 1.5 include:</w:t>
        </w:r>
      </w:ins>
    </w:p>
    <w:p w14:paraId="439F49EF" w14:textId="77777777" w:rsidR="00D75536" w:rsidRDefault="00D75536" w:rsidP="00D75536">
      <w:pPr>
        <w:numPr>
          <w:ilvl w:val="0"/>
          <w:numId w:val="32"/>
        </w:numPr>
        <w:spacing w:after="0"/>
        <w:ind w:left="720"/>
        <w:contextualSpacing/>
        <w:rPr>
          <w:ins w:id="29" w:author="Katie Stroud" w:date="2015-10-22T00:47:00Z"/>
        </w:rPr>
      </w:pPr>
      <w:ins w:id="30" w:author="Katie Stroud" w:date="2015-10-22T00:47:00Z">
        <w:r w:rsidRPr="00027460">
          <w:rPr>
            <w:b/>
          </w:rPr>
          <w:t>Context and clarification:</w:t>
        </w:r>
        <w:r>
          <w:t xml:space="preserve"> as much as possible, version 1.5 adds details that provide more context for programming elements, the parties involved, and how they work together.</w:t>
        </w:r>
      </w:ins>
    </w:p>
    <w:p w14:paraId="50E4204D" w14:textId="77777777" w:rsidR="00D75536" w:rsidRDefault="00D75536" w:rsidP="00D75536">
      <w:pPr>
        <w:numPr>
          <w:ilvl w:val="0"/>
          <w:numId w:val="32"/>
        </w:numPr>
        <w:spacing w:after="0"/>
        <w:ind w:left="720"/>
        <w:contextualSpacing/>
        <w:rPr>
          <w:ins w:id="31" w:author="Katie Stroud" w:date="2015-10-22T00:47:00Z"/>
        </w:rPr>
      </w:pPr>
      <w:ins w:id="32" w:author="Katie Stroud" w:date="2015-10-22T00:47:00Z">
        <w:r w:rsidRPr="00027460">
          <w:rPr>
            <w:b/>
          </w:rPr>
          <w:t>Bug fixes:</w:t>
        </w:r>
        <w:r>
          <w:t xml:space="preserve"> as much as possible inconsistencies in the spec have been addressed.</w:t>
        </w:r>
      </w:ins>
    </w:p>
    <w:p w14:paraId="5AB818F1" w14:textId="77777777" w:rsidR="00D75536" w:rsidRDefault="00D75536" w:rsidP="00D75536">
      <w:pPr>
        <w:numPr>
          <w:ilvl w:val="0"/>
          <w:numId w:val="32"/>
        </w:numPr>
        <w:spacing w:after="0"/>
        <w:ind w:left="720"/>
        <w:contextualSpacing/>
        <w:rPr>
          <w:ins w:id="33" w:author="Katie Stroud" w:date="2015-10-22T00:47:00Z"/>
        </w:rPr>
      </w:pPr>
      <w:ins w:id="34" w:author="Katie Stroud" w:date="2015-10-22T00:47:00Z">
        <w:r w:rsidRPr="00027460">
          <w:rPr>
            <w:b/>
          </w:rPr>
          <w:t>Creative assignment:</w:t>
        </w:r>
        <w:r>
          <w:t xml:space="preserve"> version 1.5 prevented a line to be booked before creative was assigned. While functioning as designed, some publishers would like to allow a line to be booked without creative assigned on a product-by-product basis.  </w:t>
        </w:r>
      </w:ins>
    </w:p>
    <w:p w14:paraId="63A1AFC3" w14:textId="77777777" w:rsidR="00D75536" w:rsidRDefault="00D75536" w:rsidP="00D75536">
      <w:pPr>
        <w:numPr>
          <w:ilvl w:val="0"/>
          <w:numId w:val="32"/>
        </w:numPr>
        <w:spacing w:after="0"/>
        <w:ind w:left="720"/>
        <w:contextualSpacing/>
        <w:rPr>
          <w:ins w:id="35" w:author="Katie Stroud" w:date="2015-10-22T00:47:00Z"/>
        </w:rPr>
      </w:pPr>
      <w:ins w:id="36" w:author="Katie Stroud" w:date="2015-10-22T00:47:00Z">
        <w:r>
          <w:rPr>
            <w:b/>
          </w:rPr>
          <w:t>Orders:</w:t>
        </w:r>
        <w:r>
          <w:t xml:space="preserve"> for more control over inventory orders, features have been added for defining an expiration date and time for held inventory, order status, and for restricting inventory to a packaged deal. </w:t>
        </w:r>
      </w:ins>
    </w:p>
    <w:p w14:paraId="4CE0C05A" w14:textId="77777777" w:rsidR="00D75536" w:rsidRDefault="00D75536" w:rsidP="00D75536">
      <w:pPr>
        <w:numPr>
          <w:ilvl w:val="0"/>
          <w:numId w:val="32"/>
        </w:numPr>
        <w:spacing w:after="0"/>
        <w:ind w:left="720"/>
        <w:contextualSpacing/>
        <w:rPr>
          <w:ins w:id="37" w:author="Katie Stroud" w:date="2015-10-22T00:47:00Z"/>
        </w:rPr>
      </w:pPr>
      <w:ins w:id="38" w:author="Katie Stroud" w:date="2015-10-22T00:47:00Z">
        <w:r>
          <w:rPr>
            <w:b/>
          </w:rPr>
          <w:t>Search by currency:</w:t>
        </w:r>
        <w:r>
          <w:t xml:space="preserve"> </w:t>
        </w:r>
        <w:proofErr w:type="gramStart"/>
        <w:r>
          <w:t>search criteria on product availability has</w:t>
        </w:r>
        <w:proofErr w:type="gramEnd"/>
        <w:r>
          <w:t xml:space="preserve"> been added to allow searching by currency.</w:t>
        </w:r>
      </w:ins>
    </w:p>
    <w:p w14:paraId="654027D7" w14:textId="77777777" w:rsidR="00D75536" w:rsidRDefault="00D75536" w:rsidP="00D75536">
      <w:pPr>
        <w:numPr>
          <w:ilvl w:val="0"/>
          <w:numId w:val="32"/>
        </w:numPr>
        <w:spacing w:after="0"/>
        <w:ind w:left="720"/>
        <w:contextualSpacing/>
        <w:rPr>
          <w:ins w:id="39" w:author="Katie Stroud" w:date="2015-10-22T00:47:00Z"/>
        </w:rPr>
      </w:pPr>
      <w:commentRangeStart w:id="40"/>
      <w:ins w:id="41" w:author="Katie Stroud" w:date="2015-10-22T00:47:00Z">
        <w:r w:rsidRPr="00027460">
          <w:rPr>
            <w:b/>
          </w:rPr>
          <w:t>Publisher order creation:</w:t>
        </w:r>
        <w:r>
          <w:t xml:space="preserve"> in an effort to provide better service to their clients, publishers often enter order details on behalf of buyers and advertisers. Version 1.5 enables publishers to do this using OpenDirect.</w:t>
        </w:r>
        <w:commentRangeEnd w:id="40"/>
        <w:r>
          <w:rPr>
            <w:rStyle w:val="CommentReference"/>
          </w:rPr>
          <w:commentReference w:id="40"/>
        </w:r>
      </w:ins>
    </w:p>
    <w:p w14:paraId="69455991" w14:textId="77777777" w:rsidR="00D75536" w:rsidRDefault="00D75536" w:rsidP="00D75536">
      <w:pPr>
        <w:spacing w:after="0"/>
        <w:contextualSpacing/>
        <w:rPr>
          <w:ins w:id="42" w:author="Katie Stroud" w:date="2015-10-22T00:47:00Z"/>
        </w:rPr>
      </w:pPr>
    </w:p>
    <w:p w14:paraId="2489F02F" w14:textId="77777777" w:rsidR="00D75536" w:rsidRPr="00316794" w:rsidRDefault="00D75536" w:rsidP="00D75536">
      <w:pPr>
        <w:spacing w:after="0"/>
        <w:contextualSpacing/>
        <w:rPr>
          <w:ins w:id="43" w:author="Katie Stroud" w:date="2015-10-22T00:47:00Z"/>
        </w:rPr>
      </w:pPr>
      <w:ins w:id="44" w:author="Katie Stroud" w:date="2015-10-22T00:47:00Z">
        <w:r>
          <w:t xml:space="preserve">The industry effort to promote and establish OpenDirect in the marketplace is open to suggestions for new features and solutions for increasing adoption (as well as new adopters). Contact the IAB </w:t>
        </w:r>
        <w:proofErr w:type="spellStart"/>
        <w:r>
          <w:t>AdTech</w:t>
        </w:r>
        <w:proofErr w:type="spellEnd"/>
        <w:r>
          <w:t xml:space="preserve"> Lab at </w:t>
        </w:r>
        <w:r>
          <w:fldChar w:fldCharType="begin"/>
        </w:r>
        <w:r>
          <w:instrText xml:space="preserve"> HYPERLINK "mailto:adtech@iab.com" </w:instrText>
        </w:r>
      </w:ins>
      <w:ins w:id="45" w:author="Katie Stroud" w:date="2015-10-22T00:47:00Z">
        <w:r>
          <w:fldChar w:fldCharType="separate"/>
        </w:r>
        <w:r w:rsidRPr="009D3BDD">
          <w:rPr>
            <w:rStyle w:val="Hyperlink"/>
          </w:rPr>
          <w:t>adtech@iab.com</w:t>
        </w:r>
        <w:r>
          <w:fldChar w:fldCharType="end"/>
        </w:r>
        <w:r>
          <w:t xml:space="preserve"> to get involved.</w:t>
        </w:r>
      </w:ins>
    </w:p>
    <w:p w14:paraId="28498C33" w14:textId="77777777" w:rsidR="001B3B04" w:rsidRDefault="001B3B04" w:rsidP="004338F3">
      <w:pPr>
        <w:pStyle w:val="Heading2"/>
        <w:numPr>
          <w:ilvl w:val="0"/>
          <w:numId w:val="0"/>
        </w:numPr>
        <w:ind w:left="576" w:hanging="576"/>
      </w:pPr>
      <w:bookmarkStart w:id="46" w:name="_GoBack"/>
      <w:bookmarkEnd w:id="46"/>
      <w:r>
        <w:t>Audience</w:t>
      </w:r>
      <w:bookmarkEnd w:id="22"/>
      <w:bookmarkEnd w:id="25"/>
    </w:p>
    <w:p w14:paraId="6B2C2D5E" w14:textId="77777777" w:rsidR="004106CA" w:rsidRDefault="004106CA" w:rsidP="004106CA">
      <w:pPr>
        <w:rPr>
          <w:ins w:id="47" w:author="Katie Stroud" w:date="2015-10-21T22:07:00Z"/>
        </w:rPr>
      </w:pPr>
      <w:bookmarkStart w:id="48" w:name="_Toc298671294"/>
      <w:bookmarkStart w:id="49" w:name="_Toc307006480"/>
      <w:ins w:id="50" w:author="Katie Stroud" w:date="2015-10-21T22:07:00Z">
        <w:r>
          <w:t>Tech providers can use the specifications in this document to build a system for accessing and booking publisher inventory. Tech providers may include the technical staff or partners who work with agencies, networks, exchanges, or specialty vendors that offer inventory purchasing services.</w:t>
        </w:r>
      </w:ins>
    </w:p>
    <w:p w14:paraId="18D54EAF" w14:textId="77777777" w:rsidR="004106CA" w:rsidRPr="00972B4C" w:rsidRDefault="004106CA" w:rsidP="004106CA">
      <w:pPr>
        <w:rPr>
          <w:ins w:id="51" w:author="Katie Stroud" w:date="2015-10-21T22:07:00Z"/>
        </w:rPr>
      </w:pPr>
      <w:ins w:id="52" w:author="Katie Stroud" w:date="2015-10-21T22:07:00Z">
        <w:r>
          <w:t>Publishers also need to use this spec to make their inventory available to API requests from Tech Providers.</w:t>
        </w:r>
      </w:ins>
    </w:p>
    <w:p w14:paraId="59BB4F1A" w14:textId="72141492" w:rsidR="0054203B" w:rsidRDefault="00C8453D" w:rsidP="004338F3">
      <w:pPr>
        <w:pStyle w:val="Heading2"/>
        <w:numPr>
          <w:ilvl w:val="0"/>
          <w:numId w:val="0"/>
        </w:numPr>
        <w:ind w:left="576" w:hanging="576"/>
      </w:pPr>
      <w:r>
        <w:t xml:space="preserve">Other </w:t>
      </w:r>
      <w:commentRangeStart w:id="53"/>
      <w:r>
        <w:t>OpenDirect</w:t>
      </w:r>
      <w:commentRangeEnd w:id="53"/>
      <w:r>
        <w:rPr>
          <w:rStyle w:val="CommentReference"/>
          <w:rFonts w:asciiTheme="minorHAnsi" w:eastAsiaTheme="minorHAnsi" w:hAnsiTheme="minorHAnsi" w:cstheme="minorBidi"/>
          <w:b w:val="0"/>
          <w:bCs w:val="0"/>
          <w:color w:val="auto"/>
        </w:rPr>
        <w:commentReference w:id="53"/>
      </w:r>
      <w:r>
        <w:t xml:space="preserve"> </w:t>
      </w:r>
      <w:r w:rsidR="001B3B04">
        <w:t>Resources</w:t>
      </w:r>
      <w:bookmarkEnd w:id="48"/>
      <w:bookmarkEnd w:id="49"/>
    </w:p>
    <w:p w14:paraId="67E856DB" w14:textId="77439CB6" w:rsidR="003B7C50" w:rsidRDefault="004338F3" w:rsidP="004338F3">
      <w:pPr>
        <w:contextualSpacing/>
      </w:pPr>
      <w:r>
        <w:t>[</w:t>
      </w:r>
      <w:proofErr w:type="gramStart"/>
      <w:r>
        <w:t>any</w:t>
      </w:r>
      <w:proofErr w:type="gramEnd"/>
      <w:r>
        <w:t xml:space="preserve"> links to related docs and/or resources]</w:t>
      </w:r>
    </w:p>
    <w:p w14:paraId="5758FD07" w14:textId="77777777" w:rsidR="006E128A" w:rsidRDefault="006E128A" w:rsidP="00C8453D">
      <w:pPr>
        <w:pStyle w:val="Heading1"/>
      </w:pPr>
      <w:bookmarkStart w:id="54" w:name="_Toc298671295"/>
      <w:bookmarkStart w:id="55" w:name="_Toc307006481"/>
      <w:r>
        <w:t>Introduction/Overview</w:t>
      </w:r>
      <w:bookmarkEnd w:id="54"/>
      <w:bookmarkEnd w:id="55"/>
    </w:p>
    <w:p w14:paraId="47C05AE8" w14:textId="77777777" w:rsidR="004106CA" w:rsidRDefault="004106CA" w:rsidP="004106CA">
      <w:pPr>
        <w:rPr>
          <w:ins w:id="56" w:author="Katie Stroud" w:date="2015-10-21T22:07:00Z"/>
        </w:rPr>
      </w:pPr>
      <w:bookmarkStart w:id="57" w:name="_Toc307006482"/>
      <w:ins w:id="58" w:author="Katie Stroud" w:date="2015-10-21T22:07:00Z">
        <w:r>
          <w:t>The OpenDirect API provides a standard way for publishers to integrate with tech provider partners so that they can offer premium guaranteed inventory programmatically. Using the API, buyers can build one system that can access inventory from multiple publishers without custom integrations for each one.</w:t>
        </w:r>
      </w:ins>
    </w:p>
    <w:p w14:paraId="396C5C42" w14:textId="77777777" w:rsidR="004106CA" w:rsidRDefault="004106CA" w:rsidP="004106CA">
      <w:pPr>
        <w:spacing w:after="120"/>
        <w:rPr>
          <w:ins w:id="59" w:author="Katie Stroud" w:date="2015-10-21T22:07:00Z"/>
        </w:rPr>
      </w:pPr>
      <w:ins w:id="60" w:author="Katie Stroud" w:date="2015-10-21T22:07:00Z">
        <w:r>
          <w:t>Some of the features supported in OpenDirect are:</w:t>
        </w:r>
      </w:ins>
    </w:p>
    <w:p w14:paraId="0D1C31FC" w14:textId="77777777" w:rsidR="004106CA" w:rsidRDefault="004106CA" w:rsidP="004106CA">
      <w:pPr>
        <w:pStyle w:val="ListParagraph"/>
        <w:numPr>
          <w:ilvl w:val="0"/>
          <w:numId w:val="32"/>
        </w:numPr>
        <w:ind w:left="720"/>
        <w:rPr>
          <w:ins w:id="61" w:author="Katie Stroud" w:date="2015-10-21T22:07:00Z"/>
        </w:rPr>
      </w:pPr>
      <w:ins w:id="62" w:author="Katie Stroud" w:date="2015-10-21T22:07:00Z">
        <w:r>
          <w:t>Searching product inventory</w:t>
        </w:r>
      </w:ins>
    </w:p>
    <w:p w14:paraId="0DB65A81" w14:textId="77777777" w:rsidR="004106CA" w:rsidRDefault="004106CA" w:rsidP="004106CA">
      <w:pPr>
        <w:pStyle w:val="ListParagraph"/>
        <w:numPr>
          <w:ilvl w:val="0"/>
          <w:numId w:val="32"/>
        </w:numPr>
        <w:ind w:left="720"/>
        <w:rPr>
          <w:ins w:id="63" w:author="Katie Stroud" w:date="2015-10-21T22:07:00Z"/>
        </w:rPr>
      </w:pPr>
      <w:ins w:id="64" w:author="Katie Stroud" w:date="2015-10-21T22:07:00Z">
        <w:r>
          <w:t>Determining price and availability</w:t>
        </w:r>
      </w:ins>
    </w:p>
    <w:p w14:paraId="27BAC50E" w14:textId="77777777" w:rsidR="004106CA" w:rsidRDefault="004106CA" w:rsidP="004106CA">
      <w:pPr>
        <w:pStyle w:val="ListParagraph"/>
        <w:numPr>
          <w:ilvl w:val="0"/>
          <w:numId w:val="32"/>
        </w:numPr>
        <w:ind w:left="720"/>
        <w:rPr>
          <w:ins w:id="65" w:author="Katie Stroud" w:date="2015-10-21T22:07:00Z"/>
        </w:rPr>
      </w:pPr>
      <w:ins w:id="66" w:author="Katie Stroud" w:date="2015-10-21T22:07:00Z">
        <w:r>
          <w:t>Applying targeting and frequency constraints</w:t>
        </w:r>
      </w:ins>
    </w:p>
    <w:p w14:paraId="43267AC9" w14:textId="77777777" w:rsidR="004106CA" w:rsidRDefault="004106CA" w:rsidP="004106CA">
      <w:pPr>
        <w:pStyle w:val="ListParagraph"/>
        <w:numPr>
          <w:ilvl w:val="0"/>
          <w:numId w:val="32"/>
        </w:numPr>
        <w:ind w:left="720"/>
        <w:rPr>
          <w:ins w:id="67" w:author="Katie Stroud" w:date="2015-10-21T22:07:00Z"/>
        </w:rPr>
      </w:pPr>
      <w:ins w:id="68" w:author="Katie Stroud" w:date="2015-10-21T22:07:00Z">
        <w:r>
          <w:t>Creating orders and adding lines</w:t>
        </w:r>
      </w:ins>
    </w:p>
    <w:p w14:paraId="36413C8C" w14:textId="77777777" w:rsidR="004106CA" w:rsidRDefault="004106CA" w:rsidP="004106CA">
      <w:pPr>
        <w:pStyle w:val="ListParagraph"/>
        <w:numPr>
          <w:ilvl w:val="0"/>
          <w:numId w:val="32"/>
        </w:numPr>
        <w:ind w:left="720"/>
        <w:rPr>
          <w:ins w:id="69" w:author="Katie Stroud" w:date="2015-10-21T22:07:00Z"/>
        </w:rPr>
      </w:pPr>
      <w:ins w:id="70" w:author="Katie Stroud" w:date="2015-10-21T22:07:00Z">
        <w:r>
          <w:t>Uploading creative and assigning creative to lines</w:t>
        </w:r>
      </w:ins>
    </w:p>
    <w:p w14:paraId="7FBCA44B" w14:textId="77777777" w:rsidR="004106CA" w:rsidRDefault="004106CA" w:rsidP="004106CA">
      <w:pPr>
        <w:pStyle w:val="ListParagraph"/>
        <w:numPr>
          <w:ilvl w:val="0"/>
          <w:numId w:val="32"/>
        </w:numPr>
        <w:ind w:left="720"/>
        <w:rPr>
          <w:ins w:id="71" w:author="Katie Stroud" w:date="2015-10-21T22:07:00Z"/>
        </w:rPr>
      </w:pPr>
      <w:ins w:id="72" w:author="Katie Stroud" w:date="2015-10-21T22:07:00Z">
        <w:r>
          <w:t>Reserving and booking inventory</w:t>
        </w:r>
      </w:ins>
    </w:p>
    <w:p w14:paraId="02F7BE7F" w14:textId="77777777" w:rsidR="004106CA" w:rsidRDefault="004106CA" w:rsidP="004106CA">
      <w:pPr>
        <w:spacing w:after="0"/>
        <w:rPr>
          <w:ins w:id="73" w:author="Katie Stroud" w:date="2015-10-21T22:07:00Z"/>
        </w:rPr>
      </w:pPr>
    </w:p>
    <w:p w14:paraId="7553BB51" w14:textId="77777777" w:rsidR="004106CA" w:rsidRDefault="004106CA" w:rsidP="004106CA">
      <w:pPr>
        <w:rPr>
          <w:ins w:id="74" w:author="Katie Stroud" w:date="2015-10-21T22:07:00Z"/>
        </w:rPr>
      </w:pPr>
      <w:ins w:id="75" w:author="Katie Stroud" w:date="2015-10-21T22:07:00Z">
        <w:r>
          <w:t>Additional features are added with each new update to further enable wider adoption and support the needs of the industry.</w:t>
        </w:r>
      </w:ins>
    </w:p>
    <w:p w14:paraId="1C350A58" w14:textId="77777777" w:rsidR="00632A75" w:rsidRDefault="00632A75" w:rsidP="00632A75">
      <w:pPr>
        <w:pStyle w:val="Heading2"/>
      </w:pPr>
      <w:r>
        <w:t>How it works</w:t>
      </w:r>
      <w:bookmarkEnd w:id="57"/>
    </w:p>
    <w:p w14:paraId="2851641E" w14:textId="07B4F40C" w:rsidR="004106CA" w:rsidRDefault="004106CA" w:rsidP="004106CA">
      <w:pPr>
        <w:rPr>
          <w:ins w:id="76" w:author="Katie Stroud" w:date="2015-10-21T22:08:00Z"/>
        </w:rPr>
      </w:pPr>
      <w:ins w:id="77" w:author="Katie Stroud" w:date="2015-10-21T22:08:00Z">
        <w:r>
          <w:t>At a high level, the workflow involves establishing a relationship between buyer and publisher, setting up accounts, and placing orders on the buyer side while publisher systems respond to API requests for order placement.</w:t>
        </w:r>
      </w:ins>
    </w:p>
    <w:p w14:paraId="557A962F" w14:textId="34817145" w:rsidR="004106CA" w:rsidRDefault="004106CA" w:rsidP="004106CA">
      <w:pPr>
        <w:rPr>
          <w:ins w:id="78" w:author="Katie Stroud" w:date="2015-10-21T22:08:00Z"/>
        </w:rPr>
      </w:pPr>
      <w:ins w:id="79" w:author="Katie Stroud" w:date="2015-10-21T22:08:00Z">
        <w:r>
          <w:t>The follow</w:t>
        </w:r>
      </w:ins>
      <w:ins w:id="80" w:author="Katie Stroud" w:date="2015-10-21T22:48:00Z">
        <w:r w:rsidR="00CF318C">
          <w:t>ing</w:t>
        </w:r>
      </w:ins>
      <w:ins w:id="81" w:author="Katie Stroud" w:date="2015-10-21T22:08:00Z">
        <w:r>
          <w:t xml:space="preserve"> table outlines the general steps for using the API:</w:t>
        </w:r>
      </w:ins>
    </w:p>
    <w:tbl>
      <w:tblPr>
        <w:tblStyle w:val="MediumShading1-Accent3"/>
        <w:tblW w:w="0" w:type="auto"/>
        <w:tblCellMar>
          <w:top w:w="43" w:type="dxa"/>
          <w:left w:w="115" w:type="dxa"/>
          <w:bottom w:w="43" w:type="dxa"/>
          <w:right w:w="115" w:type="dxa"/>
        </w:tblCellMar>
        <w:tblLook w:val="0420" w:firstRow="1" w:lastRow="0" w:firstColumn="0" w:lastColumn="0" w:noHBand="0" w:noVBand="1"/>
      </w:tblPr>
      <w:tblGrid>
        <w:gridCol w:w="4788"/>
        <w:gridCol w:w="4788"/>
      </w:tblGrid>
      <w:tr w:rsidR="004106CA" w:rsidRPr="00BA3129" w14:paraId="3392F643" w14:textId="77777777" w:rsidTr="004106CA">
        <w:trPr>
          <w:cnfStyle w:val="100000000000" w:firstRow="1" w:lastRow="0" w:firstColumn="0" w:lastColumn="0" w:oddVBand="0" w:evenVBand="0" w:oddHBand="0" w:evenHBand="0" w:firstRowFirstColumn="0" w:firstRowLastColumn="0" w:lastRowFirstColumn="0" w:lastRowLastColumn="0"/>
          <w:ins w:id="82" w:author="Katie Stroud" w:date="2015-10-21T22:08:00Z"/>
        </w:trPr>
        <w:tc>
          <w:tcPr>
            <w:tcW w:w="4788" w:type="dxa"/>
          </w:tcPr>
          <w:p w14:paraId="5AE06742" w14:textId="77777777" w:rsidR="004106CA" w:rsidRPr="00BA3129" w:rsidRDefault="004106CA" w:rsidP="004106CA">
            <w:pPr>
              <w:spacing w:before="120" w:after="120"/>
              <w:rPr>
                <w:ins w:id="83" w:author="Katie Stroud" w:date="2015-10-21T22:08:00Z"/>
                <w:sz w:val="28"/>
              </w:rPr>
            </w:pPr>
            <w:ins w:id="84" w:author="Katie Stroud" w:date="2015-10-21T22:08:00Z">
              <w:r w:rsidRPr="00BA3129">
                <w:rPr>
                  <w:sz w:val="28"/>
                </w:rPr>
                <w:t>Buy Side</w:t>
              </w:r>
            </w:ins>
          </w:p>
        </w:tc>
        <w:tc>
          <w:tcPr>
            <w:tcW w:w="4788" w:type="dxa"/>
          </w:tcPr>
          <w:p w14:paraId="6DE6352D" w14:textId="77777777" w:rsidR="004106CA" w:rsidRPr="00BA3129" w:rsidRDefault="004106CA" w:rsidP="004106CA">
            <w:pPr>
              <w:spacing w:before="120" w:after="120"/>
              <w:rPr>
                <w:ins w:id="85" w:author="Katie Stroud" w:date="2015-10-21T22:08:00Z"/>
                <w:sz w:val="28"/>
              </w:rPr>
            </w:pPr>
            <w:ins w:id="86" w:author="Katie Stroud" w:date="2015-10-21T22:08:00Z">
              <w:r w:rsidRPr="00BA3129">
                <w:rPr>
                  <w:sz w:val="28"/>
                </w:rPr>
                <w:t>Sell Side</w:t>
              </w:r>
            </w:ins>
          </w:p>
        </w:tc>
      </w:tr>
      <w:tr w:rsidR="004106CA" w14:paraId="040C8584" w14:textId="77777777" w:rsidTr="004106CA">
        <w:trPr>
          <w:cnfStyle w:val="000000100000" w:firstRow="0" w:lastRow="0" w:firstColumn="0" w:lastColumn="0" w:oddVBand="0" w:evenVBand="0" w:oddHBand="1" w:evenHBand="0" w:firstRowFirstColumn="0" w:firstRowLastColumn="0" w:lastRowFirstColumn="0" w:lastRowLastColumn="0"/>
          <w:ins w:id="87" w:author="Katie Stroud" w:date="2015-10-21T22:08:00Z"/>
        </w:trPr>
        <w:tc>
          <w:tcPr>
            <w:tcW w:w="4788" w:type="dxa"/>
            <w:tcBorders>
              <w:bottom w:val="nil"/>
              <w:right w:val="single" w:sz="4" w:space="0" w:color="D9D9D9"/>
            </w:tcBorders>
          </w:tcPr>
          <w:p w14:paraId="27FE2602" w14:textId="77777777" w:rsidR="004106CA" w:rsidRDefault="004106CA" w:rsidP="004106CA">
            <w:pPr>
              <w:rPr>
                <w:ins w:id="88" w:author="Katie Stroud" w:date="2015-10-21T22:08:00Z"/>
                <w:b/>
              </w:rPr>
            </w:pPr>
            <w:ins w:id="89" w:author="Katie Stroud" w:date="2015-10-21T22:08:00Z">
              <w:r>
                <w:rPr>
                  <w:b/>
                </w:rPr>
                <w:t>1. Establish a relationship</w:t>
              </w:r>
            </w:ins>
          </w:p>
          <w:p w14:paraId="5C04E102" w14:textId="77777777" w:rsidR="004106CA" w:rsidRPr="00DB7946" w:rsidRDefault="004106CA" w:rsidP="004106CA">
            <w:pPr>
              <w:rPr>
                <w:ins w:id="90" w:author="Katie Stroud" w:date="2015-10-21T22:08:00Z"/>
              </w:rPr>
            </w:pPr>
            <w:ins w:id="91" w:author="Katie Stroud" w:date="2015-10-21T22:08:00Z">
              <w:r>
                <w:t>In order to buy inventory with publishers using OpenDirect systems, buyers must first obtain an ID from the publisher that can be used in any OpenDirect system for as long as you do business with the publisher.</w:t>
              </w:r>
            </w:ins>
          </w:p>
        </w:tc>
        <w:tc>
          <w:tcPr>
            <w:tcW w:w="4788" w:type="dxa"/>
            <w:tcBorders>
              <w:left w:val="single" w:sz="4" w:space="0" w:color="D9D9D9"/>
              <w:bottom w:val="nil"/>
            </w:tcBorders>
          </w:tcPr>
          <w:p w14:paraId="4238F21A" w14:textId="77777777" w:rsidR="004106CA" w:rsidRDefault="004106CA" w:rsidP="004106CA">
            <w:pPr>
              <w:rPr>
                <w:ins w:id="92" w:author="Katie Stroud" w:date="2015-10-21T22:08:00Z"/>
                <w:b/>
              </w:rPr>
            </w:pPr>
            <w:ins w:id="93" w:author="Katie Stroud" w:date="2015-10-21T22:08:00Z">
              <w:r>
                <w:rPr>
                  <w:b/>
                </w:rPr>
                <w:t>1. Establish a relationship</w:t>
              </w:r>
            </w:ins>
          </w:p>
          <w:p w14:paraId="1DACAA43" w14:textId="77777777" w:rsidR="004106CA" w:rsidRPr="00B6690D" w:rsidRDefault="004106CA" w:rsidP="004106CA">
            <w:pPr>
              <w:rPr>
                <w:ins w:id="94" w:author="Katie Stroud" w:date="2015-10-21T22:08:00Z"/>
              </w:rPr>
            </w:pPr>
            <w:ins w:id="95" w:author="Katie Stroud" w:date="2015-10-21T22:08:00Z">
              <w:r>
                <w:t>To protect your premium inventory, buyers must first obtain an ID from you. This ID can be used in any OpenDirect system for as long as you maintain a business relationship with the buyer.</w:t>
              </w:r>
            </w:ins>
          </w:p>
        </w:tc>
      </w:tr>
      <w:tr w:rsidR="004106CA" w14:paraId="68588F50" w14:textId="77777777" w:rsidTr="004106CA">
        <w:trPr>
          <w:cnfStyle w:val="000000010000" w:firstRow="0" w:lastRow="0" w:firstColumn="0" w:lastColumn="0" w:oddVBand="0" w:evenVBand="0" w:oddHBand="0" w:evenHBand="1" w:firstRowFirstColumn="0" w:firstRowLastColumn="0" w:lastRowFirstColumn="0" w:lastRowLastColumn="0"/>
          <w:ins w:id="96" w:author="Katie Stroud" w:date="2015-10-21T22:08:00Z"/>
        </w:trPr>
        <w:tc>
          <w:tcPr>
            <w:tcW w:w="4788" w:type="dxa"/>
            <w:tcBorders>
              <w:top w:val="nil"/>
              <w:bottom w:val="nil"/>
              <w:right w:val="single" w:sz="4" w:space="0" w:color="D9D9D9"/>
            </w:tcBorders>
          </w:tcPr>
          <w:p w14:paraId="6F6ABCC4" w14:textId="77777777" w:rsidR="004106CA" w:rsidRDefault="004106CA" w:rsidP="004106CA">
            <w:pPr>
              <w:rPr>
                <w:ins w:id="97" w:author="Katie Stroud" w:date="2015-10-21T22:08:00Z"/>
                <w:b/>
              </w:rPr>
            </w:pPr>
            <w:ins w:id="98" w:author="Katie Stroud" w:date="2015-10-21T22:08:00Z">
              <w:r>
                <w:rPr>
                  <w:b/>
                </w:rPr>
                <w:t>2. Set up</w:t>
              </w:r>
            </w:ins>
          </w:p>
          <w:p w14:paraId="6CD8A4A9" w14:textId="77777777" w:rsidR="004106CA" w:rsidRPr="000100D2" w:rsidRDefault="004106CA" w:rsidP="004106CA">
            <w:pPr>
              <w:rPr>
                <w:ins w:id="99" w:author="Katie Stroud" w:date="2015-10-21T22:08:00Z"/>
              </w:rPr>
            </w:pPr>
            <w:ins w:id="100" w:author="Katie Stroud" w:date="2015-10-21T22:08:00Z">
              <w:r>
                <w:t>Buyers must be set up in the OpenDirect system(s) they use with their publisher-obtained IDs and accounts before they can begin browsing inventory and placing orders.</w:t>
              </w:r>
            </w:ins>
          </w:p>
        </w:tc>
        <w:tc>
          <w:tcPr>
            <w:tcW w:w="4788" w:type="dxa"/>
            <w:tcBorders>
              <w:top w:val="nil"/>
              <w:left w:val="single" w:sz="4" w:space="0" w:color="D9D9D9"/>
              <w:bottom w:val="nil"/>
            </w:tcBorders>
          </w:tcPr>
          <w:p w14:paraId="4E31D22B" w14:textId="77777777" w:rsidR="004106CA" w:rsidRPr="000100D2" w:rsidRDefault="004106CA" w:rsidP="004106CA">
            <w:pPr>
              <w:rPr>
                <w:ins w:id="101" w:author="Katie Stroud" w:date="2015-10-21T22:08:00Z"/>
              </w:rPr>
            </w:pPr>
            <w:ins w:id="102" w:author="Katie Stroud" w:date="2015-10-21T22:08:00Z">
              <w:r>
                <w:t xml:space="preserve"> </w:t>
              </w:r>
            </w:ins>
          </w:p>
        </w:tc>
      </w:tr>
      <w:tr w:rsidR="004106CA" w14:paraId="60938CEB" w14:textId="77777777" w:rsidTr="004106CA">
        <w:trPr>
          <w:cnfStyle w:val="000000100000" w:firstRow="0" w:lastRow="0" w:firstColumn="0" w:lastColumn="0" w:oddVBand="0" w:evenVBand="0" w:oddHBand="1" w:evenHBand="0" w:firstRowFirstColumn="0" w:firstRowLastColumn="0" w:lastRowFirstColumn="0" w:lastRowLastColumn="0"/>
          <w:ins w:id="103" w:author="Katie Stroud" w:date="2015-10-21T22:08:00Z"/>
        </w:trPr>
        <w:tc>
          <w:tcPr>
            <w:tcW w:w="4788" w:type="dxa"/>
            <w:tcBorders>
              <w:top w:val="nil"/>
              <w:bottom w:val="nil"/>
              <w:right w:val="single" w:sz="4" w:space="0" w:color="D9D9D9"/>
            </w:tcBorders>
          </w:tcPr>
          <w:p w14:paraId="287EEC25" w14:textId="77777777" w:rsidR="004106CA" w:rsidRDefault="004106CA" w:rsidP="004106CA">
            <w:pPr>
              <w:rPr>
                <w:ins w:id="104" w:author="Katie Stroud" w:date="2015-10-21T22:08:00Z"/>
                <w:b/>
              </w:rPr>
            </w:pPr>
            <w:ins w:id="105" w:author="Katie Stroud" w:date="2015-10-21T22:08:00Z">
              <w:r>
                <w:rPr>
                  <w:b/>
                </w:rPr>
                <w:t>3. Place Orders</w:t>
              </w:r>
            </w:ins>
          </w:p>
          <w:p w14:paraId="2836197D" w14:textId="77777777" w:rsidR="004106CA" w:rsidRPr="000100D2" w:rsidRDefault="004106CA" w:rsidP="004106CA">
            <w:pPr>
              <w:rPr>
                <w:ins w:id="106" w:author="Katie Stroud" w:date="2015-10-21T22:08:00Z"/>
              </w:rPr>
            </w:pPr>
            <w:ins w:id="107" w:author="Katie Stroud" w:date="2015-10-21T22:08:00Z">
              <w:r>
                <w:t>After establishing accounts in the system, buyers can begin browsing publisher inventory and adding lines to orders.</w:t>
              </w:r>
            </w:ins>
          </w:p>
        </w:tc>
        <w:tc>
          <w:tcPr>
            <w:tcW w:w="4788" w:type="dxa"/>
            <w:tcBorders>
              <w:top w:val="nil"/>
              <w:left w:val="single" w:sz="4" w:space="0" w:color="D9D9D9"/>
              <w:bottom w:val="nil"/>
            </w:tcBorders>
          </w:tcPr>
          <w:p w14:paraId="3E7CA647" w14:textId="77777777" w:rsidR="004106CA" w:rsidRDefault="004106CA" w:rsidP="004106CA">
            <w:pPr>
              <w:rPr>
                <w:ins w:id="108" w:author="Katie Stroud" w:date="2015-10-21T22:08:00Z"/>
                <w:b/>
              </w:rPr>
            </w:pPr>
            <w:ins w:id="109" w:author="Katie Stroud" w:date="2015-10-21T22:08:00Z">
              <w:r>
                <w:rPr>
                  <w:b/>
                </w:rPr>
                <w:t>2. Respond to API Requests</w:t>
              </w:r>
            </w:ins>
          </w:p>
          <w:p w14:paraId="4F03D1C7" w14:textId="77777777" w:rsidR="004106CA" w:rsidRPr="00E168BC" w:rsidRDefault="004106CA" w:rsidP="004106CA">
            <w:pPr>
              <w:rPr>
                <w:ins w:id="110" w:author="Katie Stroud" w:date="2015-10-21T22:08:00Z"/>
              </w:rPr>
            </w:pPr>
            <w:ins w:id="111" w:author="Katie Stroud" w:date="2015-10-21T22:08:00Z">
              <w:r>
                <w:t>Once buyers are set up in their OpenDirect system(s), they can begin browsing and booking inventory. On the publisher side, this is received as API requests that publisher systems must respond to.</w:t>
              </w:r>
            </w:ins>
          </w:p>
        </w:tc>
      </w:tr>
      <w:tr w:rsidR="004106CA" w14:paraId="487517BB" w14:textId="77777777" w:rsidTr="004106CA">
        <w:trPr>
          <w:cnfStyle w:val="000000010000" w:firstRow="0" w:lastRow="0" w:firstColumn="0" w:lastColumn="0" w:oddVBand="0" w:evenVBand="0" w:oddHBand="0" w:evenHBand="1" w:firstRowFirstColumn="0" w:firstRowLastColumn="0" w:lastRowFirstColumn="0" w:lastRowLastColumn="0"/>
          <w:ins w:id="112" w:author="Katie Stroud" w:date="2015-10-21T22:08:00Z"/>
        </w:trPr>
        <w:tc>
          <w:tcPr>
            <w:tcW w:w="4788" w:type="dxa"/>
            <w:tcBorders>
              <w:top w:val="nil"/>
              <w:right w:val="single" w:sz="4" w:space="0" w:color="D9D9D9"/>
            </w:tcBorders>
          </w:tcPr>
          <w:p w14:paraId="1791F41B" w14:textId="77777777" w:rsidR="004106CA" w:rsidRDefault="004106CA" w:rsidP="004106CA">
            <w:pPr>
              <w:rPr>
                <w:ins w:id="113" w:author="Katie Stroud" w:date="2015-10-21T22:08:00Z"/>
                <w:b/>
              </w:rPr>
            </w:pPr>
            <w:ins w:id="114" w:author="Katie Stroud" w:date="2015-10-21T22:08:00Z">
              <w:r>
                <w:rPr>
                  <w:b/>
                </w:rPr>
                <w:t>4. Submit Creative and Book Inventory</w:t>
              </w:r>
            </w:ins>
          </w:p>
          <w:p w14:paraId="554E7664" w14:textId="77777777" w:rsidR="004106CA" w:rsidRPr="004440EC" w:rsidRDefault="004106CA" w:rsidP="004106CA">
            <w:pPr>
              <w:rPr>
                <w:ins w:id="115" w:author="Katie Stroud" w:date="2015-10-21T22:08:00Z"/>
              </w:rPr>
            </w:pPr>
            <w:ins w:id="116" w:author="Katie Stroud" w:date="2015-10-21T22:08:00Z">
              <w:r>
                <w:t>Once desire order is established, buyers can submit creative for approval using the OpenDirect system for approval. Once approved, the order can be booked to run.</w:t>
              </w:r>
            </w:ins>
          </w:p>
        </w:tc>
        <w:tc>
          <w:tcPr>
            <w:tcW w:w="4788" w:type="dxa"/>
            <w:tcBorders>
              <w:top w:val="nil"/>
              <w:left w:val="single" w:sz="4" w:space="0" w:color="D9D9D9"/>
            </w:tcBorders>
          </w:tcPr>
          <w:p w14:paraId="3E20B837" w14:textId="77777777" w:rsidR="004106CA" w:rsidRDefault="004106CA" w:rsidP="004106CA">
            <w:pPr>
              <w:rPr>
                <w:ins w:id="117" w:author="Katie Stroud" w:date="2015-10-21T22:08:00Z"/>
                <w:b/>
              </w:rPr>
            </w:pPr>
            <w:ins w:id="118" w:author="Katie Stroud" w:date="2015-10-21T22:08:00Z">
              <w:r>
                <w:rPr>
                  <w:b/>
                </w:rPr>
                <w:t>3. Test Creative and Approve Inventory</w:t>
              </w:r>
            </w:ins>
          </w:p>
          <w:p w14:paraId="0847E050" w14:textId="77777777" w:rsidR="004106CA" w:rsidRPr="004440EC" w:rsidRDefault="004106CA" w:rsidP="004106CA">
            <w:pPr>
              <w:rPr>
                <w:ins w:id="119" w:author="Katie Stroud" w:date="2015-10-21T22:08:00Z"/>
              </w:rPr>
            </w:pPr>
            <w:ins w:id="120" w:author="Katie Stroud" w:date="2015-10-21T22:08:00Z">
              <w:r>
                <w:t>Buyers can submit creative using the OpenDirect system. Once tested and approved, you can book the order to run.</w:t>
              </w:r>
            </w:ins>
          </w:p>
        </w:tc>
      </w:tr>
    </w:tbl>
    <w:p w14:paraId="4F1C4364" w14:textId="77777777" w:rsidR="004106CA" w:rsidRDefault="004106CA" w:rsidP="004106CA">
      <w:pPr>
        <w:rPr>
          <w:ins w:id="121" w:author="Katie Stroud" w:date="2015-10-21T22:08:00Z"/>
        </w:rPr>
      </w:pPr>
    </w:p>
    <w:p w14:paraId="7178AD38" w14:textId="3D9A2F9C" w:rsidR="00BA3129" w:rsidRDefault="00BA3129" w:rsidP="00BA3129">
      <w:pPr>
        <w:pStyle w:val="Heading2"/>
      </w:pPr>
      <w:r>
        <w:t>Authorization</w:t>
      </w:r>
    </w:p>
    <w:p w14:paraId="3298E687" w14:textId="77777777" w:rsidR="004106CA" w:rsidRDefault="004106CA" w:rsidP="004106CA">
      <w:pPr>
        <w:rPr>
          <w:ins w:id="122" w:author="Katie Stroud" w:date="2015-10-21T22:09:00Z"/>
        </w:rPr>
      </w:pPr>
      <w:ins w:id="123" w:author="Katie Stroud" w:date="2015-10-21T22:09:00Z">
        <w:r>
          <w:t xml:space="preserve">The OpenDirect API is a </w:t>
        </w:r>
        <w:proofErr w:type="spellStart"/>
        <w:r>
          <w:t>RESTful</w:t>
        </w:r>
        <w:proofErr w:type="spellEnd"/>
        <w:r>
          <w:t xml:space="preserve"> API that supports paging query parameters and uses </w:t>
        </w:r>
        <w:proofErr w:type="spellStart"/>
        <w:r>
          <w:t>OAuth</w:t>
        </w:r>
        <w:proofErr w:type="spellEnd"/>
        <w:r>
          <w:t xml:space="preserve"> to authenticate users.</w:t>
        </w:r>
      </w:ins>
    </w:p>
    <w:p w14:paraId="2ED0A62E" w14:textId="77777777" w:rsidR="004106CA" w:rsidRDefault="004106CA" w:rsidP="004106CA">
      <w:pPr>
        <w:rPr>
          <w:ins w:id="124" w:author="Katie Stroud" w:date="2015-10-21T22:09:00Z"/>
        </w:rPr>
      </w:pPr>
      <w:ins w:id="125" w:author="Katie Stroud" w:date="2015-10-21T22:09:00Z">
        <w:r>
          <w:t>OpenDirect users include:</w:t>
        </w:r>
      </w:ins>
    </w:p>
    <w:p w14:paraId="15840416" w14:textId="77777777" w:rsidR="004106CA" w:rsidRDefault="004106CA" w:rsidP="004106CA">
      <w:pPr>
        <w:ind w:left="720"/>
        <w:rPr>
          <w:ins w:id="126" w:author="Katie Stroud" w:date="2015-10-21T22:09:00Z"/>
        </w:rPr>
      </w:pPr>
      <w:ins w:id="127" w:author="Katie Stroud" w:date="2015-10-21T22:09:00Z">
        <w:r>
          <w:rPr>
            <w:b/>
          </w:rPr>
          <w:t>Organization</w:t>
        </w:r>
        <w:r w:rsidRPr="00827F7E">
          <w:rPr>
            <w:b/>
          </w:rPr>
          <w:t>:</w:t>
        </w:r>
        <w:r>
          <w:t xml:space="preserve"> All organizations that work with the publisher must obtain an Organization ID, whether they are a buyer, or a brand advertiser.</w:t>
        </w:r>
      </w:ins>
    </w:p>
    <w:p w14:paraId="049D7D83" w14:textId="77777777" w:rsidR="004106CA" w:rsidRDefault="004106CA" w:rsidP="004106CA">
      <w:pPr>
        <w:ind w:left="720"/>
        <w:rPr>
          <w:ins w:id="128" w:author="Katie Stroud" w:date="2015-10-21T22:09:00Z"/>
        </w:rPr>
      </w:pPr>
      <w:ins w:id="129" w:author="Katie Stroud" w:date="2015-10-21T22:09:00Z">
        <w:r w:rsidRPr="00827F7E">
          <w:rPr>
            <w:b/>
          </w:rPr>
          <w:t>Buyer:</w:t>
        </w:r>
        <w:r>
          <w:t xml:space="preserve"> The buyer is the organization that places orders and represents </w:t>
        </w:r>
        <w:proofErr w:type="gramStart"/>
        <w:r>
          <w:t>an agency</w:t>
        </w:r>
        <w:proofErr w:type="gramEnd"/>
        <w:r>
          <w:t xml:space="preserve"> acting on behalf of the advertiser, or the advertiser that places orders directly. If the buyer represents advertisers, the buyer must obtain formal consent for acting on behalf of the advertiser and provide proof of that consent to the publisher. In addition to establishing an Organization ID, the buyer must also establish a Buyer ID.</w:t>
        </w:r>
      </w:ins>
    </w:p>
    <w:p w14:paraId="28E4C2F0" w14:textId="77777777" w:rsidR="004106CA" w:rsidRDefault="004106CA" w:rsidP="004106CA">
      <w:pPr>
        <w:ind w:left="720"/>
        <w:rPr>
          <w:ins w:id="130" w:author="Katie Stroud" w:date="2015-10-21T22:09:00Z"/>
        </w:rPr>
      </w:pPr>
      <w:ins w:id="131" w:author="Katie Stroud" w:date="2015-10-21T22:09:00Z">
        <w:r w:rsidRPr="00827F7E">
          <w:rPr>
            <w:b/>
          </w:rPr>
          <w:t>Advertisers:</w:t>
        </w:r>
        <w:r>
          <w:t xml:space="preserve"> Advertisers represent the brands that purchase publisher inventory for advertising their brands. An advertiser may also be a buyer, but if the advertiser works with a buyer, the advertiser must provide formal consent to allow the buyer to act on its behalf. In addition to establishing an Organization ID, the advertiser must obtain an Advertiser ID. The Advertiser ID can be used to set up advertiser accounts in an agency’s OpenDirect system.</w:t>
        </w:r>
      </w:ins>
    </w:p>
    <w:p w14:paraId="5D9C1477" w14:textId="77777777" w:rsidR="00827F7E" w:rsidRDefault="00827F7E" w:rsidP="00827F7E">
      <w:pPr>
        <w:ind w:left="720"/>
      </w:pPr>
    </w:p>
    <w:p w14:paraId="23D5BB1C" w14:textId="1FD3DE3C" w:rsidR="008406E0" w:rsidRDefault="009D3A06" w:rsidP="009D3A06">
      <w:pPr>
        <w:pStyle w:val="Heading2"/>
      </w:pPr>
      <w:bookmarkStart w:id="132" w:name="_Toc307006483"/>
      <w:r>
        <w:t>Using this document</w:t>
      </w:r>
      <w:bookmarkEnd w:id="132"/>
      <w:r>
        <w:t xml:space="preserve"> </w:t>
      </w:r>
    </w:p>
    <w:p w14:paraId="5A45EB7C" w14:textId="6FB726CF" w:rsidR="009D3A06" w:rsidRDefault="009D3A06" w:rsidP="004338F3">
      <w:r>
        <w:t>How programming elements are defined and their relationship to each other</w:t>
      </w:r>
    </w:p>
    <w:p w14:paraId="6E2F4FA5" w14:textId="557C6DFB" w:rsidR="0010562C" w:rsidRDefault="004338F3" w:rsidP="009D3A06">
      <w:pPr>
        <w:pStyle w:val="Heading2"/>
      </w:pPr>
      <w:bookmarkStart w:id="133" w:name="_Toc298671296"/>
      <w:bookmarkStart w:id="134" w:name="_Toc307006484"/>
      <w:r w:rsidRPr="009D3A06">
        <w:t>Programming</w:t>
      </w:r>
      <w:r>
        <w:t xml:space="preserve"> Elements</w:t>
      </w:r>
      <w:bookmarkEnd w:id="133"/>
      <w:bookmarkEnd w:id="134"/>
    </w:p>
    <w:p w14:paraId="213E77ED" w14:textId="53192E12" w:rsidR="004338F3" w:rsidRPr="004338F3" w:rsidRDefault="004338F3" w:rsidP="004338F3">
      <w:r>
        <w:t>For details about the programming elements that this specification defines, see the following sections.</w:t>
      </w:r>
    </w:p>
    <w:tbl>
      <w:tblPr>
        <w:tblStyle w:val="TableGrid"/>
        <w:tblW w:w="0" w:type="auto"/>
        <w:tblLook w:val="04A0" w:firstRow="1" w:lastRow="0" w:firstColumn="1" w:lastColumn="0" w:noHBand="0" w:noVBand="1"/>
      </w:tblPr>
      <w:tblGrid>
        <w:gridCol w:w="3528"/>
        <w:gridCol w:w="6048"/>
      </w:tblGrid>
      <w:tr w:rsidR="004338F3" w:rsidRPr="005C5ABA" w14:paraId="16A30D68" w14:textId="77777777" w:rsidTr="008F1068">
        <w:tc>
          <w:tcPr>
            <w:tcW w:w="3528" w:type="dxa"/>
          </w:tcPr>
          <w:p w14:paraId="1805C6C5" w14:textId="77777777" w:rsidR="004338F3" w:rsidRPr="005C5ABA" w:rsidRDefault="00A01E91" w:rsidP="008F1068">
            <w:pPr>
              <w:contextualSpacing/>
              <w:rPr>
                <w:rFonts w:ascii="Arial" w:hAnsi="Arial" w:cs="Arial"/>
              </w:rPr>
            </w:pPr>
            <w:hyperlink w:anchor="_Resource_Definitions" w:history="1">
              <w:r w:rsidR="004338F3" w:rsidRPr="005C5ABA">
                <w:rPr>
                  <w:rStyle w:val="Hyperlink"/>
                  <w:rFonts w:ascii="Arial" w:hAnsi="Arial" w:cs="Arial"/>
                </w:rPr>
                <w:t>Resources</w:t>
              </w:r>
            </w:hyperlink>
          </w:p>
        </w:tc>
        <w:tc>
          <w:tcPr>
            <w:tcW w:w="6048" w:type="dxa"/>
          </w:tcPr>
          <w:p w14:paraId="30A720D3" w14:textId="77777777" w:rsidR="004338F3" w:rsidRPr="005C5ABA" w:rsidRDefault="004338F3" w:rsidP="008F1068">
            <w:pPr>
              <w:contextualSpacing/>
              <w:rPr>
                <w:rFonts w:ascii="Arial" w:hAnsi="Arial" w:cs="Arial"/>
              </w:rPr>
            </w:pPr>
            <w:r w:rsidRPr="005C5ABA">
              <w:rPr>
                <w:rFonts w:ascii="Arial" w:hAnsi="Arial" w:cs="Arial"/>
              </w:rPr>
              <w:t xml:space="preserve">Defines the resource objects. For a diagram that shows the resource relationships, see </w:t>
            </w:r>
            <w:hyperlink w:anchor="_Resource_Model" w:history="1">
              <w:r w:rsidRPr="005C5ABA">
                <w:rPr>
                  <w:rStyle w:val="Hyperlink"/>
                  <w:rFonts w:ascii="Arial" w:hAnsi="Arial" w:cs="Arial"/>
                </w:rPr>
                <w:t>Resource Model</w:t>
              </w:r>
            </w:hyperlink>
            <w:r w:rsidRPr="005C5ABA">
              <w:rPr>
                <w:rFonts w:ascii="Arial" w:hAnsi="Arial" w:cs="Arial"/>
              </w:rPr>
              <w:t>.</w:t>
            </w:r>
          </w:p>
        </w:tc>
      </w:tr>
      <w:tr w:rsidR="004338F3" w:rsidRPr="005C5ABA" w14:paraId="623AC80D" w14:textId="77777777" w:rsidTr="008F1068">
        <w:tc>
          <w:tcPr>
            <w:tcW w:w="3528" w:type="dxa"/>
          </w:tcPr>
          <w:p w14:paraId="0845FE97" w14:textId="77777777" w:rsidR="004338F3" w:rsidRPr="005C5ABA" w:rsidRDefault="00A01E91" w:rsidP="008F1068">
            <w:pPr>
              <w:contextualSpacing/>
              <w:rPr>
                <w:rFonts w:ascii="Arial" w:hAnsi="Arial" w:cs="Arial"/>
              </w:rPr>
            </w:pPr>
            <w:hyperlink w:anchor="_Common_Objects" w:history="1">
              <w:r w:rsidR="004338F3" w:rsidRPr="005C5ABA">
                <w:rPr>
                  <w:rStyle w:val="Hyperlink"/>
                  <w:rFonts w:ascii="Arial" w:hAnsi="Arial" w:cs="Arial"/>
                </w:rPr>
                <w:t>Common Objects</w:t>
              </w:r>
            </w:hyperlink>
          </w:p>
        </w:tc>
        <w:tc>
          <w:tcPr>
            <w:tcW w:w="6048" w:type="dxa"/>
          </w:tcPr>
          <w:p w14:paraId="004495FD" w14:textId="77777777" w:rsidR="004338F3" w:rsidRPr="005C5ABA" w:rsidRDefault="004338F3" w:rsidP="008F1068">
            <w:pPr>
              <w:contextualSpacing/>
              <w:rPr>
                <w:rFonts w:ascii="Arial" w:hAnsi="Arial" w:cs="Arial"/>
              </w:rPr>
            </w:pPr>
            <w:r w:rsidRPr="005C5ABA">
              <w:rPr>
                <w:rFonts w:ascii="Arial" w:hAnsi="Arial" w:cs="Arial"/>
              </w:rPr>
              <w:t>Defines the objects used by one or more resource.</w:t>
            </w:r>
          </w:p>
        </w:tc>
      </w:tr>
      <w:tr w:rsidR="004338F3" w:rsidRPr="005C5ABA" w14:paraId="61459CDC" w14:textId="77777777" w:rsidTr="008F1068">
        <w:tc>
          <w:tcPr>
            <w:tcW w:w="3528" w:type="dxa"/>
          </w:tcPr>
          <w:p w14:paraId="04197CF6" w14:textId="77777777" w:rsidR="004338F3" w:rsidRPr="005C5ABA" w:rsidRDefault="00A01E91" w:rsidP="008F1068">
            <w:pPr>
              <w:contextualSpacing/>
              <w:rPr>
                <w:rFonts w:ascii="Arial" w:hAnsi="Arial" w:cs="Arial"/>
              </w:rPr>
            </w:pPr>
            <w:hyperlink w:anchor="_Reference_Data" w:history="1">
              <w:r w:rsidR="004338F3" w:rsidRPr="005C5ABA">
                <w:rPr>
                  <w:rStyle w:val="Hyperlink"/>
                  <w:rFonts w:ascii="Arial" w:hAnsi="Arial" w:cs="Arial"/>
                </w:rPr>
                <w:t>Reference Data</w:t>
              </w:r>
            </w:hyperlink>
          </w:p>
        </w:tc>
        <w:tc>
          <w:tcPr>
            <w:tcW w:w="6048" w:type="dxa"/>
          </w:tcPr>
          <w:p w14:paraId="60DB89E2" w14:textId="77777777" w:rsidR="004338F3" w:rsidRPr="005C5ABA" w:rsidRDefault="004338F3" w:rsidP="008F1068">
            <w:pPr>
              <w:contextualSpacing/>
              <w:rPr>
                <w:rFonts w:ascii="Arial" w:hAnsi="Arial" w:cs="Arial"/>
              </w:rPr>
            </w:pPr>
            <w:r w:rsidRPr="005C5ABA">
              <w:rPr>
                <w:rFonts w:ascii="Arial" w:hAnsi="Arial" w:cs="Arial"/>
              </w:rPr>
              <w:t>Defines the reference data objects and possible values. Reference data provides enumerated values for a resource property.</w:t>
            </w:r>
          </w:p>
        </w:tc>
      </w:tr>
      <w:tr w:rsidR="004338F3" w:rsidRPr="005C5ABA" w14:paraId="49C56AAF" w14:textId="77777777" w:rsidTr="008F1068">
        <w:tc>
          <w:tcPr>
            <w:tcW w:w="3528" w:type="dxa"/>
          </w:tcPr>
          <w:p w14:paraId="469F8421" w14:textId="77777777" w:rsidR="004338F3" w:rsidRPr="005C5ABA" w:rsidRDefault="00A01E91" w:rsidP="008F1068">
            <w:pPr>
              <w:contextualSpacing/>
              <w:rPr>
                <w:rFonts w:ascii="Arial" w:hAnsi="Arial" w:cs="Arial"/>
              </w:rPr>
            </w:pPr>
            <w:hyperlink w:anchor="_Collection_Resources" w:history="1">
              <w:r w:rsidR="004338F3" w:rsidRPr="005C5ABA">
                <w:rPr>
                  <w:rStyle w:val="Hyperlink"/>
                  <w:rFonts w:ascii="Arial" w:hAnsi="Arial" w:cs="Arial"/>
                </w:rPr>
                <w:t>Collection Objects</w:t>
              </w:r>
            </w:hyperlink>
          </w:p>
        </w:tc>
        <w:tc>
          <w:tcPr>
            <w:tcW w:w="6048" w:type="dxa"/>
          </w:tcPr>
          <w:p w14:paraId="709CC884" w14:textId="77777777" w:rsidR="004338F3" w:rsidRPr="005C5ABA" w:rsidRDefault="004338F3" w:rsidP="008F1068">
            <w:pPr>
              <w:contextualSpacing/>
              <w:rPr>
                <w:rFonts w:ascii="Arial" w:hAnsi="Arial" w:cs="Arial"/>
              </w:rPr>
            </w:pPr>
            <w:r w:rsidRPr="005C5ABA">
              <w:rPr>
                <w:rFonts w:ascii="Arial" w:hAnsi="Arial" w:cs="Arial"/>
              </w:rPr>
              <w:t>Defines the collection objects that GET calls return.</w:t>
            </w:r>
          </w:p>
        </w:tc>
      </w:tr>
      <w:tr w:rsidR="004338F3" w:rsidRPr="005C5ABA" w14:paraId="4369A15C" w14:textId="77777777" w:rsidTr="008F1068">
        <w:tc>
          <w:tcPr>
            <w:tcW w:w="3528" w:type="dxa"/>
          </w:tcPr>
          <w:p w14:paraId="359AA9CB" w14:textId="77777777" w:rsidR="004338F3" w:rsidRPr="005C5ABA" w:rsidRDefault="00A01E91" w:rsidP="008F1068">
            <w:pPr>
              <w:contextualSpacing/>
              <w:rPr>
                <w:rFonts w:ascii="Arial" w:hAnsi="Arial" w:cs="Arial"/>
              </w:rPr>
            </w:pPr>
            <w:hyperlink w:anchor="_URIs" w:history="1">
              <w:r w:rsidR="004338F3" w:rsidRPr="005C5ABA">
                <w:rPr>
                  <w:rStyle w:val="Hyperlink"/>
                  <w:rFonts w:ascii="Arial" w:hAnsi="Arial" w:cs="Arial"/>
                </w:rPr>
                <w:t>URIs</w:t>
              </w:r>
            </w:hyperlink>
          </w:p>
        </w:tc>
        <w:tc>
          <w:tcPr>
            <w:tcW w:w="6048" w:type="dxa"/>
          </w:tcPr>
          <w:p w14:paraId="0970B202" w14:textId="77777777" w:rsidR="004338F3" w:rsidRPr="005C5ABA" w:rsidRDefault="004338F3" w:rsidP="008F1068">
            <w:pPr>
              <w:contextualSpacing/>
              <w:rPr>
                <w:rFonts w:ascii="Arial" w:hAnsi="Arial" w:cs="Arial"/>
              </w:rPr>
            </w:pPr>
            <w:r w:rsidRPr="005C5ABA">
              <w:rPr>
                <w:rFonts w:ascii="Arial" w:hAnsi="Arial" w:cs="Arial"/>
              </w:rPr>
              <w:t xml:space="preserve">Defines the URI and supported HTTP verbs for each resource. </w:t>
            </w:r>
          </w:p>
        </w:tc>
      </w:tr>
      <w:tr w:rsidR="004338F3" w:rsidRPr="005C5ABA" w14:paraId="67E536B0" w14:textId="77777777" w:rsidTr="008F1068">
        <w:tc>
          <w:tcPr>
            <w:tcW w:w="3528" w:type="dxa"/>
          </w:tcPr>
          <w:p w14:paraId="46602DD3" w14:textId="77777777" w:rsidR="004338F3" w:rsidRPr="005C5ABA" w:rsidRDefault="00A01E91" w:rsidP="008F1068">
            <w:pPr>
              <w:contextualSpacing/>
              <w:rPr>
                <w:rFonts w:ascii="Arial" w:hAnsi="Arial" w:cs="Arial"/>
              </w:rPr>
            </w:pPr>
            <w:hyperlink w:anchor="_Authentication" w:history="1">
              <w:r w:rsidR="004338F3" w:rsidRPr="005C5ABA">
                <w:rPr>
                  <w:rStyle w:val="Hyperlink"/>
                  <w:rFonts w:ascii="Arial" w:hAnsi="Arial" w:cs="Arial"/>
                </w:rPr>
                <w:t>Authentication</w:t>
              </w:r>
            </w:hyperlink>
          </w:p>
        </w:tc>
        <w:tc>
          <w:tcPr>
            <w:tcW w:w="6048" w:type="dxa"/>
          </w:tcPr>
          <w:p w14:paraId="72CAC49A" w14:textId="77777777" w:rsidR="004338F3" w:rsidRPr="005C5ABA" w:rsidRDefault="004338F3" w:rsidP="008F1068">
            <w:pPr>
              <w:contextualSpacing/>
              <w:rPr>
                <w:rFonts w:ascii="Arial" w:hAnsi="Arial" w:cs="Arial"/>
              </w:rPr>
            </w:pPr>
            <w:r w:rsidRPr="005C5ABA">
              <w:rPr>
                <w:rFonts w:ascii="Arial" w:hAnsi="Arial" w:cs="Arial"/>
              </w:rPr>
              <w:t>Defines the authentication scheme that publisher must use.</w:t>
            </w:r>
          </w:p>
        </w:tc>
      </w:tr>
      <w:tr w:rsidR="004338F3" w:rsidRPr="005C5ABA" w14:paraId="196F28E2" w14:textId="77777777" w:rsidTr="008F1068">
        <w:tc>
          <w:tcPr>
            <w:tcW w:w="3528" w:type="dxa"/>
          </w:tcPr>
          <w:p w14:paraId="5F6FE9C2" w14:textId="77777777" w:rsidR="004338F3" w:rsidRPr="005C5ABA" w:rsidRDefault="00A01E91" w:rsidP="008F1068">
            <w:pPr>
              <w:contextualSpacing/>
              <w:rPr>
                <w:rFonts w:ascii="Arial" w:hAnsi="Arial" w:cs="Arial"/>
              </w:rPr>
            </w:pPr>
            <w:hyperlink w:anchor="_Versioning" w:history="1">
              <w:r w:rsidR="004338F3" w:rsidRPr="005C5ABA">
                <w:rPr>
                  <w:rStyle w:val="Hyperlink"/>
                  <w:rFonts w:ascii="Arial" w:hAnsi="Arial" w:cs="Arial"/>
                </w:rPr>
                <w:t>Versioning</w:t>
              </w:r>
            </w:hyperlink>
          </w:p>
        </w:tc>
        <w:tc>
          <w:tcPr>
            <w:tcW w:w="6048" w:type="dxa"/>
          </w:tcPr>
          <w:p w14:paraId="63679FED" w14:textId="77777777" w:rsidR="004338F3" w:rsidRPr="005C5ABA" w:rsidRDefault="004338F3" w:rsidP="008F1068">
            <w:pPr>
              <w:contextualSpacing/>
              <w:rPr>
                <w:rFonts w:ascii="Arial" w:hAnsi="Arial" w:cs="Arial"/>
              </w:rPr>
            </w:pPr>
            <w:r w:rsidRPr="005C5ABA">
              <w:rPr>
                <w:rFonts w:ascii="Arial" w:hAnsi="Arial" w:cs="Arial"/>
              </w:rPr>
              <w:t>Defines the versioning scheme that publishers must use.</w:t>
            </w:r>
          </w:p>
        </w:tc>
      </w:tr>
      <w:tr w:rsidR="004338F3" w:rsidRPr="005C5ABA" w14:paraId="6A7D95C7" w14:textId="77777777" w:rsidTr="008F1068">
        <w:tc>
          <w:tcPr>
            <w:tcW w:w="3528" w:type="dxa"/>
          </w:tcPr>
          <w:p w14:paraId="58801B26" w14:textId="77777777" w:rsidR="004338F3" w:rsidRPr="005C5ABA" w:rsidRDefault="00A01E91" w:rsidP="008F1068">
            <w:pPr>
              <w:contextualSpacing/>
              <w:rPr>
                <w:rFonts w:ascii="Arial" w:hAnsi="Arial" w:cs="Arial"/>
              </w:rPr>
            </w:pPr>
            <w:hyperlink w:anchor="_HTTP_Error_Codes/Error" w:history="1">
              <w:r w:rsidR="004338F3" w:rsidRPr="005C5ABA">
                <w:rPr>
                  <w:rStyle w:val="Hyperlink"/>
                  <w:rFonts w:ascii="Arial" w:hAnsi="Arial" w:cs="Arial"/>
                </w:rPr>
                <w:t>Error Handling</w:t>
              </w:r>
            </w:hyperlink>
          </w:p>
        </w:tc>
        <w:tc>
          <w:tcPr>
            <w:tcW w:w="6048" w:type="dxa"/>
          </w:tcPr>
          <w:p w14:paraId="459E71B9" w14:textId="77777777" w:rsidR="004338F3" w:rsidRPr="005C5ABA" w:rsidRDefault="004338F3" w:rsidP="008F1068">
            <w:pPr>
              <w:contextualSpacing/>
              <w:rPr>
                <w:rFonts w:ascii="Arial" w:hAnsi="Arial" w:cs="Arial"/>
              </w:rPr>
            </w:pPr>
            <w:r w:rsidRPr="005C5ABA">
              <w:rPr>
                <w:rFonts w:ascii="Arial" w:hAnsi="Arial" w:cs="Arial"/>
              </w:rPr>
              <w:t>Defines the error objects that publishers must return for 400 Bad Request.</w:t>
            </w:r>
          </w:p>
        </w:tc>
      </w:tr>
      <w:tr w:rsidR="004338F3" w:rsidRPr="005C5ABA" w14:paraId="45B7D00E" w14:textId="77777777" w:rsidTr="008F1068">
        <w:tc>
          <w:tcPr>
            <w:tcW w:w="3528" w:type="dxa"/>
          </w:tcPr>
          <w:p w14:paraId="6EE7EFBF" w14:textId="77777777" w:rsidR="004338F3" w:rsidRPr="005C5ABA" w:rsidRDefault="00A01E91" w:rsidP="008F1068">
            <w:pPr>
              <w:contextualSpacing/>
              <w:rPr>
                <w:rFonts w:ascii="Arial" w:hAnsi="Arial" w:cs="Arial"/>
              </w:rPr>
            </w:pPr>
            <w:hyperlink w:anchor="_Collection_Calls" w:history="1">
              <w:r w:rsidR="004338F3" w:rsidRPr="005C5ABA">
                <w:rPr>
                  <w:rStyle w:val="Hyperlink"/>
                  <w:rFonts w:ascii="Arial" w:hAnsi="Arial" w:cs="Arial"/>
                </w:rPr>
                <w:t>Reporting</w:t>
              </w:r>
            </w:hyperlink>
          </w:p>
        </w:tc>
        <w:tc>
          <w:tcPr>
            <w:tcW w:w="6048" w:type="dxa"/>
          </w:tcPr>
          <w:p w14:paraId="52E56746" w14:textId="77777777" w:rsidR="004338F3" w:rsidRPr="005C5ABA" w:rsidRDefault="004338F3" w:rsidP="008F1068">
            <w:pPr>
              <w:contextualSpacing/>
              <w:rPr>
                <w:rFonts w:ascii="Arial" w:hAnsi="Arial" w:cs="Arial"/>
              </w:rPr>
            </w:pPr>
            <w:r w:rsidRPr="005C5ABA">
              <w:rPr>
                <w:rFonts w:ascii="Arial" w:hAnsi="Arial" w:cs="Arial"/>
              </w:rPr>
              <w:t>Defines the reporting URIs and objects.</w:t>
            </w:r>
          </w:p>
        </w:tc>
      </w:tr>
      <w:tr w:rsidR="004338F3" w:rsidRPr="005C5ABA" w14:paraId="7C429441" w14:textId="77777777" w:rsidTr="008F1068">
        <w:tc>
          <w:tcPr>
            <w:tcW w:w="3528" w:type="dxa"/>
          </w:tcPr>
          <w:p w14:paraId="37B58AF1" w14:textId="77777777" w:rsidR="004338F3" w:rsidRPr="005C5ABA" w:rsidRDefault="00A01E91" w:rsidP="008F1068">
            <w:pPr>
              <w:contextualSpacing/>
              <w:rPr>
                <w:rFonts w:ascii="Arial" w:hAnsi="Arial" w:cs="Arial"/>
              </w:rPr>
            </w:pPr>
            <w:hyperlink w:anchor="_Workflow" w:history="1">
              <w:r w:rsidR="004338F3" w:rsidRPr="005C5ABA">
                <w:rPr>
                  <w:rStyle w:val="Hyperlink"/>
                  <w:rFonts w:ascii="Arial" w:hAnsi="Arial" w:cs="Arial"/>
                </w:rPr>
                <w:t>Workflow</w:t>
              </w:r>
            </w:hyperlink>
          </w:p>
        </w:tc>
        <w:tc>
          <w:tcPr>
            <w:tcW w:w="6048" w:type="dxa"/>
          </w:tcPr>
          <w:p w14:paraId="4AA021EE" w14:textId="77777777" w:rsidR="004338F3" w:rsidRPr="005C5ABA" w:rsidRDefault="004338F3" w:rsidP="008F1068">
            <w:pPr>
              <w:contextualSpacing/>
              <w:rPr>
                <w:rFonts w:ascii="Arial" w:hAnsi="Arial" w:cs="Arial"/>
              </w:rPr>
            </w:pPr>
            <w:r w:rsidRPr="005C5ABA">
              <w:rPr>
                <w:rFonts w:ascii="Arial" w:hAnsi="Arial" w:cs="Arial"/>
              </w:rPr>
              <w:t>Outlines the calls required to create an order.</w:t>
            </w:r>
          </w:p>
        </w:tc>
      </w:tr>
    </w:tbl>
    <w:p w14:paraId="4F4CC6A0" w14:textId="21940802" w:rsidR="008F2314" w:rsidRDefault="008F2314" w:rsidP="0010562C">
      <w:pPr>
        <w:rPr>
          <w:iCs/>
        </w:rPr>
      </w:pPr>
    </w:p>
    <w:p w14:paraId="7F5A7A74" w14:textId="77777777" w:rsidR="004338F3" w:rsidRDefault="004338F3">
      <w:pPr>
        <w:rPr>
          <w:rFonts w:asciiTheme="majorHAnsi" w:eastAsiaTheme="majorEastAsia" w:hAnsiTheme="majorHAnsi" w:cstheme="majorBidi"/>
          <w:b/>
          <w:bCs/>
          <w:color w:val="020000" w:themeColor="accent1" w:themeShade="BF"/>
          <w:sz w:val="40"/>
          <w:szCs w:val="28"/>
        </w:rPr>
      </w:pPr>
      <w:r>
        <w:br w:type="page"/>
      </w:r>
    </w:p>
    <w:p w14:paraId="4082F87E" w14:textId="2BE15A85" w:rsidR="00ED1701" w:rsidRDefault="004338F3" w:rsidP="00F527DF">
      <w:pPr>
        <w:pStyle w:val="Heading1"/>
      </w:pPr>
      <w:bookmarkStart w:id="135" w:name="_Toc298671297"/>
      <w:bookmarkStart w:id="136" w:name="_Toc307006485"/>
      <w:r>
        <w:t>Resources</w:t>
      </w:r>
      <w:bookmarkEnd w:id="135"/>
      <w:bookmarkEnd w:id="136"/>
    </w:p>
    <w:p w14:paraId="12D807A1" w14:textId="1C6325F7" w:rsidR="004338F3" w:rsidRDefault="004338F3" w:rsidP="004338F3">
      <w:r>
        <w:t xml:space="preserve">The OpenDirect API is a </w:t>
      </w:r>
      <w:proofErr w:type="spellStart"/>
      <w:r>
        <w:t>RESTful</w:t>
      </w:r>
      <w:proofErr w:type="spellEnd"/>
      <w:r>
        <w:t xml:space="preserve"> API that supports JSON. This section defines the JSON resource objects used by the API. For a diagram that shows the relationships between these resources, see Resource Model.</w:t>
      </w:r>
    </w:p>
    <w:p w14:paraId="0D2E8AA1" w14:textId="78AD3A6D" w:rsidR="004C55EF" w:rsidRDefault="004338F3" w:rsidP="004C55EF">
      <w:r>
        <w:t xml:space="preserve">For a list of URIs that </w:t>
      </w:r>
      <w:proofErr w:type="gramStart"/>
      <w:r>
        <w:t>use</w:t>
      </w:r>
      <w:proofErr w:type="gramEnd"/>
      <w:r>
        <w:t xml:space="preserve"> these resources, see URIs.</w:t>
      </w:r>
    </w:p>
    <w:p w14:paraId="4D890865" w14:textId="3793E8AC" w:rsidR="00670896" w:rsidRDefault="004338F3" w:rsidP="00F527DF">
      <w:pPr>
        <w:pStyle w:val="Heading2"/>
      </w:pPr>
      <w:bookmarkStart w:id="137" w:name="_Toc298671298"/>
      <w:bookmarkStart w:id="138" w:name="_Toc307006486"/>
      <w:r>
        <w:t>Account</w:t>
      </w:r>
      <w:bookmarkEnd w:id="137"/>
      <w:bookmarkEnd w:id="138"/>
    </w:p>
    <w:p w14:paraId="5EBB7F82" w14:textId="5BA2B2AB" w:rsidR="008F1068" w:rsidRDefault="008F1068" w:rsidP="008F1068">
      <w:r>
        <w:t xml:space="preserve">Defines an Account resource. An Account associates an advertiser with a buyer. A buyer is typically an agency but may also be the advertiser. A buyer may be associated with one or more advertisers and an advertiser may be associated with one or more buyers. </w:t>
      </w:r>
    </w:p>
    <w:p w14:paraId="5442F4DE" w14:textId="0BAD3E0A" w:rsidR="008F1068" w:rsidRDefault="008F1068" w:rsidP="008F1068">
      <w:r>
        <w:t xml:space="preserve">Before an agency may create accounts and perform buys on behalf of the advertiser, the advertiser must give permissions to the agency. The process of giving or removing permissions is publisher defined. Creating an account must fail if the advertiser has not given the agency permissions. </w:t>
      </w:r>
    </w:p>
    <w:p w14:paraId="27B8D958" w14:textId="46ADC85D" w:rsidR="008F1068" w:rsidRDefault="008F1068" w:rsidP="008F1068">
      <w:r>
        <w:t>The Accou</w:t>
      </w:r>
      <w:r w:rsidR="00FC36D2">
        <w:t>nt owns the orders and creative</w:t>
      </w:r>
      <w:r>
        <w: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B6616B" w:rsidRPr="00B6616B" w14:paraId="792A1D6B" w14:textId="77777777" w:rsidTr="00B66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54635AFE" w14:textId="77777777" w:rsidR="00A06A9E" w:rsidRPr="00B6616B" w:rsidRDefault="00A06A9E" w:rsidP="00B6616B">
            <w:pPr>
              <w:contextualSpacing/>
              <w:rPr>
                <w:rFonts w:ascii="Arial" w:hAnsi="Arial" w:cs="Arial"/>
              </w:rPr>
            </w:pPr>
            <w:r w:rsidRPr="00B6616B">
              <w:rPr>
                <w:rFonts w:ascii="Arial" w:hAnsi="Arial" w:cs="Arial"/>
              </w:rPr>
              <w:t>Property</w:t>
            </w:r>
          </w:p>
        </w:tc>
        <w:tc>
          <w:tcPr>
            <w:tcW w:w="831" w:type="dxa"/>
            <w:vAlign w:val="bottom"/>
          </w:tcPr>
          <w:p w14:paraId="02A6A7CE"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4E804208"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9720F97"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17CCE6CE"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2ABF233C" w14:textId="0655A650"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sidR="00B6616B">
              <w:rPr>
                <w:rFonts w:ascii="Arial" w:hAnsi="Arial" w:cs="Arial"/>
              </w:rPr>
              <w:t>uirement</w:t>
            </w:r>
          </w:p>
        </w:tc>
      </w:tr>
      <w:tr w:rsidR="00B6616B" w:rsidRPr="00104CDF" w14:paraId="42E87A4F" w14:textId="77777777" w:rsidTr="00B66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FB79512" w14:textId="77777777" w:rsidR="00A06A9E" w:rsidRPr="00104CDF" w:rsidRDefault="00A06A9E" w:rsidP="000B746E">
            <w:pPr>
              <w:contextualSpacing/>
              <w:rPr>
                <w:rFonts w:ascii="Arial" w:hAnsi="Arial" w:cs="Arial"/>
              </w:rPr>
            </w:pPr>
            <w:proofErr w:type="spellStart"/>
            <w:r w:rsidRPr="00104CDF">
              <w:rPr>
                <w:rFonts w:ascii="Arial" w:hAnsi="Arial" w:cs="Arial"/>
              </w:rPr>
              <w:t>AdvertiserId</w:t>
            </w:r>
            <w:proofErr w:type="spellEnd"/>
          </w:p>
        </w:tc>
        <w:tc>
          <w:tcPr>
            <w:tcW w:w="831" w:type="dxa"/>
          </w:tcPr>
          <w:p w14:paraId="20DEC668"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1D6E48B8" w14:textId="40DA1F1C" w:rsidR="00A06A9E" w:rsidRPr="00104CDF" w:rsidRDefault="0037368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2AE87284"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327E0A38"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285ADF23"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66E294DB" w14:textId="77777777" w:rsidTr="00B661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BA8F1AD" w14:textId="77777777" w:rsidR="00A06A9E" w:rsidRPr="00104CDF" w:rsidRDefault="00A06A9E" w:rsidP="000B746E">
            <w:pPr>
              <w:contextualSpacing/>
              <w:rPr>
                <w:rFonts w:ascii="Arial" w:hAnsi="Arial" w:cs="Arial"/>
              </w:rPr>
            </w:pPr>
            <w:proofErr w:type="spellStart"/>
            <w:r w:rsidRPr="00104CDF">
              <w:rPr>
                <w:rFonts w:ascii="Arial" w:hAnsi="Arial" w:cs="Arial"/>
              </w:rPr>
              <w:t>BuyerId</w:t>
            </w:r>
            <w:proofErr w:type="spellEnd"/>
          </w:p>
        </w:tc>
        <w:tc>
          <w:tcPr>
            <w:tcW w:w="831" w:type="dxa"/>
          </w:tcPr>
          <w:p w14:paraId="4B4C76E7"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4F7A5BE7" w14:textId="0859A4C8" w:rsidR="00A06A9E" w:rsidRPr="00104CDF" w:rsidRDefault="0037368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36 char</w:t>
            </w:r>
          </w:p>
        </w:tc>
        <w:tc>
          <w:tcPr>
            <w:tcW w:w="1440" w:type="dxa"/>
          </w:tcPr>
          <w:p w14:paraId="24247A8C"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267E073B"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4BE82904"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42FD78EE" w14:textId="77777777" w:rsidTr="00B66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D757804" w14:textId="77777777" w:rsidR="00A06A9E" w:rsidRPr="00104CDF" w:rsidRDefault="00A06A9E" w:rsidP="000B746E">
            <w:pPr>
              <w:contextualSpacing/>
              <w:rPr>
                <w:rFonts w:ascii="Arial" w:hAnsi="Arial" w:cs="Arial"/>
              </w:rPr>
            </w:pPr>
            <w:r w:rsidRPr="00104CDF">
              <w:rPr>
                <w:rFonts w:ascii="Arial" w:hAnsi="Arial" w:cs="Arial"/>
              </w:rPr>
              <w:t>Id</w:t>
            </w:r>
          </w:p>
        </w:tc>
        <w:tc>
          <w:tcPr>
            <w:tcW w:w="831" w:type="dxa"/>
          </w:tcPr>
          <w:p w14:paraId="3E89FEDB"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4F02E363" w14:textId="29CD7251" w:rsidR="00A06A9E" w:rsidRPr="00104CDF" w:rsidRDefault="0037368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3CDA1FE9"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1620" w:type="dxa"/>
          </w:tcPr>
          <w:p w14:paraId="17070A69"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04270CAE"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071B536E" w14:textId="77777777" w:rsidTr="00B661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1151E54" w14:textId="77777777" w:rsidR="00A06A9E" w:rsidRPr="00104CDF" w:rsidRDefault="00A06A9E" w:rsidP="000B746E">
            <w:pPr>
              <w:contextualSpacing/>
              <w:rPr>
                <w:rFonts w:ascii="Arial" w:hAnsi="Arial" w:cs="Arial"/>
              </w:rPr>
            </w:pPr>
            <w:r w:rsidRPr="00104CDF">
              <w:rPr>
                <w:rFonts w:ascii="Arial" w:hAnsi="Arial" w:cs="Arial"/>
              </w:rPr>
              <w:t>Name</w:t>
            </w:r>
          </w:p>
        </w:tc>
        <w:tc>
          <w:tcPr>
            <w:tcW w:w="831" w:type="dxa"/>
          </w:tcPr>
          <w:p w14:paraId="72392426"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152CC962" w14:textId="7B3FA8BD" w:rsidR="00A06A9E" w:rsidRPr="00104CDF" w:rsidRDefault="0037368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36 char</w:t>
            </w:r>
          </w:p>
        </w:tc>
        <w:tc>
          <w:tcPr>
            <w:tcW w:w="1440" w:type="dxa"/>
          </w:tcPr>
          <w:p w14:paraId="72366693"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2C0A1B87"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ACEC2EB"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45CFE28B" w14:textId="77777777" w:rsidTr="00B66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E5C65CC" w14:textId="77777777" w:rsidR="00A06A9E" w:rsidRPr="00104CDF" w:rsidRDefault="00A06A9E" w:rsidP="000B746E">
            <w:pPr>
              <w:contextualSpacing/>
              <w:rPr>
                <w:rFonts w:ascii="Arial" w:hAnsi="Arial" w:cs="Arial"/>
              </w:rPr>
            </w:pPr>
            <w:proofErr w:type="spellStart"/>
            <w:r w:rsidRPr="00104CDF">
              <w:rPr>
                <w:rFonts w:ascii="Arial" w:hAnsi="Arial" w:cs="Arial"/>
              </w:rPr>
              <w:t>ProviderData</w:t>
            </w:r>
            <w:proofErr w:type="spellEnd"/>
          </w:p>
        </w:tc>
        <w:tc>
          <w:tcPr>
            <w:tcW w:w="831" w:type="dxa"/>
          </w:tcPr>
          <w:p w14:paraId="79BA1DD8"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7417E665" w14:textId="5DCA054E" w:rsidR="00A06A9E" w:rsidRPr="00104CDF" w:rsidRDefault="0037368E" w:rsidP="0037368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1,000 char</w:t>
            </w:r>
          </w:p>
        </w:tc>
        <w:tc>
          <w:tcPr>
            <w:tcW w:w="1440" w:type="dxa"/>
          </w:tcPr>
          <w:p w14:paraId="53EEA581"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1620" w:type="dxa"/>
          </w:tcPr>
          <w:p w14:paraId="0550269A"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6EE58229"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May support</w:t>
            </w:r>
          </w:p>
        </w:tc>
      </w:tr>
    </w:tbl>
    <w:p w14:paraId="02BE6AD7" w14:textId="77777777" w:rsidR="000B746E" w:rsidRDefault="000B746E" w:rsidP="008F1068"/>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A06A9E" w:rsidRPr="00A06A9E" w14:paraId="66EF6C42" w14:textId="77777777" w:rsidTr="00A06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6A2665B" w14:textId="6ED28EB9" w:rsidR="00A06A9E" w:rsidRPr="00A06A9E" w:rsidRDefault="00A06A9E" w:rsidP="00A06A9E">
            <w:pPr>
              <w:pStyle w:val="NormalBold"/>
              <w:rPr>
                <w:b/>
              </w:rPr>
            </w:pPr>
            <w:r w:rsidRPr="00A06A9E">
              <w:rPr>
                <w:b/>
              </w:rPr>
              <w:t>Property</w:t>
            </w:r>
          </w:p>
        </w:tc>
        <w:tc>
          <w:tcPr>
            <w:tcW w:w="4051" w:type="pct"/>
          </w:tcPr>
          <w:p w14:paraId="2F3D8A4D" w14:textId="5AE68370" w:rsidR="00A06A9E" w:rsidRPr="00A06A9E" w:rsidRDefault="00A06A9E" w:rsidP="000B746E">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0B746E" w:rsidRPr="00104CDF" w14:paraId="053ECFD1" w14:textId="77777777" w:rsidTr="00A0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CB91622" w14:textId="77777777" w:rsidR="000B746E" w:rsidRPr="00B6616B" w:rsidRDefault="000B746E" w:rsidP="00B6616B">
            <w:pPr>
              <w:pStyle w:val="NormalBold"/>
              <w:rPr>
                <w:b/>
              </w:rPr>
            </w:pPr>
            <w:proofErr w:type="spellStart"/>
            <w:r w:rsidRPr="00B6616B">
              <w:rPr>
                <w:b/>
              </w:rPr>
              <w:t>AdvertiserId</w:t>
            </w:r>
            <w:proofErr w:type="spellEnd"/>
          </w:p>
        </w:tc>
        <w:tc>
          <w:tcPr>
            <w:tcW w:w="4051" w:type="pct"/>
          </w:tcPr>
          <w:p w14:paraId="7E4702AE" w14:textId="77777777" w:rsidR="000B746E" w:rsidRPr="00104CDF" w:rsidRDefault="000B746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An ID that identifies the organization that is acting as the advertiser.</w:t>
            </w:r>
          </w:p>
        </w:tc>
      </w:tr>
      <w:tr w:rsidR="000B746E" w:rsidRPr="00104CDF" w14:paraId="4F53931D" w14:textId="77777777" w:rsidTr="00A06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5B7291D" w14:textId="77777777" w:rsidR="000B746E" w:rsidRPr="00B6616B" w:rsidRDefault="000B746E" w:rsidP="00B6616B">
            <w:pPr>
              <w:pStyle w:val="NormalBold"/>
              <w:rPr>
                <w:b/>
              </w:rPr>
            </w:pPr>
            <w:proofErr w:type="spellStart"/>
            <w:r w:rsidRPr="00B6616B">
              <w:rPr>
                <w:b/>
              </w:rPr>
              <w:t>BuyerId</w:t>
            </w:r>
            <w:proofErr w:type="spellEnd"/>
          </w:p>
        </w:tc>
        <w:tc>
          <w:tcPr>
            <w:tcW w:w="4051" w:type="pct"/>
          </w:tcPr>
          <w:p w14:paraId="38D16B13" w14:textId="77777777" w:rsidR="000B746E" w:rsidRPr="00104CDF" w:rsidRDefault="000B746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An ID that identifies the organization that is acting as the buyer.</w:t>
            </w:r>
          </w:p>
          <w:p w14:paraId="550581DB" w14:textId="77777777" w:rsidR="000B746E" w:rsidRPr="00104CDF" w:rsidRDefault="000B746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If the advertiser is performing their own buys, </w:t>
            </w:r>
            <w:proofErr w:type="spellStart"/>
            <w:r w:rsidRPr="00104CDF">
              <w:rPr>
                <w:rFonts w:ascii="Arial" w:hAnsi="Arial" w:cs="Arial"/>
              </w:rPr>
              <w:t>AdvertiserId</w:t>
            </w:r>
            <w:proofErr w:type="spellEnd"/>
            <w:r w:rsidRPr="00104CDF">
              <w:rPr>
                <w:rFonts w:ascii="Arial" w:hAnsi="Arial" w:cs="Arial"/>
              </w:rPr>
              <w:t xml:space="preserve"> and </w:t>
            </w:r>
            <w:proofErr w:type="spellStart"/>
            <w:r w:rsidRPr="00104CDF">
              <w:rPr>
                <w:rFonts w:ascii="Arial" w:hAnsi="Arial" w:cs="Arial"/>
              </w:rPr>
              <w:t>BuyerId</w:t>
            </w:r>
            <w:proofErr w:type="spellEnd"/>
            <w:r w:rsidRPr="00104CDF">
              <w:rPr>
                <w:rFonts w:ascii="Arial" w:hAnsi="Arial" w:cs="Arial"/>
              </w:rPr>
              <w:t xml:space="preserve"> must be the same.</w:t>
            </w:r>
          </w:p>
        </w:tc>
      </w:tr>
      <w:tr w:rsidR="000B746E" w:rsidRPr="00104CDF" w14:paraId="317671F6" w14:textId="77777777" w:rsidTr="00A0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43F903B" w14:textId="77777777" w:rsidR="000B746E" w:rsidRPr="00B6616B" w:rsidRDefault="000B746E" w:rsidP="00B6616B">
            <w:pPr>
              <w:pStyle w:val="NormalBold"/>
              <w:rPr>
                <w:b/>
              </w:rPr>
            </w:pPr>
            <w:r w:rsidRPr="00B6616B">
              <w:rPr>
                <w:b/>
              </w:rPr>
              <w:t>Id</w:t>
            </w:r>
          </w:p>
        </w:tc>
        <w:tc>
          <w:tcPr>
            <w:tcW w:w="4051" w:type="pct"/>
          </w:tcPr>
          <w:p w14:paraId="19A386C8" w14:textId="77777777" w:rsidR="000B746E" w:rsidRPr="00104CDF" w:rsidRDefault="000B746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 system-generated opaque ID that uniquely identifies this resource.</w:t>
            </w:r>
          </w:p>
        </w:tc>
      </w:tr>
      <w:tr w:rsidR="000B746E" w:rsidRPr="00104CDF" w14:paraId="29FF4642" w14:textId="77777777" w:rsidTr="00A06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7FEB2E6" w14:textId="77777777" w:rsidR="000B746E" w:rsidRPr="00B6616B" w:rsidRDefault="000B746E" w:rsidP="00B6616B">
            <w:pPr>
              <w:pStyle w:val="NormalBold"/>
              <w:rPr>
                <w:b/>
              </w:rPr>
            </w:pPr>
            <w:r w:rsidRPr="00B6616B">
              <w:rPr>
                <w:b/>
              </w:rPr>
              <w:t>Name</w:t>
            </w:r>
          </w:p>
        </w:tc>
        <w:tc>
          <w:tcPr>
            <w:tcW w:w="4051" w:type="pct"/>
          </w:tcPr>
          <w:p w14:paraId="35877E26" w14:textId="77777777" w:rsidR="000B746E" w:rsidRPr="00104CDF" w:rsidRDefault="000B746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The name of the account. Used for display purposes.</w:t>
            </w:r>
          </w:p>
        </w:tc>
      </w:tr>
      <w:tr w:rsidR="000B746E" w:rsidRPr="00104CDF" w14:paraId="7898C1FA" w14:textId="77777777" w:rsidTr="00A0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1370C45" w14:textId="77777777" w:rsidR="000B746E" w:rsidRPr="00B6616B" w:rsidRDefault="000B746E" w:rsidP="00B6616B">
            <w:pPr>
              <w:pStyle w:val="NormalBold"/>
              <w:rPr>
                <w:b/>
              </w:rPr>
            </w:pPr>
            <w:proofErr w:type="spellStart"/>
            <w:r w:rsidRPr="00B6616B">
              <w:rPr>
                <w:b/>
              </w:rPr>
              <w:t>ProviderData</w:t>
            </w:r>
            <w:proofErr w:type="spellEnd"/>
          </w:p>
        </w:tc>
        <w:tc>
          <w:tcPr>
            <w:tcW w:w="4051" w:type="pct"/>
          </w:tcPr>
          <w:p w14:paraId="44451EA1" w14:textId="77777777" w:rsidR="000B746E" w:rsidRPr="00104CDF" w:rsidRDefault="000B746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An opaque blob of provider-defined data. Providers may use this field as needed (for example, to store an ID that correlates this object with resources within their system).</w:t>
            </w:r>
          </w:p>
          <w:p w14:paraId="2AB4E3ED" w14:textId="77777777" w:rsidR="000B746E" w:rsidRPr="00104CDF" w:rsidRDefault="000B746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Note that any provider that edits this object may override the data in this field. The data should include a marker that you can identify to ensure the data is yours.</w:t>
            </w:r>
          </w:p>
        </w:tc>
      </w:tr>
    </w:tbl>
    <w:p w14:paraId="557B2B23" w14:textId="767FDE0D" w:rsidR="000C2068" w:rsidRDefault="000C2068" w:rsidP="000C2068"/>
    <w:p w14:paraId="2DEAE3AC" w14:textId="0444269A" w:rsidR="00DB7D04" w:rsidRDefault="00DB7D04" w:rsidP="00DB7D04">
      <w:pPr>
        <w:pStyle w:val="Heading2"/>
      </w:pPr>
      <w:bookmarkStart w:id="139" w:name="_Toc298671304"/>
      <w:bookmarkStart w:id="140" w:name="_Toc307006487"/>
      <w:r>
        <w:t>Assignment</w:t>
      </w:r>
      <w:bookmarkEnd w:id="139"/>
      <w:bookmarkEnd w:id="140"/>
    </w:p>
    <w:p w14:paraId="698C974D" w14:textId="082BC3A4" w:rsidR="00DB7D04" w:rsidRDefault="00DB7D04" w:rsidP="00DB7D04">
      <w:r>
        <w:t xml:space="preserve">Defines an Assignment resource. An Assignment associates a creative with a line of the order. A creative may be assigned to one or more lines and a line may be assigned one or more creative. </w:t>
      </w:r>
    </w:p>
    <w:p w14:paraId="596D61FA" w14:textId="77777777" w:rsidR="00FC36D2" w:rsidRDefault="00FC36D2" w:rsidP="00FC36D2">
      <w:r>
        <w:t>Notes: The assignment must fail if the following are true.</w:t>
      </w:r>
    </w:p>
    <w:p w14:paraId="54548F4F" w14:textId="011B7509" w:rsidR="00FC36D2" w:rsidRDefault="00FC36D2" w:rsidP="00FC36D2">
      <w:pPr>
        <w:pStyle w:val="ListParagraph"/>
        <w:numPr>
          <w:ilvl w:val="0"/>
          <w:numId w:val="3"/>
        </w:numPr>
      </w:pPr>
      <w:r>
        <w:t xml:space="preserve">The language of the creative does not match the language of the product (the line identifies the product). </w:t>
      </w:r>
    </w:p>
    <w:p w14:paraId="70F1A528" w14:textId="75BE8A69" w:rsidR="00FC36D2" w:rsidRDefault="00FC36D2" w:rsidP="00FC36D2">
      <w:pPr>
        <w:pStyle w:val="ListParagraph"/>
        <w:numPr>
          <w:ilvl w:val="0"/>
          <w:numId w:val="3"/>
        </w:numPr>
      </w:pPr>
      <w:r>
        <w:t>The specified maturity level of the creative does not match the maturity level of the product specified by the line.</w:t>
      </w:r>
    </w:p>
    <w:p w14:paraId="71CD76EF" w14:textId="4A87A9C1" w:rsidR="00FC36D2" w:rsidRDefault="00FC36D2" w:rsidP="00FC36D2">
      <w:r>
        <w:t>A creative must be assigned to a line before the line may be booked.</w:t>
      </w:r>
    </w:p>
    <w:p w14:paraId="50509078" w14:textId="51883105" w:rsidR="00FC36D2" w:rsidRDefault="00FC36D2" w:rsidP="00FC36D2">
      <w:r>
        <w:t>To change the creative assigned to a line, first assign a new creative to the line to ensure that the line continues to deliver and then use the disable verb to set the current assignment to Inactive.</w:t>
      </w:r>
    </w:p>
    <w:p w14:paraId="2157DF24" w14:textId="0EDA1CFE" w:rsidR="00A42FE4" w:rsidRDefault="0036292B" w:rsidP="00FC36D2">
      <w:r>
        <w:t>To display different creative</w:t>
      </w:r>
      <w:r w:rsidR="00FC36D2">
        <w:t xml:space="preserve"> at different times, add a line for each creative. If weighting is used, providers should indicate in the user interface whether all assignments for a line specify a weight and that the sum of all weights is 100.</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A42FE4" w:rsidRPr="00B6616B" w14:paraId="1866A940" w14:textId="77777777" w:rsidTr="00A4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3CE68D52" w14:textId="77777777" w:rsidR="00A42FE4" w:rsidRPr="00B6616B" w:rsidRDefault="00A42FE4" w:rsidP="00A42FE4">
            <w:pPr>
              <w:contextualSpacing/>
              <w:rPr>
                <w:rFonts w:ascii="Arial" w:hAnsi="Arial" w:cs="Arial"/>
              </w:rPr>
            </w:pPr>
            <w:r w:rsidRPr="00B6616B">
              <w:rPr>
                <w:rFonts w:ascii="Arial" w:hAnsi="Arial" w:cs="Arial"/>
              </w:rPr>
              <w:t>Property</w:t>
            </w:r>
          </w:p>
        </w:tc>
        <w:tc>
          <w:tcPr>
            <w:tcW w:w="831" w:type="dxa"/>
            <w:vAlign w:val="bottom"/>
          </w:tcPr>
          <w:p w14:paraId="73C86A69"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6AA7465D"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E434051"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650737CB"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60F454D0"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A42FE4" w:rsidRPr="00104CDF" w14:paraId="4E465053"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577AF21" w14:textId="0481A03E" w:rsidR="00A42FE4" w:rsidRPr="00104CDF" w:rsidRDefault="00A42FE4" w:rsidP="00A42FE4">
            <w:pPr>
              <w:contextualSpacing/>
              <w:rPr>
                <w:rFonts w:ascii="Arial" w:hAnsi="Arial" w:cs="Arial"/>
              </w:rPr>
            </w:pPr>
            <w:proofErr w:type="spellStart"/>
            <w:r w:rsidRPr="00104CDF">
              <w:rPr>
                <w:rFonts w:ascii="Arial" w:hAnsi="Arial" w:cs="Arial"/>
              </w:rPr>
              <w:t>CreativeId</w:t>
            </w:r>
            <w:proofErr w:type="spellEnd"/>
          </w:p>
        </w:tc>
        <w:tc>
          <w:tcPr>
            <w:tcW w:w="831" w:type="dxa"/>
          </w:tcPr>
          <w:p w14:paraId="4B864547" w14:textId="7BED22CB"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791C88C9" w14:textId="2EAC29ED"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56B8789C" w14:textId="25C1940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7DF7E098" w14:textId="0E589E52"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297024F3" w14:textId="78BE781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6029413B"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A845604" w14:textId="3E12156C" w:rsidR="00A42FE4" w:rsidRPr="00104CDF" w:rsidRDefault="00A42FE4" w:rsidP="00A42FE4">
            <w:pPr>
              <w:contextualSpacing/>
              <w:rPr>
                <w:rFonts w:ascii="Arial" w:hAnsi="Arial" w:cs="Arial"/>
              </w:rPr>
            </w:pPr>
            <w:r w:rsidRPr="00104CDF">
              <w:rPr>
                <w:rFonts w:ascii="Arial" w:hAnsi="Arial" w:cs="Arial"/>
              </w:rPr>
              <w:t>Id</w:t>
            </w:r>
          </w:p>
        </w:tc>
        <w:tc>
          <w:tcPr>
            <w:tcW w:w="831" w:type="dxa"/>
          </w:tcPr>
          <w:p w14:paraId="41E4DDCD" w14:textId="56CCAEDE"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041DCF2D" w14:textId="7FF36381"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36 char</w:t>
            </w:r>
          </w:p>
        </w:tc>
        <w:tc>
          <w:tcPr>
            <w:tcW w:w="1440" w:type="dxa"/>
          </w:tcPr>
          <w:p w14:paraId="06A1B2B0" w14:textId="6ADD95CB"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1620" w:type="dxa"/>
          </w:tcPr>
          <w:p w14:paraId="0450CC67" w14:textId="51C872F3"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2ABE4351" w14:textId="11EEA4D4"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0AC78098"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9B8673A" w14:textId="0B36169C" w:rsidR="00A42FE4" w:rsidRPr="00104CDF" w:rsidRDefault="00A42FE4" w:rsidP="00A42FE4">
            <w:pPr>
              <w:contextualSpacing/>
              <w:rPr>
                <w:rFonts w:ascii="Arial" w:hAnsi="Arial" w:cs="Arial"/>
              </w:rPr>
            </w:pPr>
            <w:proofErr w:type="spellStart"/>
            <w:r w:rsidRPr="00104CDF">
              <w:rPr>
                <w:rFonts w:ascii="Arial" w:hAnsi="Arial" w:cs="Arial"/>
              </w:rPr>
              <w:t>LineId</w:t>
            </w:r>
            <w:proofErr w:type="spellEnd"/>
          </w:p>
        </w:tc>
        <w:tc>
          <w:tcPr>
            <w:tcW w:w="831" w:type="dxa"/>
          </w:tcPr>
          <w:p w14:paraId="225CDA0A" w14:textId="350E1DFD"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5F256D6D" w14:textId="42E17946"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39E3C67D" w14:textId="3916356F"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724285B8" w14:textId="240CC675"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7D10DBA7" w14:textId="192635E5"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330C83E5"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29D027D" w14:textId="69EE5F4A" w:rsidR="00A42FE4" w:rsidRPr="00104CDF" w:rsidRDefault="00A42FE4" w:rsidP="00A42FE4">
            <w:pPr>
              <w:contextualSpacing/>
              <w:rPr>
                <w:rFonts w:ascii="Arial" w:hAnsi="Arial" w:cs="Arial"/>
              </w:rPr>
            </w:pPr>
            <w:proofErr w:type="spellStart"/>
            <w:r w:rsidRPr="00104CDF">
              <w:rPr>
                <w:rFonts w:ascii="Arial" w:hAnsi="Arial" w:cs="Arial"/>
              </w:rPr>
              <w:t>ProviderData</w:t>
            </w:r>
            <w:proofErr w:type="spellEnd"/>
          </w:p>
        </w:tc>
        <w:tc>
          <w:tcPr>
            <w:tcW w:w="831" w:type="dxa"/>
          </w:tcPr>
          <w:p w14:paraId="7C7542E2" w14:textId="78CA968F"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3993D143" w14:textId="2A5FDEA9"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1,000 char</w:t>
            </w:r>
          </w:p>
        </w:tc>
        <w:tc>
          <w:tcPr>
            <w:tcW w:w="1440" w:type="dxa"/>
          </w:tcPr>
          <w:p w14:paraId="76CFC63C" w14:textId="6626555C"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620" w:type="dxa"/>
          </w:tcPr>
          <w:p w14:paraId="1BF4F644" w14:textId="67A5945E"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F985BF5" w14:textId="5639D435"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May support</w:t>
            </w:r>
          </w:p>
        </w:tc>
      </w:tr>
      <w:tr w:rsidR="00A42FE4" w:rsidRPr="00104CDF" w14:paraId="244C0A3E"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E142AAF" w14:textId="1AD8C612" w:rsidR="00A42FE4" w:rsidRPr="00104CDF" w:rsidRDefault="00A42FE4" w:rsidP="00A42FE4">
            <w:pPr>
              <w:contextualSpacing/>
              <w:rPr>
                <w:rFonts w:ascii="Arial" w:hAnsi="Arial" w:cs="Arial"/>
              </w:rPr>
            </w:pPr>
            <w:r w:rsidRPr="00104CDF">
              <w:rPr>
                <w:rFonts w:ascii="Arial" w:hAnsi="Arial" w:cs="Arial"/>
              </w:rPr>
              <w:t>Status</w:t>
            </w:r>
          </w:p>
        </w:tc>
        <w:tc>
          <w:tcPr>
            <w:tcW w:w="831" w:type="dxa"/>
          </w:tcPr>
          <w:p w14:paraId="16B67316" w14:textId="093357EA"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7069E20A" w14:textId="77777777" w:rsidR="00A42FE4"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29118BAD" w14:textId="11C0686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1620" w:type="dxa"/>
          </w:tcPr>
          <w:p w14:paraId="21283102" w14:textId="1D71FA55"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1DECE64E" w14:textId="389D4A39"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0FBCF347"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03EA0CD" w14:textId="5ECD9BDF" w:rsidR="00A42FE4" w:rsidRPr="00104CDF" w:rsidRDefault="00A42FE4" w:rsidP="00A42FE4">
            <w:pPr>
              <w:contextualSpacing/>
              <w:rPr>
                <w:rFonts w:ascii="Arial" w:hAnsi="Arial" w:cs="Arial"/>
              </w:rPr>
            </w:pPr>
            <w:r w:rsidRPr="00104CDF">
              <w:rPr>
                <w:rFonts w:ascii="Arial" w:hAnsi="Arial" w:cs="Arial"/>
              </w:rPr>
              <w:t>Weight</w:t>
            </w:r>
          </w:p>
        </w:tc>
        <w:tc>
          <w:tcPr>
            <w:tcW w:w="831" w:type="dxa"/>
          </w:tcPr>
          <w:p w14:paraId="4DAB8880" w14:textId="10E192E1"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Byte</w:t>
            </w:r>
          </w:p>
        </w:tc>
        <w:tc>
          <w:tcPr>
            <w:tcW w:w="2032" w:type="dxa"/>
          </w:tcPr>
          <w:p w14:paraId="48A080E6" w14:textId="34FDED6D" w:rsidR="00A42FE4"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Numeric value of 1-</w:t>
            </w:r>
            <w:r w:rsidRPr="00104CDF">
              <w:rPr>
                <w:rFonts w:ascii="Arial" w:hAnsi="Arial" w:cs="Arial"/>
              </w:rPr>
              <w:t>100.</w:t>
            </w:r>
          </w:p>
        </w:tc>
        <w:tc>
          <w:tcPr>
            <w:tcW w:w="1440" w:type="dxa"/>
          </w:tcPr>
          <w:p w14:paraId="507DCEB2" w14:textId="192C3476"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620" w:type="dxa"/>
          </w:tcPr>
          <w:p w14:paraId="056F6606" w14:textId="4FE55C39"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DA9A21D" w14:textId="2D0FC9E1"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Should support</w:t>
            </w:r>
          </w:p>
        </w:tc>
      </w:tr>
    </w:tbl>
    <w:p w14:paraId="45220C2F" w14:textId="77777777" w:rsidR="00A42FE4" w:rsidRDefault="00A42FE4" w:rsidP="00FC36D2"/>
    <w:p w14:paraId="2A5F5A07" w14:textId="77777777" w:rsidR="00A42FE4" w:rsidRDefault="00A42FE4" w:rsidP="00FC36D2"/>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A42FE4" w:rsidRPr="00A06A9E" w14:paraId="59855B9B" w14:textId="77777777" w:rsidTr="00A4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FDC4C38" w14:textId="77777777" w:rsidR="00A42FE4" w:rsidRPr="00A06A9E" w:rsidRDefault="00A42FE4" w:rsidP="00A42FE4">
            <w:pPr>
              <w:pStyle w:val="NormalBold"/>
              <w:rPr>
                <w:b/>
              </w:rPr>
            </w:pPr>
            <w:r w:rsidRPr="00A06A9E">
              <w:rPr>
                <w:b/>
              </w:rPr>
              <w:t>Property</w:t>
            </w:r>
          </w:p>
        </w:tc>
        <w:tc>
          <w:tcPr>
            <w:tcW w:w="4051" w:type="pct"/>
          </w:tcPr>
          <w:p w14:paraId="4164F7DB" w14:textId="77777777" w:rsidR="00A42FE4" w:rsidRPr="00A06A9E"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A42FE4" w:rsidRPr="00104CDF" w14:paraId="20ECCE79"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C183B59" w14:textId="73FE929E" w:rsidR="00A42FE4" w:rsidRPr="00A42FE4" w:rsidRDefault="00A42FE4" w:rsidP="00A42FE4">
            <w:pPr>
              <w:pStyle w:val="NormalBold"/>
              <w:rPr>
                <w:b/>
              </w:rPr>
            </w:pPr>
            <w:proofErr w:type="spellStart"/>
            <w:r w:rsidRPr="00A42FE4">
              <w:rPr>
                <w:rFonts w:ascii="Arial" w:hAnsi="Arial" w:cs="Arial"/>
                <w:b/>
              </w:rPr>
              <w:t>CreativeId</w:t>
            </w:r>
            <w:proofErr w:type="spellEnd"/>
          </w:p>
        </w:tc>
        <w:tc>
          <w:tcPr>
            <w:tcW w:w="4051" w:type="pct"/>
          </w:tcPr>
          <w:p w14:paraId="78A9B0B3" w14:textId="084B9EA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creative to display when the line runs.</w:t>
            </w:r>
          </w:p>
        </w:tc>
      </w:tr>
      <w:tr w:rsidR="00A42FE4" w:rsidRPr="00104CDF" w14:paraId="3696F06B"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7B9ACC8" w14:textId="58122BD5" w:rsidR="00A42FE4" w:rsidRPr="00A42FE4" w:rsidRDefault="00A42FE4" w:rsidP="00A42FE4">
            <w:pPr>
              <w:pStyle w:val="NormalBold"/>
              <w:rPr>
                <w:b/>
              </w:rPr>
            </w:pPr>
            <w:r w:rsidRPr="00A42FE4">
              <w:rPr>
                <w:rFonts w:ascii="Arial" w:hAnsi="Arial" w:cs="Arial"/>
                <w:b/>
              </w:rPr>
              <w:t>Id</w:t>
            </w:r>
          </w:p>
        </w:tc>
        <w:tc>
          <w:tcPr>
            <w:tcW w:w="4051" w:type="pct"/>
          </w:tcPr>
          <w:p w14:paraId="7DF18C0E" w14:textId="4C2868F0"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 system-generated opaque ID that uniquely identifies this resource.</w:t>
            </w:r>
          </w:p>
        </w:tc>
      </w:tr>
      <w:tr w:rsidR="00A42FE4" w:rsidRPr="00104CDF" w14:paraId="00EC4CA7"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792121C" w14:textId="454EA1DE" w:rsidR="00A42FE4" w:rsidRPr="00A42FE4" w:rsidRDefault="00A42FE4" w:rsidP="00A42FE4">
            <w:pPr>
              <w:pStyle w:val="NormalBold"/>
              <w:rPr>
                <w:b/>
              </w:rPr>
            </w:pPr>
            <w:proofErr w:type="spellStart"/>
            <w:r w:rsidRPr="00A42FE4">
              <w:rPr>
                <w:rFonts w:ascii="Arial" w:hAnsi="Arial" w:cs="Arial"/>
                <w:b/>
              </w:rPr>
              <w:t>LineId</w:t>
            </w:r>
            <w:proofErr w:type="spellEnd"/>
          </w:p>
        </w:tc>
        <w:tc>
          <w:tcPr>
            <w:tcW w:w="4051" w:type="pct"/>
          </w:tcPr>
          <w:p w14:paraId="19CDA2D4" w14:textId="74A4A3F4"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line that will display the creative.</w:t>
            </w:r>
          </w:p>
        </w:tc>
      </w:tr>
      <w:tr w:rsidR="00A42FE4" w:rsidRPr="00104CDF" w14:paraId="5FD6E3BE"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4454789" w14:textId="6B32AD77" w:rsidR="00A42FE4" w:rsidRPr="00A42FE4" w:rsidRDefault="00A42FE4" w:rsidP="00A42FE4">
            <w:pPr>
              <w:pStyle w:val="NormalBold"/>
              <w:rPr>
                <w:b/>
              </w:rPr>
            </w:pPr>
            <w:proofErr w:type="spellStart"/>
            <w:r w:rsidRPr="00A42FE4">
              <w:rPr>
                <w:rFonts w:ascii="Arial" w:hAnsi="Arial" w:cs="Arial"/>
                <w:b/>
              </w:rPr>
              <w:t>ProviderData</w:t>
            </w:r>
            <w:proofErr w:type="spellEnd"/>
          </w:p>
        </w:tc>
        <w:tc>
          <w:tcPr>
            <w:tcW w:w="4051" w:type="pct"/>
          </w:tcPr>
          <w:p w14:paraId="1235A8BE"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An opaque blob of provider-defined data. Providers may use this field as needed (for example, to store an ID that correlates this object with resources within their system).</w:t>
            </w:r>
          </w:p>
          <w:p w14:paraId="70D61455" w14:textId="2F9733E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Note that any provider that edits this object may override the data in this field. The data should include a marker that you can identify to ensure the data is yours.</w:t>
            </w:r>
          </w:p>
        </w:tc>
      </w:tr>
      <w:tr w:rsidR="00A42FE4" w:rsidRPr="00104CDF" w14:paraId="3B10127C"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1EBC8F6" w14:textId="56AEE535" w:rsidR="00A42FE4" w:rsidRPr="00A42FE4" w:rsidRDefault="00A42FE4" w:rsidP="00A42FE4">
            <w:pPr>
              <w:pStyle w:val="NormalBold"/>
              <w:rPr>
                <w:b/>
              </w:rPr>
            </w:pPr>
            <w:r w:rsidRPr="00A42FE4">
              <w:rPr>
                <w:rFonts w:ascii="Arial" w:hAnsi="Arial" w:cs="Arial"/>
                <w:b/>
              </w:rPr>
              <w:t>Status</w:t>
            </w:r>
          </w:p>
        </w:tc>
        <w:tc>
          <w:tcPr>
            <w:tcW w:w="4051" w:type="pct"/>
          </w:tcPr>
          <w:p w14:paraId="0E9BF640" w14:textId="7777777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 value that determines whether the creative serves. The following are the possible values.</w:t>
            </w:r>
          </w:p>
          <w:p w14:paraId="1042C07B" w14:textId="77777777" w:rsidR="00A42FE4" w:rsidRPr="00104CDF" w:rsidRDefault="00A42FE4" w:rsidP="00A42FE4">
            <w:pPr>
              <w:pStyle w:val="BulletedList1"/>
              <w:spacing w:before="0" w:after="0" w:line="240" w:lineRule="auto"/>
              <w:ind w:left="36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Active—The creative may serve. </w:t>
            </w:r>
            <w:proofErr w:type="gramStart"/>
            <w:r w:rsidRPr="00104CDF">
              <w:rPr>
                <w:rFonts w:ascii="Arial" w:hAnsi="Arial" w:cs="Arial"/>
              </w:rPr>
              <w:t>Set at create</w:t>
            </w:r>
            <w:proofErr w:type="gramEnd"/>
            <w:r w:rsidRPr="00104CDF">
              <w:rPr>
                <w:rFonts w:ascii="Arial" w:hAnsi="Arial" w:cs="Arial"/>
              </w:rPr>
              <w:t xml:space="preserve"> time.</w:t>
            </w:r>
          </w:p>
          <w:p w14:paraId="6BDEF03E" w14:textId="77777777" w:rsidR="00A42FE4" w:rsidRPr="00104CDF" w:rsidRDefault="00A42FE4" w:rsidP="00A42FE4">
            <w:pPr>
              <w:pStyle w:val="BulletedList1"/>
              <w:spacing w:before="0" w:after="0" w:line="240" w:lineRule="auto"/>
              <w:ind w:left="36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Inactive—The creative may not serve. Set by the disable verb. </w:t>
            </w:r>
          </w:p>
          <w:p w14:paraId="7D943DB4" w14:textId="62B37840"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status may not transition from Inactive to Active.</w:t>
            </w:r>
          </w:p>
        </w:tc>
      </w:tr>
      <w:tr w:rsidR="00A42FE4" w:rsidRPr="00104CDF" w14:paraId="3CB5FF59"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CEE542D" w14:textId="1A1927AA" w:rsidR="00A42FE4" w:rsidRPr="00A42FE4" w:rsidRDefault="00A42FE4" w:rsidP="00A42FE4">
            <w:pPr>
              <w:pStyle w:val="NormalBold"/>
              <w:rPr>
                <w:b/>
              </w:rPr>
            </w:pPr>
            <w:r w:rsidRPr="00A42FE4">
              <w:rPr>
                <w:rFonts w:ascii="Arial" w:hAnsi="Arial" w:cs="Arial"/>
                <w:b/>
              </w:rPr>
              <w:t>Weight</w:t>
            </w:r>
          </w:p>
        </w:tc>
        <w:tc>
          <w:tcPr>
            <w:tcW w:w="4051" w:type="pct"/>
          </w:tcPr>
          <w:p w14:paraId="52135443"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Determines how much the creative is displayed relative to the other </w:t>
            </w:r>
            <w:proofErr w:type="spellStart"/>
            <w:r w:rsidRPr="00104CDF">
              <w:rPr>
                <w:rFonts w:ascii="Arial" w:hAnsi="Arial" w:cs="Arial"/>
              </w:rPr>
              <w:t>creatives</w:t>
            </w:r>
            <w:proofErr w:type="spellEnd"/>
            <w:r w:rsidRPr="00104CDF">
              <w:rPr>
                <w:rFonts w:ascii="Arial" w:hAnsi="Arial" w:cs="Arial"/>
              </w:rPr>
              <w:t xml:space="preserve"> assigned to the same line.</w:t>
            </w:r>
          </w:p>
          <w:p w14:paraId="4A946E53"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To provide even rotation, do not specify a weight.</w:t>
            </w:r>
          </w:p>
          <w:p w14:paraId="3B5933C7"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If weight is specified, all assignments that specify the same line must specify a weight and the weight of all the assignments must add up to 100. If the weight of all assignments does not add up to 100, even rotation is applied.</w:t>
            </w:r>
          </w:p>
          <w:p w14:paraId="68243A06"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Assignments with heavier weight get proportionally more rotation compared to those with lesser weight.</w:t>
            </w:r>
          </w:p>
          <w:p w14:paraId="4E20003D" w14:textId="50D2E520"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For example, if the line has 2 </w:t>
            </w:r>
            <w:proofErr w:type="spellStart"/>
            <w:r w:rsidRPr="00104CDF">
              <w:rPr>
                <w:rFonts w:ascii="Arial" w:hAnsi="Arial" w:cs="Arial"/>
              </w:rPr>
              <w:t>creatives</w:t>
            </w:r>
            <w:proofErr w:type="spellEnd"/>
            <w:r w:rsidRPr="00104CDF">
              <w:rPr>
                <w:rFonts w:ascii="Arial" w:hAnsi="Arial" w:cs="Arial"/>
              </w:rPr>
              <w:t>, A and B, assigned with the same dates, and A has weight 25 and B has weight 75, B will serve three times as often as A.</w:t>
            </w:r>
          </w:p>
        </w:tc>
      </w:tr>
      <w:tr w:rsidR="00A42FE4" w:rsidRPr="00104CDF" w14:paraId="7390CF51"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988D540" w14:textId="45ACDA83" w:rsidR="00A42FE4" w:rsidRPr="00B6616B" w:rsidRDefault="00A42FE4" w:rsidP="00A42FE4">
            <w:pPr>
              <w:pStyle w:val="NormalBold"/>
              <w:rPr>
                <w:b/>
              </w:rPr>
            </w:pPr>
            <w:proofErr w:type="spellStart"/>
            <w:r w:rsidRPr="00104CDF">
              <w:rPr>
                <w:rFonts w:ascii="Arial" w:hAnsi="Arial" w:cs="Arial"/>
              </w:rPr>
              <w:t>CreativeId</w:t>
            </w:r>
            <w:proofErr w:type="spellEnd"/>
          </w:p>
        </w:tc>
        <w:tc>
          <w:tcPr>
            <w:tcW w:w="4051" w:type="pct"/>
          </w:tcPr>
          <w:p w14:paraId="2169D158" w14:textId="13479DEC"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creative to display when the line runs.</w:t>
            </w:r>
          </w:p>
        </w:tc>
      </w:tr>
    </w:tbl>
    <w:p w14:paraId="364293D6" w14:textId="77777777" w:rsidR="00A42FE4" w:rsidRDefault="00A42FE4" w:rsidP="00FC36D2"/>
    <w:p w14:paraId="46286360" w14:textId="77777777" w:rsidR="00FC36D2" w:rsidRDefault="00FC36D2" w:rsidP="00FC36D2"/>
    <w:p w14:paraId="0F7F3A55" w14:textId="72775117" w:rsidR="00FC36D2" w:rsidRDefault="00FC36D2" w:rsidP="00FC36D2">
      <w:pPr>
        <w:pStyle w:val="Heading2"/>
      </w:pPr>
      <w:bookmarkStart w:id="141" w:name="_Toc298671311"/>
      <w:bookmarkStart w:id="142" w:name="_Toc307006488"/>
      <w:r>
        <w:t>Creative</w:t>
      </w:r>
      <w:bookmarkEnd w:id="141"/>
      <w:bookmarkEnd w:id="142"/>
    </w:p>
    <w:p w14:paraId="10FDC4E5" w14:textId="134D66BD" w:rsidR="00FC36D2" w:rsidRDefault="00FC36D2" w:rsidP="000C2068">
      <w:r w:rsidRPr="00FC36D2">
        <w:t>Defines a Creative resource. The Creative provides information about an ad.</w:t>
      </w:r>
    </w:p>
    <w:p w14:paraId="1CFCA50B" w14:textId="3BB3BC79" w:rsidR="001003EC" w:rsidRDefault="001003EC" w:rsidP="000C2068">
      <w:pPr>
        <w:rPr>
          <w:u w:val="single"/>
        </w:rPr>
      </w:pPr>
      <w:r w:rsidRPr="001003EC">
        <w:t xml:space="preserve">To assign a creative to a line, see </w:t>
      </w:r>
      <w:hyperlink r:id="rId13" w:history="1">
        <w:r w:rsidRPr="00CC391B">
          <w:rPr>
            <w:rStyle w:val="Hyperlink"/>
          </w:rPr>
          <w:t>Assignment</w:t>
        </w:r>
      </w:hyperlink>
      <w:r w:rsidR="00966A4F">
        <w:t>.</w:t>
      </w:r>
    </w:p>
    <w:p w14:paraId="6C176565" w14:textId="599A7499" w:rsidR="00727EB1" w:rsidRDefault="00232F7D" w:rsidP="000C2068">
      <w:r w:rsidRPr="00232F7D">
        <w:t>Notes: Updates to the creative are not allowed for V1.</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825"/>
        <w:gridCol w:w="1260"/>
        <w:gridCol w:w="1710"/>
        <w:gridCol w:w="1350"/>
        <w:gridCol w:w="1440"/>
        <w:gridCol w:w="2005"/>
      </w:tblGrid>
      <w:tr w:rsidR="00A42FE4" w:rsidRPr="00B6616B" w14:paraId="10CFAE6E" w14:textId="77777777" w:rsidTr="00727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vAlign w:val="bottom"/>
          </w:tcPr>
          <w:p w14:paraId="565BA208" w14:textId="77777777" w:rsidR="00A42FE4" w:rsidRPr="00727EB1" w:rsidRDefault="00A42FE4" w:rsidP="00A42FE4">
            <w:pPr>
              <w:contextualSpacing/>
              <w:rPr>
                <w:rFonts w:ascii="Arial" w:hAnsi="Arial" w:cs="Arial"/>
              </w:rPr>
            </w:pPr>
            <w:r w:rsidRPr="00727EB1">
              <w:rPr>
                <w:rFonts w:ascii="Arial" w:hAnsi="Arial" w:cs="Arial"/>
              </w:rPr>
              <w:t>Property</w:t>
            </w:r>
          </w:p>
        </w:tc>
        <w:tc>
          <w:tcPr>
            <w:tcW w:w="1260" w:type="dxa"/>
            <w:vAlign w:val="bottom"/>
          </w:tcPr>
          <w:p w14:paraId="1463F5E2"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710" w:type="dxa"/>
            <w:vAlign w:val="bottom"/>
          </w:tcPr>
          <w:p w14:paraId="59DCA4EF"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350" w:type="dxa"/>
            <w:vAlign w:val="bottom"/>
          </w:tcPr>
          <w:p w14:paraId="00B049C2"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440" w:type="dxa"/>
            <w:vAlign w:val="bottom"/>
          </w:tcPr>
          <w:p w14:paraId="060A3E4B"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52047A2B"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727EB1" w:rsidRPr="00104CDF" w14:paraId="20B38269"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A636E48" w14:textId="6C337F72" w:rsidR="00727EB1" w:rsidRPr="00727EB1" w:rsidRDefault="00727EB1" w:rsidP="00A42FE4">
            <w:pPr>
              <w:contextualSpacing/>
              <w:rPr>
                <w:rFonts w:ascii="Arial" w:hAnsi="Arial" w:cs="Arial"/>
              </w:rPr>
            </w:pPr>
            <w:proofErr w:type="spellStart"/>
            <w:r w:rsidRPr="00727EB1">
              <w:rPr>
                <w:rFonts w:ascii="Arial" w:hAnsi="Arial" w:cs="Arial"/>
              </w:rPr>
              <w:t>AccountId</w:t>
            </w:r>
            <w:proofErr w:type="spellEnd"/>
          </w:p>
        </w:tc>
        <w:tc>
          <w:tcPr>
            <w:tcW w:w="1260" w:type="dxa"/>
          </w:tcPr>
          <w:p w14:paraId="238A7C1A" w14:textId="0EAD1D32"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12C7B0EA" w14:textId="6EBDA421"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Max</w:t>
            </w:r>
            <w:r>
              <w:rPr>
                <w:rFonts w:ascii="Arial" w:hAnsi="Arial" w:cs="Arial"/>
              </w:rPr>
              <w:t xml:space="preserve"> 36 char</w:t>
            </w:r>
          </w:p>
        </w:tc>
        <w:tc>
          <w:tcPr>
            <w:tcW w:w="1350" w:type="dxa"/>
          </w:tcPr>
          <w:p w14:paraId="11DAAEB8" w14:textId="69DC22D0"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0D6D74AE" w14:textId="3D30865D"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3B21F4A7" w14:textId="099F80D8"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BD74039"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19EC486" w14:textId="471E96E4" w:rsidR="00727EB1" w:rsidRPr="00727EB1" w:rsidRDefault="00727EB1" w:rsidP="00A42FE4">
            <w:pPr>
              <w:contextualSpacing/>
              <w:rPr>
                <w:rFonts w:ascii="Arial" w:hAnsi="Arial" w:cs="Arial"/>
              </w:rPr>
            </w:pPr>
            <w:proofErr w:type="spellStart"/>
            <w:r w:rsidRPr="00727EB1">
              <w:rPr>
                <w:rFonts w:ascii="Arial" w:hAnsi="Arial" w:cs="Arial"/>
              </w:rPr>
              <w:t>AdFormatType</w:t>
            </w:r>
            <w:proofErr w:type="spellEnd"/>
          </w:p>
        </w:tc>
        <w:tc>
          <w:tcPr>
            <w:tcW w:w="1260" w:type="dxa"/>
          </w:tcPr>
          <w:p w14:paraId="62E5FC01" w14:textId="7B8F7A0C"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2C019C77" w14:textId="7777777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54DC3C7F" w14:textId="4A4A1AA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2009C7FA" w14:textId="17EDD2C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3249949E" w14:textId="19BC397F"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C50E0B7"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1BC7A7D8" w14:textId="4C21B536" w:rsidR="00727EB1" w:rsidRPr="00727EB1" w:rsidRDefault="00727EB1" w:rsidP="001B690B">
            <w:pPr>
              <w:contextualSpacing/>
              <w:rPr>
                <w:rFonts w:ascii="Arial" w:hAnsi="Arial" w:cs="Arial"/>
              </w:rPr>
            </w:pPr>
            <w:proofErr w:type="spellStart"/>
            <w:r w:rsidRPr="00727EB1">
              <w:rPr>
                <w:rFonts w:ascii="Arial" w:hAnsi="Arial" w:cs="Arial"/>
              </w:rPr>
              <w:t>Ad</w:t>
            </w:r>
            <w:del w:id="143" w:author="Katie Stroud" w:date="2015-09-09T17:18:00Z">
              <w:r w:rsidRPr="00727EB1" w:rsidDel="001B690B">
                <w:rPr>
                  <w:rFonts w:ascii="Arial" w:hAnsi="Arial" w:cs="Arial"/>
                </w:rPr>
                <w:delText>Quality</w:delText>
              </w:r>
            </w:del>
            <w:r w:rsidRPr="00727EB1">
              <w:rPr>
                <w:rFonts w:ascii="Arial" w:hAnsi="Arial" w:cs="Arial"/>
              </w:rPr>
              <w:t>RejectionReason</w:t>
            </w:r>
            <w:proofErr w:type="spellEnd"/>
          </w:p>
        </w:tc>
        <w:tc>
          <w:tcPr>
            <w:tcW w:w="1260" w:type="dxa"/>
          </w:tcPr>
          <w:p w14:paraId="557EDAD7" w14:textId="5DC3C346"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7E9E4DFB"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3A27408D" w14:textId="238B81CC"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144" w:author="Katie Stroud" w:date="2015-09-09T17:18:00Z">
              <w:r w:rsidRPr="00104CDF" w:rsidDel="001B690B">
                <w:rPr>
                  <w:rFonts w:ascii="Arial" w:hAnsi="Arial" w:cs="Arial"/>
                </w:rPr>
                <w:delText>Read-only</w:delText>
              </w:r>
            </w:del>
            <w:ins w:id="145" w:author="Katie Stroud" w:date="2015-09-09T17:18:00Z">
              <w:r w:rsidR="001B690B">
                <w:rPr>
                  <w:rFonts w:ascii="Arial" w:hAnsi="Arial" w:cs="Arial"/>
                </w:rPr>
                <w:t>Empty</w:t>
              </w:r>
            </w:ins>
            <w:ins w:id="146" w:author="Katie Stroud" w:date="2015-09-09T17:21:00Z">
              <w:r w:rsidR="001B690B">
                <w:rPr>
                  <w:rFonts w:ascii="Arial" w:hAnsi="Arial" w:cs="Arial"/>
                </w:rPr>
                <w:t xml:space="preserve"> field for advertisers</w:t>
              </w:r>
            </w:ins>
          </w:p>
          <w:p w14:paraId="1A229B42"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3CAAFD3B" w14:textId="40A01E8F"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147" w:author="Katie Stroud" w:date="2015-09-09T17:21:00Z">
              <w:r w:rsidRPr="00104CDF" w:rsidDel="001B690B">
                <w:rPr>
                  <w:rFonts w:ascii="Arial" w:hAnsi="Arial" w:cs="Arial"/>
                </w:rPr>
                <w:delText>Read-only</w:delText>
              </w:r>
            </w:del>
            <w:ins w:id="148" w:author="Katie Stroud" w:date="2015-09-09T17:21:00Z">
              <w:r w:rsidR="001B690B">
                <w:rPr>
                  <w:rFonts w:ascii="Arial" w:hAnsi="Arial" w:cs="Arial"/>
                </w:rPr>
                <w:t>Empty field for advertisers</w:t>
              </w:r>
            </w:ins>
          </w:p>
        </w:tc>
        <w:tc>
          <w:tcPr>
            <w:tcW w:w="2005" w:type="dxa"/>
          </w:tcPr>
          <w:p w14:paraId="06C19A80" w14:textId="0ED61E6C"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149" w:author="Katie Stroud" w:date="2015-09-09T17:21:00Z">
              <w:r w:rsidRPr="00104CDF" w:rsidDel="001B690B">
                <w:rPr>
                  <w:rFonts w:ascii="Arial" w:hAnsi="Arial" w:cs="Arial"/>
                </w:rPr>
                <w:delText>Must support</w:delText>
              </w:r>
            </w:del>
            <w:ins w:id="150" w:author="Katie Stroud" w:date="2015-09-09T17:21:00Z">
              <w:r w:rsidR="001B690B">
                <w:rPr>
                  <w:rFonts w:ascii="Arial" w:hAnsi="Arial" w:cs="Arial"/>
                </w:rPr>
                <w:t>Optional</w:t>
              </w:r>
            </w:ins>
          </w:p>
        </w:tc>
      </w:tr>
      <w:tr w:rsidR="00727EB1" w:rsidRPr="00104CDF" w14:paraId="6D648BD7"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55C99981" w14:textId="5AFBC0B9" w:rsidR="00727EB1" w:rsidRPr="00727EB1" w:rsidRDefault="00727EB1" w:rsidP="001B690B">
            <w:pPr>
              <w:contextualSpacing/>
              <w:rPr>
                <w:rFonts w:ascii="Arial" w:hAnsi="Arial" w:cs="Arial"/>
              </w:rPr>
            </w:pPr>
            <w:proofErr w:type="spellStart"/>
            <w:r w:rsidRPr="00727EB1">
              <w:rPr>
                <w:rFonts w:ascii="Arial" w:hAnsi="Arial" w:cs="Arial"/>
              </w:rPr>
              <w:t>Ad</w:t>
            </w:r>
            <w:del w:id="151" w:author="Katie Stroud" w:date="2015-09-09T17:18:00Z">
              <w:r w:rsidRPr="00727EB1" w:rsidDel="001B690B">
                <w:rPr>
                  <w:rFonts w:ascii="Arial" w:hAnsi="Arial" w:cs="Arial"/>
                </w:rPr>
                <w:delText>Quality</w:delText>
              </w:r>
            </w:del>
            <w:r w:rsidRPr="00727EB1">
              <w:rPr>
                <w:rFonts w:ascii="Arial" w:hAnsi="Arial" w:cs="Arial"/>
              </w:rPr>
              <w:t>Status</w:t>
            </w:r>
            <w:proofErr w:type="spellEnd"/>
          </w:p>
        </w:tc>
        <w:tc>
          <w:tcPr>
            <w:tcW w:w="1260" w:type="dxa"/>
          </w:tcPr>
          <w:p w14:paraId="3212DF94" w14:textId="125C1E11"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1917F1F5" w14:textId="7777777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46A9F887" w14:textId="139B1EF5"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152" w:author="Katie Stroud" w:date="2015-09-09T17:21:00Z">
              <w:r w:rsidRPr="00104CDF" w:rsidDel="001B690B">
                <w:rPr>
                  <w:rFonts w:ascii="Arial" w:hAnsi="Arial" w:cs="Arial"/>
                </w:rPr>
                <w:delText>Read-only</w:delText>
              </w:r>
            </w:del>
            <w:ins w:id="153" w:author="Katie Stroud" w:date="2015-09-09T17:21:00Z">
              <w:r w:rsidR="001B690B">
                <w:rPr>
                  <w:rFonts w:ascii="Arial" w:hAnsi="Arial" w:cs="Arial"/>
                </w:rPr>
                <w:t>Empty field for advertisers</w:t>
              </w:r>
            </w:ins>
          </w:p>
        </w:tc>
        <w:tc>
          <w:tcPr>
            <w:tcW w:w="1440" w:type="dxa"/>
          </w:tcPr>
          <w:p w14:paraId="01B0398D" w14:textId="430ACC7B"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154" w:author="Katie Stroud" w:date="2015-09-09T17:22:00Z">
              <w:r w:rsidRPr="00104CDF" w:rsidDel="001B690B">
                <w:rPr>
                  <w:rFonts w:ascii="Arial" w:hAnsi="Arial" w:cs="Arial"/>
                </w:rPr>
                <w:delText>Read-only</w:delText>
              </w:r>
            </w:del>
            <w:ins w:id="155" w:author="Katie Stroud" w:date="2015-09-09T17:22:00Z">
              <w:r w:rsidR="001B690B">
                <w:rPr>
                  <w:rFonts w:ascii="Arial" w:hAnsi="Arial" w:cs="Arial"/>
                </w:rPr>
                <w:t>Empty field for advertisers</w:t>
              </w:r>
            </w:ins>
          </w:p>
        </w:tc>
        <w:tc>
          <w:tcPr>
            <w:tcW w:w="2005" w:type="dxa"/>
          </w:tcPr>
          <w:p w14:paraId="609C75EA" w14:textId="3B164D6E"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156" w:author="Katie Stroud" w:date="2015-09-09T17:22:00Z">
              <w:r w:rsidRPr="00104CDF" w:rsidDel="001B690B">
                <w:rPr>
                  <w:rFonts w:ascii="Arial" w:hAnsi="Arial" w:cs="Arial"/>
                </w:rPr>
                <w:delText>Must support</w:delText>
              </w:r>
            </w:del>
            <w:ins w:id="157" w:author="Katie Stroud" w:date="2015-09-09T17:22:00Z">
              <w:r w:rsidR="001B690B">
                <w:rPr>
                  <w:rFonts w:ascii="Arial" w:hAnsi="Arial" w:cs="Arial"/>
                </w:rPr>
                <w:t>Optional</w:t>
              </w:r>
            </w:ins>
          </w:p>
        </w:tc>
      </w:tr>
      <w:tr w:rsidR="00727EB1" w:rsidRPr="00104CDF" w14:paraId="4AFCDAD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555B549" w14:textId="3943FC5C" w:rsidR="00727EB1" w:rsidRPr="00727EB1" w:rsidRDefault="00727EB1" w:rsidP="00A42FE4">
            <w:pPr>
              <w:contextualSpacing/>
              <w:rPr>
                <w:rFonts w:ascii="Arial" w:hAnsi="Arial" w:cs="Arial"/>
              </w:rPr>
            </w:pPr>
            <w:proofErr w:type="spellStart"/>
            <w:r w:rsidRPr="00727EB1">
              <w:rPr>
                <w:rFonts w:ascii="Arial" w:hAnsi="Arial" w:cs="Arial"/>
              </w:rPr>
              <w:t>BackupFlashAsset</w:t>
            </w:r>
            <w:proofErr w:type="spellEnd"/>
          </w:p>
        </w:tc>
        <w:tc>
          <w:tcPr>
            <w:tcW w:w="1260" w:type="dxa"/>
          </w:tcPr>
          <w:p w14:paraId="041886DE" w14:textId="00353243"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3BFAA1DB"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192012AC" w14:textId="13D5E9D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7E79083A" w14:textId="1078AB1C"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043D9EAC" w14:textId="0049166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Should support</w:t>
            </w:r>
          </w:p>
        </w:tc>
      </w:tr>
      <w:tr w:rsidR="00727EB1" w:rsidRPr="00104CDF" w14:paraId="2FB830DE"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87EE469" w14:textId="48376E45" w:rsidR="00727EB1" w:rsidRPr="00727EB1" w:rsidRDefault="00727EB1" w:rsidP="00A42FE4">
            <w:pPr>
              <w:contextualSpacing/>
              <w:rPr>
                <w:rFonts w:ascii="Arial" w:hAnsi="Arial" w:cs="Arial"/>
              </w:rPr>
            </w:pPr>
            <w:proofErr w:type="spellStart"/>
            <w:r w:rsidRPr="00727EB1">
              <w:rPr>
                <w:rFonts w:ascii="Arial" w:hAnsi="Arial" w:cs="Arial"/>
              </w:rPr>
              <w:t>ClickUrl</w:t>
            </w:r>
            <w:proofErr w:type="spellEnd"/>
          </w:p>
        </w:tc>
        <w:tc>
          <w:tcPr>
            <w:tcW w:w="1260" w:type="dxa"/>
          </w:tcPr>
          <w:p w14:paraId="770D5B12" w14:textId="118E1AB2"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566BB3F4" w14:textId="7777777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7CE37F90" w14:textId="13A2D90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3EA1B50B" w14:textId="696CF4D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5CAB390B" w14:textId="13FA2D15"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327B02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191834F" w14:textId="649E7D52" w:rsidR="00727EB1" w:rsidRPr="00727EB1" w:rsidRDefault="00727EB1" w:rsidP="00A42FE4">
            <w:pPr>
              <w:contextualSpacing/>
              <w:rPr>
                <w:rFonts w:ascii="Arial" w:hAnsi="Arial" w:cs="Arial"/>
              </w:rPr>
            </w:pPr>
            <w:proofErr w:type="spellStart"/>
            <w:r w:rsidRPr="00727EB1">
              <w:rPr>
                <w:rFonts w:ascii="Arial" w:hAnsi="Arial" w:cs="Arial"/>
              </w:rPr>
              <w:t>CreativeAsset</w:t>
            </w:r>
            <w:proofErr w:type="spellEnd"/>
          </w:p>
        </w:tc>
        <w:tc>
          <w:tcPr>
            <w:tcW w:w="1260" w:type="dxa"/>
          </w:tcPr>
          <w:p w14:paraId="466730D6" w14:textId="2F3A9DDD"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7FC951FD"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695B50D1" w14:textId="76C6F06A"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6F385025" w14:textId="4901F723"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5E677CB2" w14:textId="6B72D17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667D5450"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9B9F604" w14:textId="71186072" w:rsidR="00727EB1" w:rsidRPr="00727EB1" w:rsidRDefault="00727EB1" w:rsidP="00A42FE4">
            <w:pPr>
              <w:contextualSpacing/>
              <w:rPr>
                <w:rFonts w:ascii="Arial" w:hAnsi="Arial" w:cs="Arial"/>
              </w:rPr>
            </w:pPr>
            <w:r w:rsidRPr="00727EB1">
              <w:rPr>
                <w:rFonts w:ascii="Arial" w:hAnsi="Arial" w:cs="Arial"/>
              </w:rPr>
              <w:t>Geometry</w:t>
            </w:r>
          </w:p>
        </w:tc>
        <w:tc>
          <w:tcPr>
            <w:tcW w:w="1260" w:type="dxa"/>
          </w:tcPr>
          <w:p w14:paraId="6E1FFEB2" w14:textId="4F38D805" w:rsidR="00727EB1" w:rsidRPr="00104CDF" w:rsidRDefault="00A01E9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hyperlink w:anchor="_Size" w:history="1">
              <w:r w:rsidR="00727EB1" w:rsidRPr="00104CDF">
                <w:rPr>
                  <w:rFonts w:ascii="Arial" w:hAnsi="Arial" w:cs="Arial"/>
                </w:rPr>
                <w:t>Size</w:t>
              </w:r>
            </w:hyperlink>
          </w:p>
        </w:tc>
        <w:tc>
          <w:tcPr>
            <w:tcW w:w="1710" w:type="dxa"/>
          </w:tcPr>
          <w:p w14:paraId="5C7AED9F" w14:textId="7777777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72FAC972" w14:textId="52C4132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1A0F0EB5" w14:textId="471FA91E"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4EB3E5A2" w14:textId="24A7B798"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347A3C5E"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7BAAD37" w14:textId="506AB518" w:rsidR="00727EB1" w:rsidRPr="00727EB1" w:rsidRDefault="00727EB1" w:rsidP="00A42FE4">
            <w:pPr>
              <w:contextualSpacing/>
              <w:rPr>
                <w:rFonts w:ascii="Arial" w:hAnsi="Arial" w:cs="Arial"/>
              </w:rPr>
            </w:pPr>
            <w:proofErr w:type="spellStart"/>
            <w:r w:rsidRPr="00727EB1">
              <w:rPr>
                <w:rFonts w:ascii="Arial" w:hAnsi="Arial" w:cs="Arial"/>
              </w:rPr>
              <w:t>HttpsCompatible</w:t>
            </w:r>
            <w:proofErr w:type="spellEnd"/>
          </w:p>
        </w:tc>
        <w:tc>
          <w:tcPr>
            <w:tcW w:w="1260" w:type="dxa"/>
          </w:tcPr>
          <w:p w14:paraId="0F93F4DE" w14:textId="28B2367B" w:rsidR="00727EB1" w:rsidRDefault="00727EB1" w:rsidP="00A42FE4">
            <w:pPr>
              <w:contextualSpacing/>
              <w:cnfStyle w:val="000000100000" w:firstRow="0" w:lastRow="0" w:firstColumn="0" w:lastColumn="0" w:oddVBand="0" w:evenVBand="0" w:oddHBand="1" w:evenHBand="0" w:firstRowFirstColumn="0" w:firstRowLastColumn="0" w:lastRowFirstColumn="0" w:lastRowLastColumn="0"/>
            </w:pPr>
            <w:r w:rsidRPr="00104CDF">
              <w:rPr>
                <w:rFonts w:ascii="Arial" w:hAnsi="Arial" w:cs="Arial"/>
              </w:rPr>
              <w:t>Boolean</w:t>
            </w:r>
          </w:p>
        </w:tc>
        <w:tc>
          <w:tcPr>
            <w:tcW w:w="1710" w:type="dxa"/>
          </w:tcPr>
          <w:p w14:paraId="3A25B2FA"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535001DA" w14:textId="57E0E19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3F63EAA7" w14:textId="693ABCE3"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772DD611" w14:textId="0D6D2D4E"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Should support</w:t>
            </w:r>
          </w:p>
        </w:tc>
      </w:tr>
      <w:tr w:rsidR="00727EB1" w:rsidRPr="00104CDF" w14:paraId="3DCE02C2"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1AC269E" w14:textId="234CA86A" w:rsidR="00727EB1" w:rsidRPr="00727EB1" w:rsidRDefault="00727EB1" w:rsidP="00A42FE4">
            <w:pPr>
              <w:contextualSpacing/>
              <w:rPr>
                <w:rFonts w:ascii="Arial" w:hAnsi="Arial" w:cs="Arial"/>
              </w:rPr>
            </w:pPr>
            <w:r w:rsidRPr="00727EB1">
              <w:rPr>
                <w:rFonts w:ascii="Arial" w:hAnsi="Arial" w:cs="Arial"/>
              </w:rPr>
              <w:t>Id</w:t>
            </w:r>
          </w:p>
        </w:tc>
        <w:tc>
          <w:tcPr>
            <w:tcW w:w="1260" w:type="dxa"/>
          </w:tcPr>
          <w:p w14:paraId="74526798" w14:textId="4EE5BF7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185D1726" w14:textId="7777777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464DDA0E" w14:textId="5EEF846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1440" w:type="dxa"/>
          </w:tcPr>
          <w:p w14:paraId="33B32F57" w14:textId="25B788DD"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7C2BF7CA" w14:textId="0D0A3C2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5021723C"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120FB4F2" w14:textId="2E285857" w:rsidR="00727EB1" w:rsidRPr="00727EB1" w:rsidRDefault="00727EB1" w:rsidP="00A42FE4">
            <w:pPr>
              <w:contextualSpacing/>
              <w:rPr>
                <w:rFonts w:ascii="Arial" w:hAnsi="Arial" w:cs="Arial"/>
              </w:rPr>
            </w:pPr>
            <w:r w:rsidRPr="00727EB1">
              <w:rPr>
                <w:rFonts w:ascii="Arial" w:hAnsi="Arial" w:cs="Arial"/>
              </w:rPr>
              <w:t>Language</w:t>
            </w:r>
          </w:p>
        </w:tc>
        <w:tc>
          <w:tcPr>
            <w:tcW w:w="1260" w:type="dxa"/>
          </w:tcPr>
          <w:p w14:paraId="7F9D5997" w14:textId="5CD1D4B3"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04CDF">
              <w:rPr>
                <w:rFonts w:ascii="Arial" w:hAnsi="Arial" w:cs="Arial"/>
              </w:rPr>
              <w:t>String</w:t>
            </w:r>
            <w:hyperlink w:anchor="_Language" w:history="1">
              <w:r w:rsidRPr="00727EB1">
                <w:rPr>
                  <w:rStyle w:val="Hyperlink"/>
                </w:rPr>
                <w:t>_Language</w:t>
              </w:r>
              <w:proofErr w:type="spellEnd"/>
            </w:hyperlink>
          </w:p>
        </w:tc>
        <w:tc>
          <w:tcPr>
            <w:tcW w:w="1710" w:type="dxa"/>
          </w:tcPr>
          <w:p w14:paraId="5282E01A"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01DC352B" w14:textId="78D9C1B9"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77F05F6D" w14:textId="54E9C939"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5B89CA44" w14:textId="27D962A8"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0202E69"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EB5E4F6" w14:textId="2DA13F52" w:rsidR="00727EB1" w:rsidRPr="00727EB1" w:rsidRDefault="00727EB1" w:rsidP="00A42FE4">
            <w:pPr>
              <w:contextualSpacing/>
              <w:rPr>
                <w:rFonts w:ascii="Arial" w:hAnsi="Arial" w:cs="Arial"/>
              </w:rPr>
            </w:pPr>
            <w:proofErr w:type="spellStart"/>
            <w:r w:rsidRPr="00727EB1">
              <w:rPr>
                <w:rFonts w:ascii="Arial" w:hAnsi="Arial" w:cs="Arial"/>
              </w:rPr>
              <w:t>MaturityLevel</w:t>
            </w:r>
            <w:proofErr w:type="spellEnd"/>
          </w:p>
        </w:tc>
        <w:tc>
          <w:tcPr>
            <w:tcW w:w="1260" w:type="dxa"/>
          </w:tcPr>
          <w:p w14:paraId="531DB012" w14:textId="1E070A14"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34F88260" w14:textId="7777777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3CAE5C91" w14:textId="0F1A5A3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0821E94A" w14:textId="0103A542"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7FF81B8" w14:textId="03E78E13"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May support</w:t>
            </w:r>
          </w:p>
        </w:tc>
      </w:tr>
      <w:tr w:rsidR="00727EB1" w:rsidRPr="00104CDF" w14:paraId="682C440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17ED169" w14:textId="053BA0EF" w:rsidR="00727EB1" w:rsidRPr="00727EB1" w:rsidRDefault="00727EB1" w:rsidP="00A42FE4">
            <w:pPr>
              <w:contextualSpacing/>
              <w:rPr>
                <w:rFonts w:ascii="Arial" w:hAnsi="Arial" w:cs="Arial"/>
              </w:rPr>
            </w:pPr>
            <w:r w:rsidRPr="00727EB1">
              <w:rPr>
                <w:rFonts w:ascii="Arial" w:hAnsi="Arial" w:cs="Arial"/>
              </w:rPr>
              <w:t>Name</w:t>
            </w:r>
          </w:p>
        </w:tc>
        <w:tc>
          <w:tcPr>
            <w:tcW w:w="1260" w:type="dxa"/>
          </w:tcPr>
          <w:p w14:paraId="2934A8D3" w14:textId="5B99AE1D"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643D6DE8"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23AE5385" w14:textId="31B97EB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71C6E0EB" w14:textId="343E9602"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75AF7BC6" w14:textId="600DA3AA"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06089993"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D9B5138" w14:textId="12F86277" w:rsidR="00727EB1" w:rsidRPr="00727EB1" w:rsidRDefault="00727EB1" w:rsidP="00A42FE4">
            <w:pPr>
              <w:contextualSpacing/>
              <w:rPr>
                <w:rFonts w:ascii="Arial" w:hAnsi="Arial" w:cs="Arial"/>
              </w:rPr>
            </w:pPr>
            <w:proofErr w:type="spellStart"/>
            <w:r w:rsidRPr="00727EB1">
              <w:rPr>
                <w:rFonts w:ascii="Arial" w:hAnsi="Arial" w:cs="Arial"/>
              </w:rPr>
              <w:t>ProviderData</w:t>
            </w:r>
            <w:proofErr w:type="spellEnd"/>
          </w:p>
        </w:tc>
        <w:tc>
          <w:tcPr>
            <w:tcW w:w="1260" w:type="dxa"/>
          </w:tcPr>
          <w:p w14:paraId="7A87D60A" w14:textId="5DE61C56"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482B31D9" w14:textId="6A327828" w:rsidR="00727EB1" w:rsidRPr="00104CDF" w:rsidRDefault="00727EB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Max 1,000 char</w:t>
            </w:r>
          </w:p>
        </w:tc>
        <w:tc>
          <w:tcPr>
            <w:tcW w:w="1350" w:type="dxa"/>
          </w:tcPr>
          <w:p w14:paraId="3C24212F" w14:textId="47CF4548"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5119C943" w14:textId="75A1AFE6"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654AEA3A" w14:textId="56E5F51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May support</w:t>
            </w:r>
          </w:p>
        </w:tc>
      </w:tr>
    </w:tbl>
    <w:p w14:paraId="61653AD5" w14:textId="77777777" w:rsidR="00A42FE4" w:rsidRDefault="00A42FE4" w:rsidP="00A42FE4"/>
    <w:p w14:paraId="038EE276" w14:textId="77777777" w:rsidR="00A42FE4" w:rsidRDefault="00A42FE4" w:rsidP="00A42FE4"/>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A42FE4" w:rsidRPr="00A06A9E" w14:paraId="71FA2E1B" w14:textId="77777777" w:rsidTr="00A4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B927D9F" w14:textId="77777777" w:rsidR="00A42FE4" w:rsidRPr="00A06A9E" w:rsidRDefault="00A42FE4" w:rsidP="00A42FE4">
            <w:pPr>
              <w:pStyle w:val="NormalBold"/>
              <w:rPr>
                <w:b/>
              </w:rPr>
            </w:pPr>
            <w:r w:rsidRPr="00A06A9E">
              <w:rPr>
                <w:b/>
              </w:rPr>
              <w:t>Property</w:t>
            </w:r>
          </w:p>
        </w:tc>
        <w:tc>
          <w:tcPr>
            <w:tcW w:w="4051" w:type="pct"/>
          </w:tcPr>
          <w:p w14:paraId="5DE9EB71" w14:textId="77777777" w:rsidR="00A42FE4" w:rsidRPr="00A06A9E"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727EB1" w:rsidRPr="00104CDF" w14:paraId="21E703C1"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5C7BCC5" w14:textId="3CF0462C" w:rsidR="00727EB1" w:rsidRPr="00B6616B" w:rsidRDefault="00727EB1" w:rsidP="00A42FE4">
            <w:pPr>
              <w:pStyle w:val="NormalBold"/>
              <w:rPr>
                <w:b/>
              </w:rPr>
            </w:pPr>
            <w:proofErr w:type="spellStart"/>
            <w:r w:rsidRPr="00727EB1">
              <w:rPr>
                <w:rFonts w:ascii="Arial" w:hAnsi="Arial" w:cs="Arial"/>
                <w:b/>
              </w:rPr>
              <w:t>AccountId</w:t>
            </w:r>
            <w:proofErr w:type="spellEnd"/>
          </w:p>
        </w:tc>
        <w:tc>
          <w:tcPr>
            <w:tcW w:w="4051" w:type="pct"/>
          </w:tcPr>
          <w:p w14:paraId="7AA187E3" w14:textId="68C0E896"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account that owns the creative.</w:t>
            </w:r>
          </w:p>
        </w:tc>
      </w:tr>
      <w:tr w:rsidR="00727EB1" w:rsidRPr="00104CDF" w14:paraId="657951B3"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687D95B" w14:textId="4BA7C431" w:rsidR="00727EB1" w:rsidRPr="00B6616B" w:rsidRDefault="00727EB1" w:rsidP="00A42FE4">
            <w:pPr>
              <w:pStyle w:val="NormalBold"/>
              <w:rPr>
                <w:b/>
              </w:rPr>
            </w:pPr>
            <w:proofErr w:type="spellStart"/>
            <w:r w:rsidRPr="00727EB1">
              <w:rPr>
                <w:rFonts w:ascii="Arial" w:hAnsi="Arial" w:cs="Arial"/>
                <w:b/>
              </w:rPr>
              <w:t>AdFormatType</w:t>
            </w:r>
            <w:proofErr w:type="spellEnd"/>
          </w:p>
        </w:tc>
        <w:tc>
          <w:tcPr>
            <w:tcW w:w="4051" w:type="pct"/>
          </w:tcPr>
          <w:p w14:paraId="7E1E75BF" w14:textId="77777777" w:rsidR="00727EB1" w:rsidRPr="00104CDF" w:rsidRDefault="00727EB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The ad’s format. For a list of possible values, see </w:t>
            </w:r>
            <w:hyperlink w:anchor="_AdFormatType" w:history="1">
              <w:proofErr w:type="spellStart"/>
              <w:r w:rsidRPr="00104CDF">
                <w:rPr>
                  <w:rFonts w:ascii="Arial" w:hAnsi="Arial" w:cs="Arial"/>
                </w:rPr>
                <w:t>AdFormatType</w:t>
              </w:r>
              <w:proofErr w:type="spellEnd"/>
            </w:hyperlink>
            <w:r w:rsidRPr="00104CDF">
              <w:rPr>
                <w:rFonts w:ascii="Arial" w:hAnsi="Arial" w:cs="Arial"/>
              </w:rPr>
              <w:t>.</w:t>
            </w:r>
          </w:p>
          <w:p w14:paraId="14AA5486" w14:textId="71981A71"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The product that the line specifies must support the specified ad format.</w:t>
            </w:r>
          </w:p>
        </w:tc>
      </w:tr>
      <w:tr w:rsidR="00727EB1" w:rsidRPr="00104CDF" w14:paraId="2E122776"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A4022A1" w14:textId="3BF015BC" w:rsidR="00727EB1" w:rsidRPr="00B6616B" w:rsidRDefault="00727EB1" w:rsidP="001B690B">
            <w:pPr>
              <w:pStyle w:val="NormalBold"/>
              <w:rPr>
                <w:b/>
              </w:rPr>
            </w:pPr>
            <w:proofErr w:type="spellStart"/>
            <w:r w:rsidRPr="00727EB1">
              <w:rPr>
                <w:rFonts w:ascii="Arial" w:hAnsi="Arial" w:cs="Arial"/>
                <w:b/>
              </w:rPr>
              <w:t>Ad</w:t>
            </w:r>
            <w:del w:id="158" w:author="Katie Stroud" w:date="2015-09-09T17:24:00Z">
              <w:r w:rsidRPr="00727EB1" w:rsidDel="001B690B">
                <w:rPr>
                  <w:rFonts w:ascii="Arial" w:hAnsi="Arial" w:cs="Arial"/>
                  <w:b/>
                </w:rPr>
                <w:delText>Quality</w:delText>
              </w:r>
            </w:del>
            <w:r w:rsidRPr="00727EB1">
              <w:rPr>
                <w:rFonts w:ascii="Arial" w:hAnsi="Arial" w:cs="Arial"/>
                <w:b/>
              </w:rPr>
              <w:t>RejectionReason</w:t>
            </w:r>
            <w:proofErr w:type="spellEnd"/>
          </w:p>
        </w:tc>
        <w:tc>
          <w:tcPr>
            <w:tcW w:w="4051" w:type="pct"/>
          </w:tcPr>
          <w:p w14:paraId="097D7C31" w14:textId="47739358"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reason why the creative audit did not approve the creative.</w:t>
            </w:r>
          </w:p>
        </w:tc>
      </w:tr>
      <w:tr w:rsidR="00727EB1" w:rsidRPr="00104CDF" w14:paraId="2A9FD3C9"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980B489" w14:textId="3A7B9395" w:rsidR="00727EB1" w:rsidRPr="00B6616B" w:rsidRDefault="00727EB1" w:rsidP="001B690B">
            <w:pPr>
              <w:pStyle w:val="NormalBold"/>
              <w:rPr>
                <w:b/>
              </w:rPr>
            </w:pPr>
            <w:proofErr w:type="spellStart"/>
            <w:r w:rsidRPr="00727EB1">
              <w:rPr>
                <w:rFonts w:ascii="Arial" w:hAnsi="Arial" w:cs="Arial"/>
                <w:b/>
              </w:rPr>
              <w:t>Ad</w:t>
            </w:r>
            <w:del w:id="159" w:author="Katie Stroud" w:date="2015-09-09T17:24:00Z">
              <w:r w:rsidRPr="00727EB1" w:rsidDel="001B690B">
                <w:rPr>
                  <w:rFonts w:ascii="Arial" w:hAnsi="Arial" w:cs="Arial"/>
                  <w:b/>
                </w:rPr>
                <w:delText>Quality</w:delText>
              </w:r>
            </w:del>
            <w:r w:rsidRPr="00727EB1">
              <w:rPr>
                <w:rFonts w:ascii="Arial" w:hAnsi="Arial" w:cs="Arial"/>
                <w:b/>
              </w:rPr>
              <w:t>Status</w:t>
            </w:r>
            <w:proofErr w:type="spellEnd"/>
          </w:p>
        </w:tc>
        <w:tc>
          <w:tcPr>
            <w:tcW w:w="4051" w:type="pct"/>
          </w:tcPr>
          <w:p w14:paraId="6B1448AE" w14:textId="77777777" w:rsidR="00727EB1" w:rsidRPr="00104CDF" w:rsidRDefault="00727EB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 status value that indicates where in the audit process the creative is. The following are the possible values.</w:t>
            </w:r>
          </w:p>
          <w:p w14:paraId="043527F0" w14:textId="77777777" w:rsidR="00727EB1" w:rsidRPr="00104CDF" w:rsidRDefault="00727EB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Pending – The creative was submitted and is either waiting for review or is in the process of being reviewed.</w:t>
            </w:r>
          </w:p>
          <w:p w14:paraId="0649C4E2" w14:textId="77777777" w:rsidR="00727EB1" w:rsidRPr="00104CDF" w:rsidRDefault="00727EB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Approved – The Creative passed the review.</w:t>
            </w:r>
          </w:p>
          <w:p w14:paraId="299A9701" w14:textId="5712C966"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Rejected – The creative failed the review. The </w:t>
            </w:r>
            <w:proofErr w:type="spellStart"/>
            <w:r w:rsidRPr="00104CDF">
              <w:rPr>
                <w:rFonts w:ascii="Arial" w:hAnsi="Arial" w:cs="Arial"/>
              </w:rPr>
              <w:t>AdQualityRejectionReason</w:t>
            </w:r>
            <w:proofErr w:type="spellEnd"/>
            <w:r w:rsidRPr="00104CDF">
              <w:rPr>
                <w:rFonts w:ascii="Arial" w:hAnsi="Arial" w:cs="Arial"/>
              </w:rPr>
              <w:t xml:space="preserve"> field contains the reason why it failed the review.</w:t>
            </w:r>
          </w:p>
        </w:tc>
      </w:tr>
      <w:tr w:rsidR="00727EB1" w:rsidRPr="00104CDF" w14:paraId="63E61F8A"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08C985D" w14:textId="06C529D8" w:rsidR="00727EB1" w:rsidRPr="00B6616B" w:rsidRDefault="00727EB1" w:rsidP="00A42FE4">
            <w:pPr>
              <w:pStyle w:val="NormalBold"/>
              <w:rPr>
                <w:b/>
              </w:rPr>
            </w:pPr>
            <w:proofErr w:type="spellStart"/>
            <w:r w:rsidRPr="00727EB1">
              <w:rPr>
                <w:rFonts w:ascii="Arial" w:hAnsi="Arial" w:cs="Arial"/>
                <w:b/>
              </w:rPr>
              <w:t>BackupFlashAsset</w:t>
            </w:r>
            <w:proofErr w:type="spellEnd"/>
          </w:p>
        </w:tc>
        <w:tc>
          <w:tcPr>
            <w:tcW w:w="4051" w:type="pct"/>
          </w:tcPr>
          <w:p w14:paraId="54E30A80" w14:textId="77777777"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 base64 string that contains the backup Image in case the user’s browser does not support Flash.</w:t>
            </w:r>
          </w:p>
          <w:p w14:paraId="2516B1D5" w14:textId="77777777"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image must be of one of the following mime types.</w:t>
            </w:r>
          </w:p>
          <w:p w14:paraId="72B11058" w14:textId="77777777" w:rsidR="00727EB1" w:rsidRPr="00104CDF" w:rsidRDefault="00727EB1" w:rsidP="0086621B">
            <w:pPr>
              <w:pStyle w:val="ListParagraph"/>
              <w:widowControl/>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GIF</w:t>
            </w:r>
          </w:p>
          <w:p w14:paraId="0DCCE341" w14:textId="77777777" w:rsidR="00727EB1" w:rsidRPr="00104CDF" w:rsidRDefault="00727EB1" w:rsidP="0086621B">
            <w:pPr>
              <w:pStyle w:val="ListParagraph"/>
              <w:widowControl/>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JPEG</w:t>
            </w:r>
          </w:p>
          <w:p w14:paraId="0836DBA8" w14:textId="77777777" w:rsidR="00727EB1" w:rsidRPr="00104CDF" w:rsidRDefault="00727EB1" w:rsidP="0086621B">
            <w:pPr>
              <w:pStyle w:val="ListParagraph"/>
              <w:widowControl/>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PNG</w:t>
            </w:r>
          </w:p>
          <w:p w14:paraId="3B95617F" w14:textId="77777777"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The </w:t>
            </w:r>
            <w:proofErr w:type="spellStart"/>
            <w:r w:rsidRPr="00104CDF">
              <w:rPr>
                <w:rFonts w:ascii="Arial" w:hAnsi="Arial" w:cs="Arial"/>
              </w:rPr>
              <w:t>CreativeAsset</w:t>
            </w:r>
            <w:proofErr w:type="spellEnd"/>
            <w:r w:rsidRPr="00104CDF">
              <w:rPr>
                <w:rFonts w:ascii="Arial" w:hAnsi="Arial" w:cs="Arial"/>
              </w:rPr>
              <w:t xml:space="preserve"> property contains the Flash creative.</w:t>
            </w:r>
          </w:p>
          <w:p w14:paraId="3CBE1987" w14:textId="6CCA181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The publisher’s documentation should indicate any size constraints. If the asset exceeds the constraint, the publisher must return error code, </w:t>
            </w:r>
            <w:proofErr w:type="spellStart"/>
            <w:r w:rsidRPr="00104CDF">
              <w:rPr>
                <w:rFonts w:ascii="Arial" w:hAnsi="Arial" w:cs="Arial"/>
              </w:rPr>
              <w:t>BackupCreativeTooLarge</w:t>
            </w:r>
            <w:proofErr w:type="spellEnd"/>
            <w:r w:rsidRPr="00104CDF">
              <w:rPr>
                <w:rFonts w:ascii="Arial" w:hAnsi="Arial" w:cs="Arial"/>
              </w:rPr>
              <w:t>.</w:t>
            </w:r>
          </w:p>
        </w:tc>
      </w:tr>
      <w:tr w:rsidR="00484334" w:rsidRPr="00104CDF" w14:paraId="5C0CB92A"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1D54200" w14:textId="6167E7E9" w:rsidR="00484334" w:rsidRPr="00727EB1" w:rsidRDefault="00484334" w:rsidP="00A42FE4">
            <w:pPr>
              <w:pStyle w:val="NormalBold"/>
              <w:rPr>
                <w:rFonts w:ascii="Arial" w:hAnsi="Arial" w:cs="Arial"/>
                <w:b/>
              </w:rPr>
            </w:pPr>
            <w:proofErr w:type="spellStart"/>
            <w:r w:rsidRPr="00727EB1">
              <w:rPr>
                <w:rFonts w:ascii="Arial" w:hAnsi="Arial" w:cs="Arial"/>
                <w:b/>
              </w:rPr>
              <w:t>ClickUrl</w:t>
            </w:r>
            <w:proofErr w:type="spellEnd"/>
          </w:p>
        </w:tc>
        <w:tc>
          <w:tcPr>
            <w:tcW w:w="4051" w:type="pct"/>
          </w:tcPr>
          <w:p w14:paraId="4D51F40F" w14:textId="6A38C86F"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The URL of a webpage that the user is taken to if they click the ad. The URL may be specified if </w:t>
            </w:r>
            <w:proofErr w:type="spellStart"/>
            <w:r w:rsidRPr="00104CDF">
              <w:rPr>
                <w:rFonts w:ascii="Arial" w:hAnsi="Arial" w:cs="Arial"/>
              </w:rPr>
              <w:t>AdFormatType</w:t>
            </w:r>
            <w:proofErr w:type="spellEnd"/>
            <w:r w:rsidRPr="00104CDF">
              <w:rPr>
                <w:rFonts w:ascii="Arial" w:hAnsi="Arial" w:cs="Arial"/>
              </w:rPr>
              <w:t xml:space="preserve"> is set to Flash, </w:t>
            </w:r>
            <w:proofErr w:type="spellStart"/>
            <w:r w:rsidRPr="00104CDF">
              <w:rPr>
                <w:rFonts w:ascii="Arial" w:hAnsi="Arial" w:cs="Arial"/>
              </w:rPr>
              <w:t>FlashExpandable</w:t>
            </w:r>
            <w:proofErr w:type="spellEnd"/>
            <w:r w:rsidRPr="00104CDF">
              <w:rPr>
                <w:rFonts w:ascii="Arial" w:hAnsi="Arial" w:cs="Arial"/>
              </w:rPr>
              <w:t>, or Image.</w:t>
            </w:r>
          </w:p>
        </w:tc>
      </w:tr>
      <w:tr w:rsidR="00484334" w:rsidRPr="00104CDF" w14:paraId="24A626DA"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1F63E44" w14:textId="1F6E2EA8" w:rsidR="00484334" w:rsidRPr="00727EB1" w:rsidRDefault="00484334" w:rsidP="00A42FE4">
            <w:pPr>
              <w:pStyle w:val="NormalBold"/>
              <w:rPr>
                <w:rFonts w:ascii="Arial" w:hAnsi="Arial" w:cs="Arial"/>
                <w:b/>
              </w:rPr>
            </w:pPr>
            <w:proofErr w:type="spellStart"/>
            <w:r w:rsidRPr="00727EB1">
              <w:rPr>
                <w:rFonts w:ascii="Arial" w:hAnsi="Arial" w:cs="Arial"/>
                <w:b/>
              </w:rPr>
              <w:t>CreativeAsset</w:t>
            </w:r>
            <w:proofErr w:type="spellEnd"/>
          </w:p>
        </w:tc>
        <w:tc>
          <w:tcPr>
            <w:tcW w:w="4051" w:type="pct"/>
          </w:tcPr>
          <w:p w14:paraId="61009ED3" w14:textId="77777777" w:rsidR="00484334" w:rsidRPr="00104CDF" w:rsidRDefault="00484334" w:rsidP="001B690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A string that contains the creative. The </w:t>
            </w:r>
            <w:proofErr w:type="spellStart"/>
            <w:r w:rsidRPr="00104CDF">
              <w:rPr>
                <w:rFonts w:ascii="Arial" w:hAnsi="Arial" w:cs="Arial"/>
              </w:rPr>
              <w:t>AdFormatType</w:t>
            </w:r>
            <w:proofErr w:type="spellEnd"/>
            <w:r w:rsidRPr="00104CDF">
              <w:rPr>
                <w:rFonts w:ascii="Arial" w:hAnsi="Arial" w:cs="Arial"/>
              </w:rPr>
              <w:t xml:space="preserve"> determines whether the string is a character string or a base64 string. Image and Flash </w:t>
            </w:r>
            <w:proofErr w:type="spellStart"/>
            <w:r w:rsidRPr="00104CDF">
              <w:rPr>
                <w:rFonts w:ascii="Arial" w:hAnsi="Arial" w:cs="Arial"/>
              </w:rPr>
              <w:t>creatives</w:t>
            </w:r>
            <w:proofErr w:type="spellEnd"/>
            <w:r w:rsidRPr="00104CDF">
              <w:rPr>
                <w:rFonts w:ascii="Arial" w:hAnsi="Arial" w:cs="Arial"/>
              </w:rPr>
              <w:t>, must use base64 strings and all others (tags, text, and video) use character strings.</w:t>
            </w:r>
          </w:p>
          <w:p w14:paraId="6FD9DC8A" w14:textId="77777777" w:rsidR="00484334" w:rsidRPr="00104CDF" w:rsidRDefault="00484334" w:rsidP="001B690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If the creative is an image, it must be of one of the following mime types.</w:t>
            </w:r>
          </w:p>
          <w:p w14:paraId="13EE9CD0" w14:textId="77777777" w:rsidR="00484334" w:rsidRPr="00104CDF" w:rsidRDefault="00484334" w:rsidP="0086621B">
            <w:pPr>
              <w:pStyle w:val="ListParagraph"/>
              <w:widowControl/>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GIF</w:t>
            </w:r>
          </w:p>
          <w:p w14:paraId="440282A5" w14:textId="77777777" w:rsidR="00484334" w:rsidRPr="00104CDF" w:rsidRDefault="00484334" w:rsidP="0086621B">
            <w:pPr>
              <w:pStyle w:val="ListParagraph"/>
              <w:widowControl/>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JPEG</w:t>
            </w:r>
          </w:p>
          <w:p w14:paraId="2F5ADECA" w14:textId="77777777" w:rsidR="00484334" w:rsidRPr="00104CDF" w:rsidRDefault="00484334" w:rsidP="0086621B">
            <w:pPr>
              <w:pStyle w:val="ListParagraph"/>
              <w:widowControl/>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PNG</w:t>
            </w:r>
          </w:p>
          <w:p w14:paraId="4EBF86E0" w14:textId="4C21C5F8" w:rsidR="00484334" w:rsidRPr="00104CDF" w:rsidRDefault="00484334"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The publisher’s documentation should indicate any size constraints. If the asset exceeds the constraint, the publisher must return error code, </w:t>
            </w:r>
            <w:proofErr w:type="spellStart"/>
            <w:r w:rsidRPr="00104CDF">
              <w:rPr>
                <w:rFonts w:ascii="Arial" w:hAnsi="Arial" w:cs="Arial"/>
              </w:rPr>
              <w:t>CreativeTooLarge</w:t>
            </w:r>
            <w:proofErr w:type="spellEnd"/>
            <w:r w:rsidRPr="00104CDF">
              <w:rPr>
                <w:rFonts w:ascii="Arial" w:hAnsi="Arial" w:cs="Arial"/>
              </w:rPr>
              <w:t>.</w:t>
            </w:r>
          </w:p>
        </w:tc>
      </w:tr>
      <w:tr w:rsidR="00484334" w:rsidRPr="00104CDF" w14:paraId="58BB41E5"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5B4B695" w14:textId="46B4AC16" w:rsidR="00484334" w:rsidRPr="00727EB1" w:rsidRDefault="00484334" w:rsidP="00A42FE4">
            <w:pPr>
              <w:pStyle w:val="NormalBold"/>
              <w:rPr>
                <w:rFonts w:ascii="Arial" w:hAnsi="Arial" w:cs="Arial"/>
                <w:b/>
              </w:rPr>
            </w:pPr>
            <w:r w:rsidRPr="00727EB1">
              <w:rPr>
                <w:rFonts w:ascii="Arial" w:hAnsi="Arial" w:cs="Arial"/>
                <w:b/>
              </w:rPr>
              <w:t>Geometry</w:t>
            </w:r>
          </w:p>
        </w:tc>
        <w:tc>
          <w:tcPr>
            <w:tcW w:w="4051" w:type="pct"/>
          </w:tcPr>
          <w:p w14:paraId="00CD22C3" w14:textId="1C3A9E89"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The size of the creative.</w:t>
            </w:r>
          </w:p>
        </w:tc>
      </w:tr>
      <w:tr w:rsidR="00484334" w:rsidRPr="00104CDF" w14:paraId="35FDA714"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740FB6A" w14:textId="0FE0BFBF" w:rsidR="00484334" w:rsidRPr="00727EB1" w:rsidRDefault="00484334" w:rsidP="00A42FE4">
            <w:pPr>
              <w:pStyle w:val="NormalBold"/>
              <w:rPr>
                <w:rFonts w:ascii="Arial" w:hAnsi="Arial" w:cs="Arial"/>
                <w:b/>
              </w:rPr>
            </w:pPr>
            <w:proofErr w:type="spellStart"/>
            <w:r w:rsidRPr="00727EB1">
              <w:rPr>
                <w:rFonts w:ascii="Arial" w:hAnsi="Arial" w:cs="Arial"/>
                <w:b/>
              </w:rPr>
              <w:t>HttpsCompatible</w:t>
            </w:r>
            <w:proofErr w:type="spellEnd"/>
          </w:p>
        </w:tc>
        <w:tc>
          <w:tcPr>
            <w:tcW w:w="4051" w:type="pct"/>
          </w:tcPr>
          <w:p w14:paraId="3C28AAEC" w14:textId="77777777" w:rsidR="00484334" w:rsidRPr="00104CDF" w:rsidRDefault="00484334" w:rsidP="001B690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A Boolean value that determines whether the creative can properly render on an HTML web page served over HTTPS. </w:t>
            </w:r>
          </w:p>
          <w:p w14:paraId="32F9D8C4" w14:textId="7F3203D6" w:rsidR="00484334" w:rsidRPr="00104CDF" w:rsidRDefault="00484334"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Defaults to False.</w:t>
            </w:r>
          </w:p>
        </w:tc>
      </w:tr>
      <w:tr w:rsidR="00484334" w:rsidRPr="00104CDF" w14:paraId="2A962DA2"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FDD9DD9" w14:textId="3CCA1C5B" w:rsidR="00484334" w:rsidRPr="00727EB1" w:rsidRDefault="00484334" w:rsidP="00A42FE4">
            <w:pPr>
              <w:pStyle w:val="NormalBold"/>
              <w:rPr>
                <w:rFonts w:ascii="Arial" w:hAnsi="Arial" w:cs="Arial"/>
                <w:b/>
              </w:rPr>
            </w:pPr>
            <w:r w:rsidRPr="00727EB1">
              <w:rPr>
                <w:rFonts w:ascii="Arial" w:hAnsi="Arial" w:cs="Arial"/>
                <w:b/>
              </w:rPr>
              <w:t>Id</w:t>
            </w:r>
          </w:p>
        </w:tc>
        <w:tc>
          <w:tcPr>
            <w:tcW w:w="4051" w:type="pct"/>
          </w:tcPr>
          <w:p w14:paraId="03FD619B" w14:textId="30AEB364"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 system-generated opaque ID that uniquely identifies this resource.</w:t>
            </w:r>
          </w:p>
        </w:tc>
      </w:tr>
      <w:tr w:rsidR="00484334" w:rsidRPr="00104CDF" w14:paraId="4D66C342"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2226BC8" w14:textId="3924BF1F" w:rsidR="00484334" w:rsidRPr="00727EB1" w:rsidRDefault="00484334" w:rsidP="00A42FE4">
            <w:pPr>
              <w:pStyle w:val="NormalBold"/>
              <w:rPr>
                <w:rFonts w:ascii="Arial" w:hAnsi="Arial" w:cs="Arial"/>
                <w:b/>
              </w:rPr>
            </w:pPr>
            <w:r w:rsidRPr="00727EB1">
              <w:rPr>
                <w:rFonts w:ascii="Arial" w:hAnsi="Arial" w:cs="Arial"/>
                <w:b/>
              </w:rPr>
              <w:t>Language</w:t>
            </w:r>
          </w:p>
        </w:tc>
        <w:tc>
          <w:tcPr>
            <w:tcW w:w="4051" w:type="pct"/>
          </w:tcPr>
          <w:p w14:paraId="4D8DA103" w14:textId="51C4E027" w:rsidR="00484334" w:rsidRPr="00104CDF" w:rsidRDefault="00484334"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ISO 639-1 language code that identifies the language used in the ad. For example, if the ad uses English, the ISO code would be EN.</w:t>
            </w:r>
          </w:p>
        </w:tc>
      </w:tr>
      <w:tr w:rsidR="00484334" w:rsidRPr="00104CDF" w14:paraId="0F7E5E7B"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FEA6A8E" w14:textId="08D8147C" w:rsidR="00484334" w:rsidRPr="00727EB1" w:rsidRDefault="00484334" w:rsidP="00A42FE4">
            <w:pPr>
              <w:pStyle w:val="NormalBold"/>
              <w:rPr>
                <w:rFonts w:ascii="Arial" w:hAnsi="Arial" w:cs="Arial"/>
                <w:b/>
              </w:rPr>
            </w:pPr>
            <w:proofErr w:type="spellStart"/>
            <w:r w:rsidRPr="00727EB1">
              <w:rPr>
                <w:rFonts w:ascii="Arial" w:hAnsi="Arial" w:cs="Arial"/>
                <w:b/>
              </w:rPr>
              <w:t>MaturityLevel</w:t>
            </w:r>
            <w:proofErr w:type="spellEnd"/>
          </w:p>
        </w:tc>
        <w:tc>
          <w:tcPr>
            <w:tcW w:w="4051" w:type="pct"/>
          </w:tcPr>
          <w:p w14:paraId="64968421" w14:textId="77777777" w:rsidR="00484334" w:rsidRPr="00104CDF" w:rsidRDefault="00484334" w:rsidP="001B690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The maturity level of the creative content. The following are the possible values.</w:t>
            </w:r>
          </w:p>
          <w:p w14:paraId="7D57D0D5" w14:textId="77777777" w:rsidR="00484334" w:rsidRPr="00104CDF" w:rsidRDefault="00484334" w:rsidP="0086621B">
            <w:pPr>
              <w:pStyle w:val="ListParagraph"/>
              <w:widowControl/>
              <w:numPr>
                <w:ilvl w:val="0"/>
                <w:numId w:val="5"/>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Children</w:t>
            </w:r>
          </w:p>
          <w:p w14:paraId="2CF37C55" w14:textId="77777777" w:rsidR="00484334" w:rsidRPr="00104CDF" w:rsidRDefault="00484334" w:rsidP="0086621B">
            <w:pPr>
              <w:pStyle w:val="ListParagraph"/>
              <w:widowControl/>
              <w:numPr>
                <w:ilvl w:val="0"/>
                <w:numId w:val="5"/>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General</w:t>
            </w:r>
          </w:p>
          <w:p w14:paraId="13F59396" w14:textId="77777777" w:rsidR="00484334" w:rsidRPr="00104CDF" w:rsidRDefault="00484334" w:rsidP="0086621B">
            <w:pPr>
              <w:pStyle w:val="ListParagraph"/>
              <w:widowControl/>
              <w:numPr>
                <w:ilvl w:val="0"/>
                <w:numId w:val="5"/>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Mature</w:t>
            </w:r>
          </w:p>
          <w:p w14:paraId="4F2B98A4" w14:textId="77777777" w:rsidR="00484334" w:rsidRPr="00104CDF" w:rsidRDefault="00484334" w:rsidP="001B690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At assignment time, the assignment must be rejected if the specified maturity level does not match the maturity level of the product specified by the line.</w:t>
            </w:r>
          </w:p>
          <w:p w14:paraId="0F06B5F0" w14:textId="568B996D"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The default is General.</w:t>
            </w:r>
          </w:p>
        </w:tc>
      </w:tr>
      <w:tr w:rsidR="00484334" w:rsidRPr="00104CDF" w14:paraId="0BFAE3BF"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869024F" w14:textId="4489E03C" w:rsidR="00484334" w:rsidRPr="00727EB1" w:rsidRDefault="00484334" w:rsidP="00A42FE4">
            <w:pPr>
              <w:pStyle w:val="NormalBold"/>
              <w:rPr>
                <w:rFonts w:ascii="Arial" w:hAnsi="Arial" w:cs="Arial"/>
                <w:b/>
              </w:rPr>
            </w:pPr>
            <w:r w:rsidRPr="00727EB1">
              <w:rPr>
                <w:rFonts w:ascii="Arial" w:hAnsi="Arial" w:cs="Arial"/>
                <w:b/>
              </w:rPr>
              <w:t>Name</w:t>
            </w:r>
          </w:p>
        </w:tc>
        <w:tc>
          <w:tcPr>
            <w:tcW w:w="4051" w:type="pct"/>
          </w:tcPr>
          <w:p w14:paraId="4F8A696A" w14:textId="786C3E60" w:rsidR="00484334" w:rsidRPr="00104CDF" w:rsidRDefault="00484334"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display name of the creative.</w:t>
            </w:r>
          </w:p>
        </w:tc>
      </w:tr>
      <w:tr w:rsidR="00484334" w:rsidRPr="00104CDF" w14:paraId="02624D69"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40630D3" w14:textId="6BA1EE3F" w:rsidR="00484334" w:rsidRPr="00727EB1" w:rsidRDefault="00484334" w:rsidP="00A42FE4">
            <w:pPr>
              <w:pStyle w:val="NormalBold"/>
              <w:rPr>
                <w:rFonts w:ascii="Arial" w:hAnsi="Arial" w:cs="Arial"/>
                <w:b/>
              </w:rPr>
            </w:pPr>
            <w:proofErr w:type="spellStart"/>
            <w:r w:rsidRPr="00727EB1">
              <w:rPr>
                <w:rFonts w:ascii="Arial" w:hAnsi="Arial" w:cs="Arial"/>
                <w:b/>
              </w:rPr>
              <w:t>ProviderData</w:t>
            </w:r>
            <w:proofErr w:type="spellEnd"/>
          </w:p>
        </w:tc>
        <w:tc>
          <w:tcPr>
            <w:tcW w:w="4051" w:type="pct"/>
          </w:tcPr>
          <w:p w14:paraId="3E3DCD04" w14:textId="77777777" w:rsidR="00484334" w:rsidRPr="00104CDF" w:rsidRDefault="00484334" w:rsidP="001B690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An opaque blob of provider-defined data. Providers may use this field as needed (for example, to store an ID that correlates this object with resources within their system).</w:t>
            </w:r>
          </w:p>
          <w:p w14:paraId="5C8C032A" w14:textId="63EEDC1B"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Note that any provider that edits this object may override the data in this field. The data should include a marker that you can identify to ensure the data is yours.</w:t>
            </w:r>
          </w:p>
        </w:tc>
      </w:tr>
    </w:tbl>
    <w:p w14:paraId="52FA2646" w14:textId="77777777" w:rsidR="00A42FE4" w:rsidRPr="00232F7D" w:rsidRDefault="00A42FE4" w:rsidP="000C2068"/>
    <w:p w14:paraId="0062CCFD" w14:textId="77777777" w:rsidR="00C5732C" w:rsidRDefault="00C5732C" w:rsidP="000C2068"/>
    <w:p w14:paraId="2A3C952E" w14:textId="6A903E5F" w:rsidR="00347BFC" w:rsidRDefault="00347BFC" w:rsidP="00347BFC">
      <w:pPr>
        <w:pStyle w:val="Heading2"/>
      </w:pPr>
      <w:bookmarkStart w:id="160" w:name="_Toc298671326"/>
      <w:bookmarkStart w:id="161" w:name="_Toc307006489"/>
      <w:r>
        <w:t>Line</w:t>
      </w:r>
      <w:bookmarkEnd w:id="160"/>
      <w:bookmarkEnd w:id="161"/>
    </w:p>
    <w:p w14:paraId="68FBD3BC" w14:textId="289DC779" w:rsidR="00347BFC" w:rsidRPr="00347BFC" w:rsidRDefault="00347BFC" w:rsidP="00347BFC">
      <w:r w:rsidRPr="00347BFC">
        <w:t>Defines a Line resource. A Line specifies the ad product to book, the quantity, and when the line runs.</w:t>
      </w:r>
    </w:p>
    <w:p w14:paraId="1FF6D4C6" w14:textId="5F6EE0D2" w:rsidR="00347BFC" w:rsidRDefault="00347BFC" w:rsidP="00347BFC">
      <w:r w:rsidRPr="00347BFC">
        <w:t xml:space="preserve">For information about assigning </w:t>
      </w:r>
      <w:proofErr w:type="spellStart"/>
      <w:r w:rsidRPr="00347BFC">
        <w:t>creatives</w:t>
      </w:r>
      <w:proofErr w:type="spellEnd"/>
      <w:r w:rsidRPr="00347BFC">
        <w:t xml:space="preserve"> to a line, </w:t>
      </w:r>
      <w:hyperlink r:id="rId14" w:history="1">
        <w:r w:rsidRPr="00CC391B">
          <w:rPr>
            <w:rStyle w:val="Hyperlink"/>
          </w:rPr>
          <w:t>see Assignment</w:t>
        </w:r>
      </w:hyperlink>
      <w:r w:rsidRPr="00347BFC">
        <w:t>.</w:t>
      </w:r>
    </w:p>
    <w:p w14:paraId="6F502E41" w14:textId="77777777" w:rsidR="00347BFC" w:rsidRDefault="00347BFC" w:rsidP="00347BFC">
      <w:r w:rsidRPr="00347BFC">
        <w:t>Notes: The user may update a line only if it’s in the Draft state. If the line is in the Reserved or Declined state, the user may call Reset to move the line back to the Draft state in order to update the line.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2095"/>
        <w:gridCol w:w="1170"/>
        <w:gridCol w:w="1800"/>
        <w:gridCol w:w="1350"/>
        <w:gridCol w:w="1440"/>
        <w:gridCol w:w="1735"/>
      </w:tblGrid>
      <w:tr w:rsidR="00D5727C" w:rsidRPr="00B6616B" w14:paraId="684DC2ED" w14:textId="77777777" w:rsidTr="00D572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5" w:type="dxa"/>
            <w:vAlign w:val="bottom"/>
          </w:tcPr>
          <w:p w14:paraId="1789EF67" w14:textId="77777777" w:rsidR="00727EB1" w:rsidRPr="00B6616B" w:rsidRDefault="00727EB1" w:rsidP="00727EB1">
            <w:pPr>
              <w:contextualSpacing/>
              <w:rPr>
                <w:rFonts w:ascii="Arial" w:hAnsi="Arial" w:cs="Arial"/>
              </w:rPr>
            </w:pPr>
            <w:r w:rsidRPr="00B6616B">
              <w:rPr>
                <w:rFonts w:ascii="Arial" w:hAnsi="Arial" w:cs="Arial"/>
              </w:rPr>
              <w:t>Property</w:t>
            </w:r>
          </w:p>
        </w:tc>
        <w:tc>
          <w:tcPr>
            <w:tcW w:w="1170" w:type="dxa"/>
            <w:vAlign w:val="bottom"/>
          </w:tcPr>
          <w:p w14:paraId="21B1FAC4"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800" w:type="dxa"/>
            <w:vAlign w:val="bottom"/>
          </w:tcPr>
          <w:p w14:paraId="43EDFB75"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350" w:type="dxa"/>
            <w:vAlign w:val="bottom"/>
          </w:tcPr>
          <w:p w14:paraId="1BD49192"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440" w:type="dxa"/>
            <w:vAlign w:val="bottom"/>
          </w:tcPr>
          <w:p w14:paraId="44E14E41"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1735" w:type="dxa"/>
            <w:vAlign w:val="bottom"/>
          </w:tcPr>
          <w:p w14:paraId="1283E0A5"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D5727C" w:rsidRPr="00104CDF" w14:paraId="36A37AF3"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A3BE5A7" w14:textId="33FB7BDC" w:rsidR="00D163F3" w:rsidRPr="00104CDF" w:rsidRDefault="00D163F3" w:rsidP="00727EB1">
            <w:pPr>
              <w:contextualSpacing/>
              <w:rPr>
                <w:rFonts w:ascii="Arial" w:hAnsi="Arial" w:cs="Arial"/>
              </w:rPr>
            </w:pPr>
            <w:proofErr w:type="spellStart"/>
            <w:r w:rsidRPr="002D06AD">
              <w:rPr>
                <w:rFonts w:ascii="Arial" w:hAnsi="Arial" w:cs="Arial"/>
              </w:rPr>
              <w:t>BookingStatus</w:t>
            </w:r>
            <w:proofErr w:type="spellEnd"/>
          </w:p>
        </w:tc>
        <w:tc>
          <w:tcPr>
            <w:tcW w:w="1170" w:type="dxa"/>
          </w:tcPr>
          <w:p w14:paraId="36E5EC32" w14:textId="51CB6AE2"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2DA2FA4E" w14:textId="7777777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60694864" w14:textId="03D0304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420B1E29" w14:textId="64D8D4E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3F90F212" w14:textId="6D6C9C33"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668F7EF8"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8B09106" w14:textId="7AB13B26" w:rsidR="00D163F3" w:rsidRPr="00104CDF" w:rsidRDefault="00D163F3" w:rsidP="00727EB1">
            <w:pPr>
              <w:contextualSpacing/>
              <w:rPr>
                <w:rFonts w:ascii="Arial" w:hAnsi="Arial" w:cs="Arial"/>
              </w:rPr>
            </w:pPr>
            <w:r w:rsidRPr="002D06AD">
              <w:rPr>
                <w:rFonts w:ascii="Arial" w:hAnsi="Arial" w:cs="Arial"/>
              </w:rPr>
              <w:t>Comment</w:t>
            </w:r>
          </w:p>
        </w:tc>
        <w:tc>
          <w:tcPr>
            <w:tcW w:w="1170" w:type="dxa"/>
          </w:tcPr>
          <w:p w14:paraId="68B8575D" w14:textId="7C370CEC"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02FC6FDE" w14:textId="310C9302" w:rsidR="00D163F3" w:rsidRPr="00104CDF"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255 </w:t>
            </w:r>
            <w:r>
              <w:rPr>
                <w:rFonts w:ascii="Arial" w:hAnsi="Arial" w:cs="Arial"/>
              </w:rPr>
              <w:t>char</w:t>
            </w:r>
          </w:p>
        </w:tc>
        <w:tc>
          <w:tcPr>
            <w:tcW w:w="1350" w:type="dxa"/>
          </w:tcPr>
          <w:p w14:paraId="295C4C66" w14:textId="4945F6B1"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54EBBA1A" w14:textId="1C15C410"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724F4824" w14:textId="0A0F5289"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D5727C" w:rsidRPr="00104CDF" w14:paraId="3B9DF800"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2A06CD88" w14:textId="08DE1881" w:rsidR="00D163F3" w:rsidRPr="00104CDF" w:rsidRDefault="00D163F3" w:rsidP="00727EB1">
            <w:pPr>
              <w:contextualSpacing/>
              <w:rPr>
                <w:rFonts w:ascii="Arial" w:hAnsi="Arial" w:cs="Arial"/>
              </w:rPr>
            </w:pPr>
            <w:r w:rsidRPr="002D06AD">
              <w:rPr>
                <w:rFonts w:ascii="Arial" w:hAnsi="Arial" w:cs="Arial"/>
              </w:rPr>
              <w:t>Cost</w:t>
            </w:r>
          </w:p>
        </w:tc>
        <w:tc>
          <w:tcPr>
            <w:tcW w:w="1170" w:type="dxa"/>
          </w:tcPr>
          <w:p w14:paraId="6207A149" w14:textId="4B5ED252"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Decimal</w:t>
            </w:r>
          </w:p>
        </w:tc>
        <w:tc>
          <w:tcPr>
            <w:tcW w:w="1800" w:type="dxa"/>
          </w:tcPr>
          <w:p w14:paraId="59C36747" w14:textId="7777777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385DEF00" w14:textId="0FB77C3E"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06A6B589" w14:textId="0D2611F2"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448EF6C7" w14:textId="088B25F8"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113608CF"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63FEB52" w14:textId="5D3C3F48" w:rsidR="00D163F3" w:rsidRPr="00104CDF" w:rsidRDefault="00D163F3" w:rsidP="00727EB1">
            <w:pPr>
              <w:contextualSpacing/>
              <w:rPr>
                <w:rFonts w:ascii="Arial" w:hAnsi="Arial" w:cs="Arial"/>
              </w:rPr>
            </w:pPr>
            <w:proofErr w:type="spellStart"/>
            <w:r w:rsidRPr="002D06AD">
              <w:rPr>
                <w:rFonts w:ascii="Arial" w:hAnsi="Arial" w:cs="Arial"/>
              </w:rPr>
              <w:t>EndDate</w:t>
            </w:r>
            <w:proofErr w:type="spellEnd"/>
          </w:p>
        </w:tc>
        <w:tc>
          <w:tcPr>
            <w:tcW w:w="1170" w:type="dxa"/>
          </w:tcPr>
          <w:p w14:paraId="4D338207" w14:textId="6B54A317"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4C102D32" w14:textId="17391E17"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26 </w:t>
            </w:r>
            <w:r>
              <w:rPr>
                <w:rFonts w:ascii="Arial" w:hAnsi="Arial" w:cs="Arial"/>
              </w:rPr>
              <w:t>char</w:t>
            </w:r>
          </w:p>
        </w:tc>
        <w:tc>
          <w:tcPr>
            <w:tcW w:w="1350" w:type="dxa"/>
          </w:tcPr>
          <w:p w14:paraId="23A2AB29" w14:textId="3F42EB2A"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328D0F20" w14:textId="0544727E"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688A002F" w14:textId="2DE90326"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4654B8C5"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0FC98BB" w14:textId="5F2A8532" w:rsidR="00D163F3" w:rsidRPr="00104CDF" w:rsidRDefault="00D163F3" w:rsidP="00727EB1">
            <w:pPr>
              <w:contextualSpacing/>
              <w:rPr>
                <w:rFonts w:ascii="Arial" w:hAnsi="Arial" w:cs="Arial"/>
              </w:rPr>
            </w:pPr>
            <w:proofErr w:type="spellStart"/>
            <w:r w:rsidRPr="002D06AD">
              <w:rPr>
                <w:rFonts w:ascii="Arial" w:hAnsi="Arial" w:cs="Arial"/>
              </w:rPr>
              <w:t>FrequencyCount</w:t>
            </w:r>
            <w:proofErr w:type="spellEnd"/>
          </w:p>
        </w:tc>
        <w:tc>
          <w:tcPr>
            <w:tcW w:w="1170" w:type="dxa"/>
          </w:tcPr>
          <w:p w14:paraId="557C2C3A" w14:textId="7D44B86F"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Byte</w:t>
            </w:r>
          </w:p>
        </w:tc>
        <w:tc>
          <w:tcPr>
            <w:tcW w:w="1800" w:type="dxa"/>
          </w:tcPr>
          <w:p w14:paraId="17B9954C" w14:textId="7777777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45A1517C" w14:textId="50648265"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58BFE9D2" w14:textId="3AEB3123"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557A0D15" w14:textId="6BC8DA63"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10020862"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D88716B" w14:textId="390857D1" w:rsidR="00D163F3" w:rsidRPr="002D06AD" w:rsidRDefault="00D163F3" w:rsidP="00727EB1">
            <w:pPr>
              <w:contextualSpacing/>
              <w:rPr>
                <w:rFonts w:ascii="Arial" w:hAnsi="Arial" w:cs="Arial"/>
              </w:rPr>
            </w:pPr>
            <w:proofErr w:type="spellStart"/>
            <w:r w:rsidRPr="002D06AD">
              <w:rPr>
                <w:rFonts w:ascii="Arial" w:hAnsi="Arial" w:cs="Arial"/>
              </w:rPr>
              <w:t>FrequencyInterval</w:t>
            </w:r>
            <w:proofErr w:type="spellEnd"/>
          </w:p>
        </w:tc>
        <w:tc>
          <w:tcPr>
            <w:tcW w:w="1170" w:type="dxa"/>
          </w:tcPr>
          <w:p w14:paraId="0673F303" w14:textId="101DB9F5"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293E651A" w14:textId="1F27B4D0"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5 </w:t>
            </w:r>
            <w:r>
              <w:rPr>
                <w:rFonts w:ascii="Arial" w:hAnsi="Arial" w:cs="Arial"/>
              </w:rPr>
              <w:t>char</w:t>
            </w:r>
          </w:p>
        </w:tc>
        <w:tc>
          <w:tcPr>
            <w:tcW w:w="1350" w:type="dxa"/>
          </w:tcPr>
          <w:p w14:paraId="59B953F6" w14:textId="70279575"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35D6E314" w14:textId="399DAAC2"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0FD24086" w14:textId="70AC94B0"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443C0F59"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FE6EDA5" w14:textId="4F25AEDC" w:rsidR="00D163F3" w:rsidRPr="002D06AD" w:rsidRDefault="00D163F3" w:rsidP="00727EB1">
            <w:pPr>
              <w:contextualSpacing/>
              <w:rPr>
                <w:rFonts w:ascii="Arial" w:hAnsi="Arial" w:cs="Arial"/>
              </w:rPr>
            </w:pPr>
            <w:r w:rsidRPr="002D06AD">
              <w:rPr>
                <w:rFonts w:ascii="Arial" w:hAnsi="Arial" w:cs="Arial"/>
              </w:rPr>
              <w:t>Id</w:t>
            </w:r>
          </w:p>
        </w:tc>
        <w:tc>
          <w:tcPr>
            <w:tcW w:w="1170" w:type="dxa"/>
          </w:tcPr>
          <w:p w14:paraId="1937BAF2" w14:textId="73B20C7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0A0B8DE4" w14:textId="0F006A1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36 </w:t>
            </w:r>
            <w:r>
              <w:rPr>
                <w:rFonts w:ascii="Arial" w:hAnsi="Arial" w:cs="Arial"/>
              </w:rPr>
              <w:t>char</w:t>
            </w:r>
          </w:p>
        </w:tc>
        <w:tc>
          <w:tcPr>
            <w:tcW w:w="1350" w:type="dxa"/>
          </w:tcPr>
          <w:p w14:paraId="784F0B3D" w14:textId="5928AB2A"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0B6F11D5" w14:textId="083B570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3F0BD6CB" w14:textId="67878408"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17E3C19D"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445CAFF" w14:textId="17877470" w:rsidR="00D163F3" w:rsidRPr="002D06AD" w:rsidRDefault="00D163F3" w:rsidP="00727EB1">
            <w:pPr>
              <w:contextualSpacing/>
              <w:rPr>
                <w:rFonts w:ascii="Arial" w:hAnsi="Arial" w:cs="Arial"/>
              </w:rPr>
            </w:pPr>
            <w:r w:rsidRPr="002D06AD">
              <w:rPr>
                <w:rFonts w:ascii="Arial" w:hAnsi="Arial" w:cs="Arial"/>
              </w:rPr>
              <w:t>Quantity</w:t>
            </w:r>
          </w:p>
        </w:tc>
        <w:tc>
          <w:tcPr>
            <w:tcW w:w="1170" w:type="dxa"/>
          </w:tcPr>
          <w:p w14:paraId="64898129" w14:textId="428A9C58"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Long</w:t>
            </w:r>
          </w:p>
        </w:tc>
        <w:tc>
          <w:tcPr>
            <w:tcW w:w="1800" w:type="dxa"/>
          </w:tcPr>
          <w:p w14:paraId="0A2CEAA6" w14:textId="77777777"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7832933B" w14:textId="5A9CA386"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47472FBA" w14:textId="463A376D"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10FEBEA0" w14:textId="426D321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2F685A3F"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706CA9C5" w14:textId="515AFE39" w:rsidR="00D163F3" w:rsidRPr="002D06AD" w:rsidRDefault="00D163F3" w:rsidP="00727EB1">
            <w:pPr>
              <w:contextualSpacing/>
              <w:rPr>
                <w:rFonts w:ascii="Arial" w:hAnsi="Arial" w:cs="Arial"/>
              </w:rPr>
            </w:pPr>
            <w:r w:rsidRPr="002D06AD">
              <w:rPr>
                <w:rFonts w:ascii="Arial" w:hAnsi="Arial" w:cs="Arial"/>
              </w:rPr>
              <w:t>Name</w:t>
            </w:r>
          </w:p>
        </w:tc>
        <w:tc>
          <w:tcPr>
            <w:tcW w:w="1170" w:type="dxa"/>
          </w:tcPr>
          <w:p w14:paraId="13B9D172" w14:textId="2AD7BAA8"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5AA4C506" w14:textId="2C2FF7F5"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200 </w:t>
            </w:r>
            <w:r>
              <w:rPr>
                <w:rFonts w:ascii="Arial" w:hAnsi="Arial" w:cs="Arial"/>
              </w:rPr>
              <w:t>char</w:t>
            </w:r>
          </w:p>
        </w:tc>
        <w:tc>
          <w:tcPr>
            <w:tcW w:w="1350" w:type="dxa"/>
          </w:tcPr>
          <w:p w14:paraId="7E27635F" w14:textId="49A9BF4A"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481C3ECE" w14:textId="101C4BE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7EA23215" w14:textId="2899BF55"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354E4F36"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31328CD" w14:textId="18419CD1" w:rsidR="00D163F3" w:rsidRPr="002D06AD" w:rsidRDefault="00D163F3" w:rsidP="00727EB1">
            <w:pPr>
              <w:contextualSpacing/>
              <w:rPr>
                <w:rFonts w:ascii="Arial" w:hAnsi="Arial" w:cs="Arial"/>
              </w:rPr>
            </w:pPr>
            <w:proofErr w:type="spellStart"/>
            <w:r w:rsidRPr="002D06AD">
              <w:rPr>
                <w:rFonts w:ascii="Arial" w:hAnsi="Arial" w:cs="Arial"/>
              </w:rPr>
              <w:t>OrderId</w:t>
            </w:r>
            <w:proofErr w:type="spellEnd"/>
          </w:p>
        </w:tc>
        <w:tc>
          <w:tcPr>
            <w:tcW w:w="1170" w:type="dxa"/>
          </w:tcPr>
          <w:p w14:paraId="6110FC90" w14:textId="2829BB5E"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63B61413" w14:textId="3B19B493"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36 </w:t>
            </w:r>
            <w:r>
              <w:rPr>
                <w:rFonts w:ascii="Arial" w:hAnsi="Arial" w:cs="Arial"/>
              </w:rPr>
              <w:t>char</w:t>
            </w:r>
          </w:p>
        </w:tc>
        <w:tc>
          <w:tcPr>
            <w:tcW w:w="1350" w:type="dxa"/>
          </w:tcPr>
          <w:p w14:paraId="5B2D0F17" w14:textId="4FF7E53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6AA8DEA9" w14:textId="7420D59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6B72FC84" w14:textId="2AAE78DE"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36B425D5"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1D459AF" w14:textId="381C3625" w:rsidR="00D163F3" w:rsidRPr="002D06AD" w:rsidRDefault="00D163F3" w:rsidP="00727EB1">
            <w:pPr>
              <w:contextualSpacing/>
              <w:rPr>
                <w:rFonts w:ascii="Arial" w:hAnsi="Arial" w:cs="Arial"/>
              </w:rPr>
            </w:pPr>
            <w:proofErr w:type="spellStart"/>
            <w:r w:rsidRPr="002D06AD">
              <w:rPr>
                <w:rFonts w:ascii="Arial" w:hAnsi="Arial" w:cs="Arial"/>
              </w:rPr>
              <w:t>ProductId</w:t>
            </w:r>
            <w:proofErr w:type="spellEnd"/>
          </w:p>
        </w:tc>
        <w:tc>
          <w:tcPr>
            <w:tcW w:w="1170" w:type="dxa"/>
          </w:tcPr>
          <w:p w14:paraId="2A816651" w14:textId="2D55F425"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413EFFCD" w14:textId="4E5A4E4D"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36 </w:t>
            </w:r>
            <w:r>
              <w:rPr>
                <w:rFonts w:ascii="Arial" w:hAnsi="Arial" w:cs="Arial"/>
              </w:rPr>
              <w:t>char</w:t>
            </w:r>
          </w:p>
        </w:tc>
        <w:tc>
          <w:tcPr>
            <w:tcW w:w="1350" w:type="dxa"/>
          </w:tcPr>
          <w:p w14:paraId="28E8352A" w14:textId="45F1BA7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6F4C4FFE" w14:textId="658C430C"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5DA5A4E7" w14:textId="50F503F1"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738D0F6B"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6C71B13" w14:textId="059564A0" w:rsidR="00D163F3" w:rsidRPr="002D06AD" w:rsidRDefault="00D163F3" w:rsidP="00727EB1">
            <w:pPr>
              <w:contextualSpacing/>
              <w:rPr>
                <w:rFonts w:ascii="Arial" w:hAnsi="Arial" w:cs="Arial"/>
              </w:rPr>
            </w:pPr>
            <w:proofErr w:type="spellStart"/>
            <w:r w:rsidRPr="002D06AD">
              <w:rPr>
                <w:rFonts w:ascii="Arial" w:hAnsi="Arial" w:cs="Arial"/>
              </w:rPr>
              <w:t>ProviderData</w:t>
            </w:r>
            <w:proofErr w:type="spellEnd"/>
          </w:p>
        </w:tc>
        <w:tc>
          <w:tcPr>
            <w:tcW w:w="1170" w:type="dxa"/>
          </w:tcPr>
          <w:p w14:paraId="5F66820A" w14:textId="4F41FF3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7A97A72D" w14:textId="59C1ED8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1,000 </w:t>
            </w:r>
            <w:r>
              <w:rPr>
                <w:rFonts w:ascii="Arial" w:hAnsi="Arial" w:cs="Arial"/>
              </w:rPr>
              <w:t>char</w:t>
            </w:r>
          </w:p>
        </w:tc>
        <w:tc>
          <w:tcPr>
            <w:tcW w:w="1350" w:type="dxa"/>
          </w:tcPr>
          <w:p w14:paraId="26F5589E" w14:textId="36EF444A"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2D557533" w14:textId="141B8D1F"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427DEA29" w14:textId="0001A79F"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D5727C" w:rsidRPr="00104CDF" w14:paraId="38F8B667"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1A755B8" w14:textId="387A54FA" w:rsidR="00D163F3" w:rsidRPr="002D06AD" w:rsidRDefault="00D163F3" w:rsidP="00727EB1">
            <w:pPr>
              <w:contextualSpacing/>
              <w:rPr>
                <w:rFonts w:ascii="Arial" w:hAnsi="Arial" w:cs="Arial"/>
              </w:rPr>
            </w:pPr>
            <w:r w:rsidRPr="002D06AD">
              <w:rPr>
                <w:rFonts w:ascii="Arial" w:hAnsi="Arial" w:cs="Arial"/>
              </w:rPr>
              <w:t>Rate</w:t>
            </w:r>
          </w:p>
        </w:tc>
        <w:tc>
          <w:tcPr>
            <w:tcW w:w="1170" w:type="dxa"/>
          </w:tcPr>
          <w:p w14:paraId="6B905AF1" w14:textId="481AC034"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Decimal</w:t>
            </w:r>
          </w:p>
        </w:tc>
        <w:tc>
          <w:tcPr>
            <w:tcW w:w="1800" w:type="dxa"/>
          </w:tcPr>
          <w:p w14:paraId="1BFDCD5C" w14:textId="77777777"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72BBF4FF" w14:textId="454C6C5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2FB2CBC8" w14:textId="1FE65E6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794075EB" w14:textId="63C0E38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5967CDA4"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3B7DBD9" w14:textId="7E48ED9B" w:rsidR="00D163F3" w:rsidRPr="002D06AD" w:rsidRDefault="00D163F3" w:rsidP="00727EB1">
            <w:pPr>
              <w:contextualSpacing/>
              <w:rPr>
                <w:rFonts w:ascii="Arial" w:hAnsi="Arial" w:cs="Arial"/>
              </w:rPr>
            </w:pPr>
            <w:proofErr w:type="spellStart"/>
            <w:r w:rsidRPr="002D06AD">
              <w:rPr>
                <w:rFonts w:ascii="Arial" w:hAnsi="Arial" w:cs="Arial"/>
              </w:rPr>
              <w:t>RateType</w:t>
            </w:r>
            <w:proofErr w:type="spellEnd"/>
          </w:p>
        </w:tc>
        <w:tc>
          <w:tcPr>
            <w:tcW w:w="1170" w:type="dxa"/>
          </w:tcPr>
          <w:p w14:paraId="2F79D612" w14:textId="4ED05C21"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701639E4" w14:textId="7705D1E6"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10 </w:t>
            </w:r>
            <w:r>
              <w:rPr>
                <w:rFonts w:ascii="Arial" w:hAnsi="Arial" w:cs="Arial"/>
              </w:rPr>
              <w:t>char</w:t>
            </w:r>
          </w:p>
        </w:tc>
        <w:tc>
          <w:tcPr>
            <w:tcW w:w="1350" w:type="dxa"/>
          </w:tcPr>
          <w:p w14:paraId="1FB7D95D" w14:textId="6C7226E5"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6B1A903C" w14:textId="724B1041"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751C4AA0" w14:textId="44BB9190"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78237FBC"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047A8A4" w14:textId="04E83D72" w:rsidR="00D163F3" w:rsidRPr="002D06AD" w:rsidRDefault="00D163F3" w:rsidP="00727EB1">
            <w:pPr>
              <w:contextualSpacing/>
              <w:rPr>
                <w:rFonts w:ascii="Arial" w:hAnsi="Arial" w:cs="Arial"/>
              </w:rPr>
            </w:pPr>
            <w:proofErr w:type="spellStart"/>
            <w:r w:rsidRPr="002D06AD">
              <w:rPr>
                <w:rFonts w:ascii="Arial" w:hAnsi="Arial" w:cs="Arial"/>
              </w:rPr>
              <w:t>ReservedExpiryDate</w:t>
            </w:r>
            <w:proofErr w:type="spellEnd"/>
          </w:p>
        </w:tc>
        <w:tc>
          <w:tcPr>
            <w:tcW w:w="1170" w:type="dxa"/>
          </w:tcPr>
          <w:p w14:paraId="181D7C17" w14:textId="5C89F27D"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3E2E3009" w14:textId="35B3AF6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26 </w:t>
            </w:r>
            <w:r>
              <w:rPr>
                <w:rFonts w:ascii="Arial" w:hAnsi="Arial" w:cs="Arial"/>
              </w:rPr>
              <w:t>char</w:t>
            </w:r>
          </w:p>
        </w:tc>
        <w:tc>
          <w:tcPr>
            <w:tcW w:w="1350" w:type="dxa"/>
          </w:tcPr>
          <w:p w14:paraId="0CF58D28" w14:textId="35081C04"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433500BC" w14:textId="132796A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636A17E4" w14:textId="70CC40CA"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3A0577CD"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41A2624" w14:textId="7ED1B40F" w:rsidR="00D163F3" w:rsidRPr="002D06AD" w:rsidRDefault="00D163F3" w:rsidP="00727EB1">
            <w:pPr>
              <w:contextualSpacing/>
              <w:rPr>
                <w:rFonts w:ascii="Arial" w:hAnsi="Arial" w:cs="Arial"/>
              </w:rPr>
            </w:pPr>
            <w:proofErr w:type="spellStart"/>
            <w:r w:rsidRPr="002D06AD">
              <w:rPr>
                <w:rFonts w:ascii="Arial" w:hAnsi="Arial" w:cs="Arial"/>
              </w:rPr>
              <w:t>StartDate</w:t>
            </w:r>
            <w:proofErr w:type="spellEnd"/>
          </w:p>
        </w:tc>
        <w:tc>
          <w:tcPr>
            <w:tcW w:w="1170" w:type="dxa"/>
          </w:tcPr>
          <w:p w14:paraId="7A35D88A" w14:textId="4DF59351"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7EC12AEF" w14:textId="31F27B12"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26 </w:t>
            </w:r>
            <w:r>
              <w:rPr>
                <w:rFonts w:ascii="Arial" w:hAnsi="Arial" w:cs="Arial"/>
              </w:rPr>
              <w:t>char</w:t>
            </w:r>
          </w:p>
        </w:tc>
        <w:tc>
          <w:tcPr>
            <w:tcW w:w="1350" w:type="dxa"/>
          </w:tcPr>
          <w:p w14:paraId="53991D11" w14:textId="5A2A09B3"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33FCF3F6" w14:textId="19C3038D"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0A27F598" w14:textId="696C04CC"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5B759497"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ED65989" w14:textId="48D25985" w:rsidR="00D163F3" w:rsidRPr="002D06AD" w:rsidRDefault="00D163F3" w:rsidP="00727EB1">
            <w:pPr>
              <w:contextualSpacing/>
              <w:rPr>
                <w:rFonts w:ascii="Arial" w:hAnsi="Arial" w:cs="Arial"/>
              </w:rPr>
            </w:pPr>
            <w:proofErr w:type="spellStart"/>
            <w:r w:rsidRPr="002D06AD">
              <w:rPr>
                <w:rFonts w:ascii="Arial" w:hAnsi="Arial" w:cs="Arial"/>
              </w:rPr>
              <w:t>StateChangeReason</w:t>
            </w:r>
            <w:proofErr w:type="spellEnd"/>
          </w:p>
        </w:tc>
        <w:tc>
          <w:tcPr>
            <w:tcW w:w="1170" w:type="dxa"/>
          </w:tcPr>
          <w:p w14:paraId="503595A4" w14:textId="48C11609"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32BA8940" w14:textId="77777777"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39301978" w14:textId="3277457D"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054DD36F" w14:textId="24B1ADA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15B4FDB4" w14:textId="4F604A1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6226D5EB"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5E3730A8" w14:textId="06E971FD" w:rsidR="00D163F3" w:rsidRPr="002D06AD" w:rsidRDefault="00D163F3" w:rsidP="00727EB1">
            <w:pPr>
              <w:contextualSpacing/>
              <w:rPr>
                <w:rFonts w:ascii="Arial" w:hAnsi="Arial" w:cs="Arial"/>
              </w:rPr>
            </w:pPr>
            <w:r w:rsidRPr="002D06AD">
              <w:rPr>
                <w:rFonts w:ascii="Arial" w:hAnsi="Arial" w:cs="Arial"/>
              </w:rPr>
              <w:t>Targeting</w:t>
            </w:r>
          </w:p>
        </w:tc>
        <w:tc>
          <w:tcPr>
            <w:tcW w:w="1170" w:type="dxa"/>
          </w:tcPr>
          <w:p w14:paraId="065294FF" w14:textId="44C6B3AD"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55189">
              <w:rPr>
                <w:rFonts w:ascii="Arial" w:hAnsi="Arial" w:cs="Arial"/>
              </w:rPr>
              <w:t>Segment</w:t>
            </w:r>
          </w:p>
        </w:tc>
        <w:tc>
          <w:tcPr>
            <w:tcW w:w="1800" w:type="dxa"/>
          </w:tcPr>
          <w:p w14:paraId="292AA6B2" w14:textId="77777777"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6449CD02" w14:textId="15E7D99A"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7E4AB777" w14:textId="7A93B60B"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136D4619" w14:textId="0FBBC0AE"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2F9B714F"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5CE9369" w14:textId="7956BF55" w:rsidR="00D163F3" w:rsidRPr="002D06AD" w:rsidRDefault="00D163F3" w:rsidP="00727EB1">
            <w:pPr>
              <w:contextualSpacing/>
              <w:rPr>
                <w:rFonts w:ascii="Arial" w:hAnsi="Arial" w:cs="Arial"/>
              </w:rPr>
            </w:pPr>
            <w:proofErr w:type="spellStart"/>
            <w:r w:rsidRPr="002D06AD">
              <w:rPr>
                <w:rFonts w:ascii="Arial" w:hAnsi="Arial" w:cs="Arial"/>
              </w:rPr>
              <w:t>UsesExpandables</w:t>
            </w:r>
            <w:proofErr w:type="spellEnd"/>
          </w:p>
        </w:tc>
        <w:tc>
          <w:tcPr>
            <w:tcW w:w="1170" w:type="dxa"/>
          </w:tcPr>
          <w:p w14:paraId="30F9D75F" w14:textId="0FF725B4" w:rsidR="00D163F3" w:rsidRPr="00155189"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Boolean</w:t>
            </w:r>
          </w:p>
        </w:tc>
        <w:tc>
          <w:tcPr>
            <w:tcW w:w="1800" w:type="dxa"/>
          </w:tcPr>
          <w:p w14:paraId="7BC82223" w14:textId="77777777"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47D2959F" w14:textId="176E2DC1"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74C2C6CE" w14:textId="78DE03E6"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6F51C911" w14:textId="784896F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bl>
    <w:p w14:paraId="3B4124C0" w14:textId="77777777" w:rsidR="00727EB1" w:rsidRDefault="00727EB1" w:rsidP="00727EB1"/>
    <w:p w14:paraId="4D2BA2A8" w14:textId="77777777" w:rsidR="00727EB1" w:rsidRDefault="00727EB1" w:rsidP="00727EB1"/>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727EB1" w:rsidRPr="00A06A9E" w14:paraId="2C6BE7BA" w14:textId="77777777" w:rsidTr="00727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E0BD6C2" w14:textId="77777777" w:rsidR="00727EB1" w:rsidRPr="00A06A9E" w:rsidRDefault="00727EB1" w:rsidP="00727EB1">
            <w:pPr>
              <w:pStyle w:val="NormalBold"/>
              <w:rPr>
                <w:b/>
              </w:rPr>
            </w:pPr>
            <w:r w:rsidRPr="00A06A9E">
              <w:rPr>
                <w:b/>
              </w:rPr>
              <w:t>Property</w:t>
            </w:r>
          </w:p>
        </w:tc>
        <w:tc>
          <w:tcPr>
            <w:tcW w:w="4051" w:type="pct"/>
          </w:tcPr>
          <w:p w14:paraId="473A8E24" w14:textId="77777777" w:rsidR="00727EB1" w:rsidRPr="00A06A9E"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D163F3" w:rsidRPr="00104CDF" w14:paraId="30239F16"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2A58C95" w14:textId="317A5FAC" w:rsidR="00D163F3" w:rsidRPr="00D163F3" w:rsidRDefault="00D163F3" w:rsidP="00727EB1">
            <w:pPr>
              <w:pStyle w:val="NormalBold"/>
              <w:rPr>
                <w:b/>
              </w:rPr>
            </w:pPr>
            <w:proofErr w:type="spellStart"/>
            <w:r w:rsidRPr="00D163F3">
              <w:rPr>
                <w:rFonts w:ascii="Arial" w:hAnsi="Arial" w:cs="Arial"/>
                <w:b/>
              </w:rPr>
              <w:t>BookingStatus</w:t>
            </w:r>
            <w:proofErr w:type="spellEnd"/>
          </w:p>
        </w:tc>
        <w:tc>
          <w:tcPr>
            <w:tcW w:w="4051" w:type="pct"/>
          </w:tcPr>
          <w:p w14:paraId="4EDF80C1"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A value that determines whether the line is booked and is capable of delivering ads. For a state diagram, see </w:t>
            </w:r>
            <w:hyperlink w:anchor="_Booking_State_Diagram" w:history="1">
              <w:r w:rsidRPr="002D06AD">
                <w:rPr>
                  <w:rStyle w:val="Hyperlink"/>
                  <w:rFonts w:ascii="Arial" w:hAnsi="Arial" w:cs="Arial"/>
                  <w:szCs w:val="20"/>
                </w:rPr>
                <w:t>Booking State Diagram</w:t>
              </w:r>
            </w:hyperlink>
            <w:r w:rsidRPr="002D06AD">
              <w:rPr>
                <w:rFonts w:ascii="Arial" w:hAnsi="Arial" w:cs="Arial"/>
              </w:rPr>
              <w:t xml:space="preserve">. </w:t>
            </w:r>
          </w:p>
          <w:p w14:paraId="772D7901" w14:textId="77777777" w:rsidR="00D163F3"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If the line is reset, the </w:t>
            </w:r>
            <w:proofErr w:type="spellStart"/>
            <w:r w:rsidRPr="002D06AD">
              <w:rPr>
                <w:rFonts w:ascii="Arial" w:hAnsi="Arial" w:cs="Arial"/>
              </w:rPr>
              <w:t>StateChangeReason</w:t>
            </w:r>
            <w:proofErr w:type="spellEnd"/>
            <w:r w:rsidRPr="002D06AD">
              <w:rPr>
                <w:rFonts w:ascii="Arial" w:hAnsi="Arial" w:cs="Arial"/>
              </w:rPr>
              <w:t xml:space="preserve"> should be cleared.</w:t>
            </w:r>
          </w:p>
          <w:p w14:paraId="0E6FBE48" w14:textId="1988A55D" w:rsidR="0004453B" w:rsidRDefault="0004453B"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Possible booking state values are:</w:t>
            </w:r>
          </w:p>
          <w:p w14:paraId="6F661233"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Draft</w:t>
            </w:r>
          </w:p>
          <w:p w14:paraId="648D4952"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1BDF">
              <w:rPr>
                <w:rFonts w:ascii="Arial" w:hAnsi="Arial" w:cs="Arial"/>
              </w:rPr>
              <w:t>PendingReservation</w:t>
            </w:r>
            <w:proofErr w:type="spellEnd"/>
          </w:p>
          <w:p w14:paraId="566F4B76"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Reserved</w:t>
            </w:r>
          </w:p>
          <w:p w14:paraId="45A9F8CC"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1BDF">
              <w:rPr>
                <w:rFonts w:ascii="Arial" w:hAnsi="Arial" w:cs="Arial"/>
              </w:rPr>
              <w:t>PendingBooking</w:t>
            </w:r>
            <w:proofErr w:type="spellEnd"/>
          </w:p>
          <w:p w14:paraId="03D2355D" w14:textId="6B9B80CA"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Booked</w:t>
            </w:r>
          </w:p>
          <w:p w14:paraId="1EE9DE80"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1BDF">
              <w:rPr>
                <w:rFonts w:ascii="Arial" w:hAnsi="Arial" w:cs="Arial"/>
              </w:rPr>
              <w:t>InFlight</w:t>
            </w:r>
            <w:proofErr w:type="spellEnd"/>
          </w:p>
          <w:p w14:paraId="70410C38"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Finished</w:t>
            </w:r>
          </w:p>
          <w:p w14:paraId="63C42611"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Stopped</w:t>
            </w:r>
          </w:p>
          <w:p w14:paraId="3BC35047" w14:textId="54DB1262"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 xml:space="preserve">Canceled </w:t>
            </w:r>
          </w:p>
          <w:p w14:paraId="18477591" w14:textId="77777777" w:rsidR="0004453B" w:rsidRPr="00571BDF" w:rsidRDefault="0004453B"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Expired</w:t>
            </w:r>
          </w:p>
          <w:p w14:paraId="6AAB83E0" w14:textId="2232B021" w:rsidR="0004453B" w:rsidRPr="00571BDF" w:rsidRDefault="00571BDF"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Declined</w:t>
            </w:r>
          </w:p>
          <w:p w14:paraId="640F0AF1" w14:textId="4AAF7F77" w:rsidR="0004453B" w:rsidRPr="00104CDF" w:rsidRDefault="0004453B" w:rsidP="0004453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See section x for descriptions of booking status values.</w:t>
            </w:r>
          </w:p>
        </w:tc>
      </w:tr>
      <w:tr w:rsidR="00D163F3" w:rsidRPr="00104CDF" w14:paraId="2EC929F7"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19AD92B" w14:textId="50EF231B" w:rsidR="00D163F3" w:rsidRPr="00D163F3" w:rsidRDefault="00D163F3" w:rsidP="00727EB1">
            <w:pPr>
              <w:pStyle w:val="NormalBold"/>
              <w:rPr>
                <w:b/>
              </w:rPr>
            </w:pPr>
            <w:r w:rsidRPr="00D163F3">
              <w:rPr>
                <w:rFonts w:ascii="Arial" w:hAnsi="Arial" w:cs="Arial"/>
                <w:b/>
              </w:rPr>
              <w:t>Comment</w:t>
            </w:r>
          </w:p>
        </w:tc>
        <w:tc>
          <w:tcPr>
            <w:tcW w:w="4051" w:type="pct"/>
          </w:tcPr>
          <w:p w14:paraId="0C8A4015" w14:textId="6D12D9E8"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User notes related to this line.</w:t>
            </w:r>
          </w:p>
        </w:tc>
      </w:tr>
      <w:tr w:rsidR="00D163F3" w:rsidRPr="00104CDF" w14:paraId="370B4EE7"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65BB561" w14:textId="417E6DD9" w:rsidR="00D163F3" w:rsidRPr="00D163F3" w:rsidRDefault="00D163F3" w:rsidP="00727EB1">
            <w:pPr>
              <w:pStyle w:val="NormalBold"/>
              <w:rPr>
                <w:b/>
              </w:rPr>
            </w:pPr>
            <w:r w:rsidRPr="00D163F3">
              <w:rPr>
                <w:rFonts w:ascii="Arial" w:hAnsi="Arial" w:cs="Arial"/>
                <w:b/>
              </w:rPr>
              <w:t>Cost</w:t>
            </w:r>
          </w:p>
        </w:tc>
        <w:tc>
          <w:tcPr>
            <w:tcW w:w="4051" w:type="pct"/>
          </w:tcPr>
          <w:p w14:paraId="063A0B51"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projected cost of the line based on the specified quantity, rate and targeting. The actual cost (the amount billed) will be based on the actual number of impressions.</w:t>
            </w:r>
          </w:p>
          <w:p w14:paraId="7BD0D839"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cost is specified in the currency specified at the order level. If the product specifies a different currency, the cost must be converted to the order’s currency.</w:t>
            </w:r>
          </w:p>
          <w:p w14:paraId="374A4379" w14:textId="1603EC95"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cost is determined at the time the line is saved (added, updated, booked, or reserved).</w:t>
            </w:r>
          </w:p>
        </w:tc>
      </w:tr>
      <w:tr w:rsidR="00D163F3" w:rsidRPr="00104CDF" w14:paraId="64B8EF0A"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7DEB482" w14:textId="2A48F8DF" w:rsidR="00D163F3" w:rsidRPr="00D163F3" w:rsidRDefault="00D163F3" w:rsidP="00727EB1">
            <w:pPr>
              <w:pStyle w:val="NormalBold"/>
              <w:rPr>
                <w:b/>
              </w:rPr>
            </w:pPr>
            <w:proofErr w:type="spellStart"/>
            <w:r w:rsidRPr="00D163F3">
              <w:rPr>
                <w:rFonts w:ascii="Arial" w:hAnsi="Arial" w:cs="Arial"/>
                <w:b/>
              </w:rPr>
              <w:t>EndDate</w:t>
            </w:r>
            <w:proofErr w:type="spellEnd"/>
          </w:p>
        </w:tc>
        <w:tc>
          <w:tcPr>
            <w:tcW w:w="4051" w:type="pct"/>
          </w:tcPr>
          <w:p w14:paraId="70037744"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that the line will stop. </w:t>
            </w:r>
          </w:p>
          <w:p w14:paraId="50035F9E"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date and time must be specified in UTC and conform to ISO 8601.</w:t>
            </w:r>
          </w:p>
          <w:p w14:paraId="2C780A3D"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time is missing, 11:59 PM is assumed.</w:t>
            </w:r>
          </w:p>
          <w:p w14:paraId="142D97D6"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end date must be later than the start date and should be less than or equal to the order’s end date. </w:t>
            </w:r>
          </w:p>
          <w:p w14:paraId="45BFA8BB" w14:textId="34269FC5"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end date is later than the order’s end date, the order’s end date should be extended to match the line’s end date.</w:t>
            </w:r>
          </w:p>
        </w:tc>
      </w:tr>
      <w:tr w:rsidR="00D163F3" w:rsidRPr="00104CDF" w14:paraId="52F8D623"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5B73C0F" w14:textId="4C805116" w:rsidR="00D163F3" w:rsidRPr="00D163F3" w:rsidRDefault="00D163F3" w:rsidP="00727EB1">
            <w:pPr>
              <w:pStyle w:val="NormalBold"/>
              <w:rPr>
                <w:b/>
              </w:rPr>
            </w:pPr>
            <w:proofErr w:type="spellStart"/>
            <w:r w:rsidRPr="00D163F3">
              <w:rPr>
                <w:rFonts w:ascii="Arial" w:hAnsi="Arial" w:cs="Arial"/>
                <w:b/>
              </w:rPr>
              <w:t>FrequencyCount</w:t>
            </w:r>
            <w:proofErr w:type="spellEnd"/>
          </w:p>
        </w:tc>
        <w:tc>
          <w:tcPr>
            <w:tcW w:w="4051" w:type="pct"/>
          </w:tcPr>
          <w:p w14:paraId="0187D4BC" w14:textId="5893357F"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maximum number of times that a unique user must see ads from this line during the specified interval (see </w:t>
            </w:r>
            <w:proofErr w:type="spellStart"/>
            <w:r w:rsidRPr="002D06AD">
              <w:rPr>
                <w:rFonts w:ascii="Arial" w:hAnsi="Arial" w:cs="Arial"/>
              </w:rPr>
              <w:t>FrequencyInterval</w:t>
            </w:r>
            <w:proofErr w:type="spellEnd"/>
            <w:r w:rsidRPr="002D06AD">
              <w:rPr>
                <w:rFonts w:ascii="Arial" w:hAnsi="Arial" w:cs="Arial"/>
              </w:rPr>
              <w:t>).</w:t>
            </w:r>
          </w:p>
        </w:tc>
      </w:tr>
      <w:tr w:rsidR="00D163F3" w:rsidRPr="00104CDF" w14:paraId="03D6FA85"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71A2C06" w14:textId="69556148" w:rsidR="00D163F3" w:rsidRPr="00D163F3" w:rsidRDefault="00D163F3" w:rsidP="00727EB1">
            <w:pPr>
              <w:pStyle w:val="NormalBold"/>
              <w:rPr>
                <w:rFonts w:ascii="Arial" w:hAnsi="Arial" w:cs="Arial"/>
                <w:b/>
              </w:rPr>
            </w:pPr>
            <w:proofErr w:type="spellStart"/>
            <w:r w:rsidRPr="00D163F3">
              <w:rPr>
                <w:rFonts w:ascii="Arial" w:hAnsi="Arial" w:cs="Arial"/>
                <w:b/>
              </w:rPr>
              <w:t>FrequencyInterval</w:t>
            </w:r>
            <w:proofErr w:type="spellEnd"/>
          </w:p>
        </w:tc>
        <w:tc>
          <w:tcPr>
            <w:tcW w:w="4051" w:type="pct"/>
          </w:tcPr>
          <w:p w14:paraId="798E9833"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interval that </w:t>
            </w:r>
            <w:proofErr w:type="spellStart"/>
            <w:r w:rsidRPr="002D06AD">
              <w:rPr>
                <w:rFonts w:ascii="Arial" w:hAnsi="Arial" w:cs="Arial"/>
              </w:rPr>
              <w:t>FrequencyCount</w:t>
            </w:r>
            <w:proofErr w:type="spellEnd"/>
            <w:r w:rsidRPr="002D06AD">
              <w:rPr>
                <w:rFonts w:ascii="Arial" w:hAnsi="Arial" w:cs="Arial"/>
              </w:rPr>
              <w:t xml:space="preserve"> applies to. For example, per day or per week.</w:t>
            </w:r>
          </w:p>
          <w:p w14:paraId="2217BDBF" w14:textId="6E71D768"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For a list of possible intervals, see </w:t>
            </w:r>
            <w:hyperlink w:anchor="_FrequencyCapInterval" w:history="1">
              <w:proofErr w:type="spellStart"/>
              <w:r w:rsidRPr="002D06AD">
                <w:rPr>
                  <w:rStyle w:val="Hyperlink"/>
                  <w:rFonts w:ascii="Arial" w:hAnsi="Arial" w:cs="Arial"/>
                  <w:szCs w:val="20"/>
                </w:rPr>
                <w:t>FrequencyCapInterval</w:t>
              </w:r>
              <w:proofErr w:type="spellEnd"/>
            </w:hyperlink>
            <w:r w:rsidRPr="002D06AD">
              <w:rPr>
                <w:rFonts w:ascii="Arial" w:hAnsi="Arial" w:cs="Arial"/>
              </w:rPr>
              <w:t>.</w:t>
            </w:r>
          </w:p>
        </w:tc>
      </w:tr>
      <w:tr w:rsidR="00D163F3" w:rsidRPr="00104CDF" w14:paraId="06D0AE0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CFEB47B" w14:textId="0EB1E0ED" w:rsidR="00D163F3" w:rsidRPr="00D163F3" w:rsidRDefault="00D163F3" w:rsidP="00727EB1">
            <w:pPr>
              <w:pStyle w:val="NormalBold"/>
              <w:rPr>
                <w:rFonts w:ascii="Arial" w:hAnsi="Arial" w:cs="Arial"/>
                <w:b/>
              </w:rPr>
            </w:pPr>
            <w:r w:rsidRPr="00D163F3">
              <w:rPr>
                <w:rFonts w:ascii="Arial" w:hAnsi="Arial" w:cs="Arial"/>
                <w:b/>
              </w:rPr>
              <w:t>Id</w:t>
            </w:r>
          </w:p>
        </w:tc>
        <w:tc>
          <w:tcPr>
            <w:tcW w:w="4051" w:type="pct"/>
          </w:tcPr>
          <w:p w14:paraId="025EB84A" w14:textId="5E2E8C89"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A system-generated opaque ID that uniquely identifies this resource.</w:t>
            </w:r>
          </w:p>
        </w:tc>
      </w:tr>
      <w:tr w:rsidR="00D163F3" w:rsidRPr="00104CDF" w14:paraId="2FE33BD8"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627A883" w14:textId="3B7B8990" w:rsidR="00D163F3" w:rsidRPr="00D163F3" w:rsidRDefault="00D163F3" w:rsidP="00727EB1">
            <w:pPr>
              <w:pStyle w:val="NormalBold"/>
              <w:rPr>
                <w:rFonts w:ascii="Arial" w:hAnsi="Arial" w:cs="Arial"/>
                <w:b/>
              </w:rPr>
            </w:pPr>
            <w:r w:rsidRPr="00D163F3">
              <w:rPr>
                <w:rFonts w:ascii="Arial" w:hAnsi="Arial" w:cs="Arial"/>
                <w:b/>
              </w:rPr>
              <w:t>Quantity</w:t>
            </w:r>
          </w:p>
        </w:tc>
        <w:tc>
          <w:tcPr>
            <w:tcW w:w="4051" w:type="pct"/>
          </w:tcPr>
          <w:p w14:paraId="2FA36F0F"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quantity requested for the specified date range. This value will differ based on various cost types. For CPM, for examples, the value would be impressions.</w:t>
            </w:r>
          </w:p>
          <w:p w14:paraId="6A789B1B" w14:textId="2BE863F9"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line must contain a quantity before the user may reserve or book it. If the requested quantity is not available, reserving or booking the line must fail and </w:t>
            </w:r>
            <w:proofErr w:type="spellStart"/>
            <w:r w:rsidRPr="002D06AD">
              <w:rPr>
                <w:rFonts w:ascii="Arial" w:hAnsi="Arial" w:cs="Arial"/>
              </w:rPr>
              <w:t>bookingStatus</w:t>
            </w:r>
            <w:proofErr w:type="spellEnd"/>
            <w:r w:rsidRPr="002D06AD">
              <w:rPr>
                <w:rFonts w:ascii="Arial" w:hAnsi="Arial" w:cs="Arial"/>
              </w:rPr>
              <w:t xml:space="preserve"> must be set to Declined.</w:t>
            </w:r>
          </w:p>
        </w:tc>
      </w:tr>
      <w:tr w:rsidR="00D163F3" w:rsidRPr="00104CDF" w14:paraId="3DD01B49"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711D7A6" w14:textId="73B391A3" w:rsidR="00D163F3" w:rsidRPr="00D163F3" w:rsidRDefault="00D163F3" w:rsidP="00727EB1">
            <w:pPr>
              <w:pStyle w:val="NormalBold"/>
              <w:rPr>
                <w:rFonts w:ascii="Arial" w:hAnsi="Arial" w:cs="Arial"/>
                <w:b/>
              </w:rPr>
            </w:pPr>
            <w:r w:rsidRPr="00D163F3">
              <w:rPr>
                <w:rFonts w:ascii="Arial" w:hAnsi="Arial" w:cs="Arial"/>
                <w:b/>
              </w:rPr>
              <w:t>Name</w:t>
            </w:r>
          </w:p>
        </w:tc>
        <w:tc>
          <w:tcPr>
            <w:tcW w:w="4051" w:type="pct"/>
          </w:tcPr>
          <w:p w14:paraId="53F24B1C"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line’s display name.</w:t>
            </w:r>
          </w:p>
          <w:p w14:paraId="228AB1B4" w14:textId="1138628B"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be unique.</w:t>
            </w:r>
          </w:p>
        </w:tc>
      </w:tr>
      <w:tr w:rsidR="00D163F3" w:rsidRPr="00104CDF" w14:paraId="59EFE404"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BA1B562" w14:textId="630B49B0" w:rsidR="00D163F3" w:rsidRPr="00D163F3" w:rsidRDefault="00D163F3" w:rsidP="00727EB1">
            <w:pPr>
              <w:pStyle w:val="NormalBold"/>
              <w:rPr>
                <w:rFonts w:ascii="Arial" w:hAnsi="Arial" w:cs="Arial"/>
                <w:b/>
              </w:rPr>
            </w:pPr>
            <w:proofErr w:type="spellStart"/>
            <w:r w:rsidRPr="00D163F3">
              <w:rPr>
                <w:rFonts w:ascii="Arial" w:hAnsi="Arial" w:cs="Arial"/>
                <w:b/>
              </w:rPr>
              <w:t>OrderId</w:t>
            </w:r>
            <w:proofErr w:type="spellEnd"/>
          </w:p>
        </w:tc>
        <w:tc>
          <w:tcPr>
            <w:tcW w:w="4051" w:type="pct"/>
          </w:tcPr>
          <w:p w14:paraId="15B849B2" w14:textId="33038AE6"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ID of the order that this line belongs to.</w:t>
            </w:r>
          </w:p>
        </w:tc>
      </w:tr>
      <w:tr w:rsidR="00D163F3" w:rsidRPr="00104CDF" w14:paraId="63EA6671"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5733E8E" w14:textId="3268F3AA" w:rsidR="00D163F3" w:rsidRPr="00D163F3" w:rsidRDefault="00D163F3" w:rsidP="00727EB1">
            <w:pPr>
              <w:pStyle w:val="NormalBold"/>
              <w:rPr>
                <w:rFonts w:ascii="Arial" w:hAnsi="Arial" w:cs="Arial"/>
                <w:b/>
              </w:rPr>
            </w:pPr>
            <w:proofErr w:type="spellStart"/>
            <w:r w:rsidRPr="00D163F3">
              <w:rPr>
                <w:rFonts w:ascii="Arial" w:hAnsi="Arial" w:cs="Arial"/>
                <w:b/>
              </w:rPr>
              <w:t>ProductId</w:t>
            </w:r>
            <w:proofErr w:type="spellEnd"/>
          </w:p>
        </w:tc>
        <w:tc>
          <w:tcPr>
            <w:tcW w:w="4051" w:type="pct"/>
          </w:tcPr>
          <w:p w14:paraId="71339BBC" w14:textId="209FEB04"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ID of the product where the </w:t>
            </w:r>
            <w:proofErr w:type="spellStart"/>
            <w:r w:rsidRPr="002D06AD">
              <w:rPr>
                <w:rFonts w:ascii="Arial" w:hAnsi="Arial" w:cs="Arial"/>
              </w:rPr>
              <w:t>creatives</w:t>
            </w:r>
            <w:proofErr w:type="spellEnd"/>
            <w:r w:rsidRPr="002D06AD">
              <w:rPr>
                <w:rFonts w:ascii="Arial" w:hAnsi="Arial" w:cs="Arial"/>
              </w:rPr>
              <w:t xml:space="preserve"> run. </w:t>
            </w:r>
          </w:p>
        </w:tc>
      </w:tr>
      <w:tr w:rsidR="00D163F3" w:rsidRPr="00104CDF" w14:paraId="00DD3321"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A7FDBFD" w14:textId="40FF2832" w:rsidR="00D163F3" w:rsidRPr="00D163F3" w:rsidRDefault="00D163F3" w:rsidP="00727EB1">
            <w:pPr>
              <w:pStyle w:val="NormalBold"/>
              <w:rPr>
                <w:rFonts w:ascii="Arial" w:hAnsi="Arial" w:cs="Arial"/>
                <w:b/>
              </w:rPr>
            </w:pPr>
            <w:proofErr w:type="spellStart"/>
            <w:r w:rsidRPr="00D163F3">
              <w:rPr>
                <w:rFonts w:ascii="Arial" w:hAnsi="Arial" w:cs="Arial"/>
                <w:b/>
              </w:rPr>
              <w:t>ProviderData</w:t>
            </w:r>
            <w:proofErr w:type="spellEnd"/>
          </w:p>
        </w:tc>
        <w:tc>
          <w:tcPr>
            <w:tcW w:w="4051" w:type="pct"/>
          </w:tcPr>
          <w:p w14:paraId="6B477C09"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An opaque blob of provider-defined data. Providers may use this field as needed (for example, to store an ID that correlates this object with resources within their system).</w:t>
            </w:r>
          </w:p>
          <w:p w14:paraId="16276869" w14:textId="306E5B82"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Note that any provider that edits this object may override the data in this field. The data should include a marker that you can identify to ensure the data is yours.</w:t>
            </w:r>
          </w:p>
        </w:tc>
      </w:tr>
      <w:tr w:rsidR="00D163F3" w:rsidRPr="00104CDF" w14:paraId="37F88C9B"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5B50294" w14:textId="5536DE63" w:rsidR="00D163F3" w:rsidRPr="00D163F3" w:rsidRDefault="00D163F3" w:rsidP="00727EB1">
            <w:pPr>
              <w:pStyle w:val="NormalBold"/>
              <w:rPr>
                <w:rFonts w:ascii="Arial" w:hAnsi="Arial" w:cs="Arial"/>
                <w:b/>
              </w:rPr>
            </w:pPr>
            <w:r w:rsidRPr="00D163F3">
              <w:rPr>
                <w:rFonts w:ascii="Arial" w:hAnsi="Arial" w:cs="Arial"/>
                <w:b/>
              </w:rPr>
              <w:t>Rate</w:t>
            </w:r>
          </w:p>
        </w:tc>
        <w:tc>
          <w:tcPr>
            <w:tcW w:w="4051" w:type="pct"/>
          </w:tcPr>
          <w:p w14:paraId="25244A2A"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price per unit of impressions. For example, $10 per 1,000 impressions (CPM). </w:t>
            </w:r>
          </w:p>
          <w:p w14:paraId="3C30D217" w14:textId="7C3DE7C6"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rate is determined each time the line is saved (added, updated, booked, or reserved).</w:t>
            </w:r>
          </w:p>
        </w:tc>
      </w:tr>
      <w:tr w:rsidR="00D163F3" w:rsidRPr="00104CDF" w14:paraId="72BC3F5B"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5895C4A" w14:textId="3AD7775A" w:rsidR="00D163F3" w:rsidRPr="00D163F3" w:rsidRDefault="00D163F3" w:rsidP="00727EB1">
            <w:pPr>
              <w:pStyle w:val="NormalBold"/>
              <w:rPr>
                <w:rFonts w:ascii="Arial" w:hAnsi="Arial" w:cs="Arial"/>
                <w:b/>
              </w:rPr>
            </w:pPr>
            <w:proofErr w:type="spellStart"/>
            <w:r w:rsidRPr="00D163F3">
              <w:rPr>
                <w:rFonts w:ascii="Arial" w:hAnsi="Arial" w:cs="Arial"/>
                <w:b/>
              </w:rPr>
              <w:t>RateType</w:t>
            </w:r>
            <w:proofErr w:type="spellEnd"/>
          </w:p>
        </w:tc>
        <w:tc>
          <w:tcPr>
            <w:tcW w:w="4051" w:type="pct"/>
          </w:tcPr>
          <w:p w14:paraId="6773AE34"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unit of measure that Rate is expressed in. For a list of possible values, see </w:t>
            </w:r>
            <w:hyperlink w:anchor="_RateType" w:history="1">
              <w:proofErr w:type="spellStart"/>
              <w:r w:rsidRPr="002D06AD">
                <w:rPr>
                  <w:rStyle w:val="Hyperlink"/>
                  <w:rFonts w:ascii="Arial" w:hAnsi="Arial" w:cs="Arial"/>
                  <w:szCs w:val="20"/>
                </w:rPr>
                <w:t>RateType</w:t>
              </w:r>
              <w:proofErr w:type="spellEnd"/>
            </w:hyperlink>
            <w:r w:rsidRPr="002D06AD">
              <w:rPr>
                <w:rFonts w:ascii="Arial" w:hAnsi="Arial" w:cs="Arial"/>
              </w:rPr>
              <w:t>.</w:t>
            </w:r>
          </w:p>
          <w:p w14:paraId="51A64545" w14:textId="5BEEF268"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rate type is determined at the time the line is saved (added, updated, booked, or reserved).</w:t>
            </w:r>
          </w:p>
        </w:tc>
      </w:tr>
      <w:tr w:rsidR="00D163F3" w:rsidRPr="00104CDF" w14:paraId="7715466E"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A2DDAB6" w14:textId="063BD689" w:rsidR="00D163F3" w:rsidRPr="00D163F3" w:rsidRDefault="00D163F3" w:rsidP="00727EB1">
            <w:pPr>
              <w:pStyle w:val="NormalBold"/>
              <w:rPr>
                <w:rFonts w:ascii="Arial" w:hAnsi="Arial" w:cs="Arial"/>
                <w:b/>
              </w:rPr>
            </w:pPr>
            <w:proofErr w:type="spellStart"/>
            <w:r w:rsidRPr="00D163F3">
              <w:rPr>
                <w:rFonts w:ascii="Arial" w:hAnsi="Arial" w:cs="Arial"/>
                <w:b/>
              </w:rPr>
              <w:t>ReservedExpiryDate</w:t>
            </w:r>
            <w:proofErr w:type="spellEnd"/>
          </w:p>
        </w:tc>
        <w:tc>
          <w:tcPr>
            <w:tcW w:w="4051" w:type="pct"/>
          </w:tcPr>
          <w:p w14:paraId="78D660BC"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date and time that the reserved inventory will expire. </w:t>
            </w:r>
          </w:p>
          <w:p w14:paraId="6C2C35B5" w14:textId="534A0E26"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If the line is reserved, the expiry date must be set.</w:t>
            </w:r>
          </w:p>
        </w:tc>
      </w:tr>
      <w:tr w:rsidR="00D163F3" w:rsidRPr="00104CDF" w14:paraId="634EF3C4"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B13F330" w14:textId="66EAA0C9" w:rsidR="00D163F3" w:rsidRPr="00D163F3" w:rsidRDefault="00D163F3" w:rsidP="00727EB1">
            <w:pPr>
              <w:pStyle w:val="NormalBold"/>
              <w:rPr>
                <w:rFonts w:ascii="Arial" w:hAnsi="Arial" w:cs="Arial"/>
                <w:b/>
              </w:rPr>
            </w:pPr>
            <w:proofErr w:type="spellStart"/>
            <w:r w:rsidRPr="00D163F3">
              <w:rPr>
                <w:rFonts w:ascii="Arial" w:hAnsi="Arial" w:cs="Arial"/>
                <w:b/>
              </w:rPr>
              <w:t>StartDate</w:t>
            </w:r>
            <w:proofErr w:type="spellEnd"/>
          </w:p>
        </w:tc>
        <w:tc>
          <w:tcPr>
            <w:tcW w:w="4051" w:type="pct"/>
          </w:tcPr>
          <w:p w14:paraId="5B0D9966"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that the line will start. </w:t>
            </w:r>
          </w:p>
          <w:p w14:paraId="33C2D6D7"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must be specified in UTC and conform to ISO 8601. </w:t>
            </w:r>
          </w:p>
          <w:p w14:paraId="54B8C873"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time is missing, 12:00 AM is assumed.</w:t>
            </w:r>
          </w:p>
          <w:p w14:paraId="4FEED585"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must be greater than or equal to now and should be greater than or equal to the order’s start date. </w:t>
            </w:r>
          </w:p>
          <w:p w14:paraId="18821ED1"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start date is earlier than the order’s start date, the order’s start date should be moved to match the line’s start date if the order’s start date has not past.</w:t>
            </w:r>
          </w:p>
          <w:p w14:paraId="57654683" w14:textId="52E5070D"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Start dates that have past may not be updated.</w:t>
            </w:r>
          </w:p>
        </w:tc>
      </w:tr>
      <w:tr w:rsidR="00D163F3" w:rsidRPr="00104CDF" w14:paraId="4386C94E"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B203C6D" w14:textId="24E57CD2" w:rsidR="00D163F3" w:rsidRPr="00D163F3" w:rsidRDefault="00D163F3" w:rsidP="00727EB1">
            <w:pPr>
              <w:pStyle w:val="NormalBold"/>
              <w:rPr>
                <w:rFonts w:ascii="Arial" w:hAnsi="Arial" w:cs="Arial"/>
                <w:b/>
              </w:rPr>
            </w:pPr>
            <w:proofErr w:type="spellStart"/>
            <w:r w:rsidRPr="00D163F3">
              <w:rPr>
                <w:rFonts w:ascii="Arial" w:hAnsi="Arial" w:cs="Arial"/>
                <w:b/>
              </w:rPr>
              <w:t>StateChangeReason</w:t>
            </w:r>
            <w:proofErr w:type="spellEnd"/>
          </w:p>
        </w:tc>
        <w:tc>
          <w:tcPr>
            <w:tcW w:w="4051" w:type="pct"/>
          </w:tcPr>
          <w:p w14:paraId="374C505F"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reason why the </w:t>
            </w:r>
            <w:proofErr w:type="gramStart"/>
            <w:r w:rsidRPr="002D06AD">
              <w:rPr>
                <w:rFonts w:ascii="Arial" w:hAnsi="Arial" w:cs="Arial"/>
              </w:rPr>
              <w:t>state was changed by the publisher</w:t>
            </w:r>
            <w:proofErr w:type="gramEnd"/>
            <w:r w:rsidRPr="002D06AD">
              <w:rPr>
                <w:rFonts w:ascii="Arial" w:hAnsi="Arial" w:cs="Arial"/>
              </w:rPr>
              <w:t xml:space="preserve">. </w:t>
            </w:r>
          </w:p>
          <w:p w14:paraId="05B40D67"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reason must be specified if:</w:t>
            </w:r>
          </w:p>
          <w:p w14:paraId="6772E76E" w14:textId="77777777" w:rsidR="00D163F3" w:rsidRPr="002D06AD" w:rsidRDefault="00D163F3" w:rsidP="0086621B">
            <w:pPr>
              <w:pStyle w:val="ListParagraph"/>
              <w:widowControl/>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publisher declined the booking or reservation.</w:t>
            </w:r>
          </w:p>
          <w:p w14:paraId="5EBAE8EE" w14:textId="3E255DF3"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publisher or user canceled the flight. </w:t>
            </w:r>
          </w:p>
        </w:tc>
      </w:tr>
      <w:tr w:rsidR="00D163F3" w:rsidRPr="00104CDF" w14:paraId="0EC16576"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C926DCD" w14:textId="2C5E17D7" w:rsidR="00D163F3" w:rsidRPr="00D163F3" w:rsidRDefault="00D163F3" w:rsidP="00727EB1">
            <w:pPr>
              <w:pStyle w:val="NormalBold"/>
              <w:rPr>
                <w:rFonts w:ascii="Arial" w:hAnsi="Arial" w:cs="Arial"/>
                <w:b/>
              </w:rPr>
            </w:pPr>
            <w:r w:rsidRPr="00D163F3">
              <w:rPr>
                <w:rFonts w:ascii="Arial" w:hAnsi="Arial" w:cs="Arial"/>
                <w:b/>
              </w:rPr>
              <w:t>Targeting</w:t>
            </w:r>
          </w:p>
        </w:tc>
        <w:tc>
          <w:tcPr>
            <w:tcW w:w="4051" w:type="pct"/>
          </w:tcPr>
          <w:p w14:paraId="3A91F7D6"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segments used to target users and determine product availability. For example, behavioral, age, and gender segments. </w:t>
            </w:r>
          </w:p>
          <w:p w14:paraId="788B301B" w14:textId="0CDDAE4D"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If the line includes user segments and the delivery engine can determine whether the user matches the specified segments, it will display the ad to the user; otherwise it will not. </w:t>
            </w:r>
          </w:p>
        </w:tc>
      </w:tr>
      <w:tr w:rsidR="00D163F3" w:rsidRPr="00104CDF" w14:paraId="7C702BDB"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A8B287D" w14:textId="764F751B" w:rsidR="00D163F3" w:rsidRPr="00D163F3" w:rsidRDefault="00D163F3" w:rsidP="00727EB1">
            <w:pPr>
              <w:pStyle w:val="NormalBold"/>
              <w:rPr>
                <w:rFonts w:ascii="Arial" w:hAnsi="Arial" w:cs="Arial"/>
                <w:b/>
              </w:rPr>
            </w:pPr>
            <w:proofErr w:type="spellStart"/>
            <w:r w:rsidRPr="00D163F3">
              <w:rPr>
                <w:rFonts w:ascii="Arial" w:hAnsi="Arial" w:cs="Arial"/>
                <w:b/>
              </w:rPr>
              <w:t>UsesExpandables</w:t>
            </w:r>
            <w:proofErr w:type="spellEnd"/>
          </w:p>
        </w:tc>
        <w:tc>
          <w:tcPr>
            <w:tcW w:w="4051" w:type="pct"/>
          </w:tcPr>
          <w:p w14:paraId="2F74867B"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A Boolean value that indicates whether the line will be assigned expandable </w:t>
            </w:r>
            <w:proofErr w:type="spellStart"/>
            <w:r w:rsidRPr="002D06AD">
              <w:rPr>
                <w:rFonts w:ascii="Arial" w:hAnsi="Arial" w:cs="Arial"/>
              </w:rPr>
              <w:t>creatives</w:t>
            </w:r>
            <w:proofErr w:type="spellEnd"/>
            <w:r w:rsidRPr="002D06AD">
              <w:rPr>
                <w:rFonts w:ascii="Arial" w:hAnsi="Arial" w:cs="Arial"/>
              </w:rPr>
              <w:t xml:space="preserve">. Used to determine availability. </w:t>
            </w:r>
          </w:p>
          <w:p w14:paraId="179CFBAF" w14:textId="2457F39A"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default is false.</w:t>
            </w:r>
          </w:p>
        </w:tc>
      </w:tr>
    </w:tbl>
    <w:p w14:paraId="2C54D5AE" w14:textId="77777777" w:rsidR="00727EB1" w:rsidRDefault="00727EB1" w:rsidP="00347BFC"/>
    <w:p w14:paraId="7C9B59DE" w14:textId="51DE768E" w:rsidR="00D163F3" w:rsidRDefault="0004453B" w:rsidP="0004453B">
      <w:pPr>
        <w:pStyle w:val="Heading3"/>
      </w:pPr>
      <w:bookmarkStart w:id="162" w:name="_Toc307006490"/>
      <w:r>
        <w:t>Booking Status Values</w:t>
      </w:r>
      <w:bookmarkEnd w:id="162"/>
    </w:p>
    <w:p w14:paraId="363CFCB6"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r w:rsidRPr="002D06AD">
        <w:rPr>
          <w:rFonts w:ascii="Arial" w:hAnsi="Arial" w:cs="Arial"/>
        </w:rPr>
        <w:t>Draft—Indicates that a draft of the line has been saved. The line may be updated only in this state.</w:t>
      </w:r>
    </w:p>
    <w:p w14:paraId="5CB79EB1"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The line remains in this state until the user deletes, reserves, or books the line.</w:t>
      </w:r>
    </w:p>
    <w:p w14:paraId="0B4FDE92"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proofErr w:type="spellStart"/>
      <w:r w:rsidRPr="002D06AD">
        <w:rPr>
          <w:rFonts w:ascii="Arial" w:hAnsi="Arial" w:cs="Arial"/>
        </w:rPr>
        <w:t>PendingReservation</w:t>
      </w:r>
      <w:proofErr w:type="spellEnd"/>
      <w:r w:rsidRPr="002D06AD">
        <w:rPr>
          <w:rFonts w:ascii="Arial" w:hAnsi="Arial" w:cs="Arial"/>
        </w:rPr>
        <w:t>—Indicates that the reservation is in progress.</w:t>
      </w:r>
    </w:p>
    <w:p w14:paraId="121A3A98"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If approved, the state moves to Reserved; otherwise, it moves to Declined.</w:t>
      </w:r>
    </w:p>
    <w:p w14:paraId="13468B80"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Any user action requested in this state must fail.</w:t>
      </w:r>
    </w:p>
    <w:p w14:paraId="14625C68"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r w:rsidRPr="002D06AD">
        <w:rPr>
          <w:rFonts w:ascii="Arial" w:hAnsi="Arial" w:cs="Arial"/>
        </w:rPr>
        <w:t xml:space="preserve">Reserved—Indicates that the inventory for the line has been reserved. </w:t>
      </w:r>
    </w:p>
    <w:p w14:paraId="1C7FD062"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proofErr w:type="gramStart"/>
      <w:r w:rsidRPr="002D06AD">
        <w:rPr>
          <w:rFonts w:ascii="Arial" w:hAnsi="Arial" w:cs="Arial"/>
        </w:rPr>
        <w:t>Remains in this state until the user cancels, books, resets</w:t>
      </w:r>
      <w:proofErr w:type="gramEnd"/>
      <w:r w:rsidRPr="002D06AD">
        <w:rPr>
          <w:rFonts w:ascii="Arial" w:hAnsi="Arial" w:cs="Arial"/>
        </w:rPr>
        <w:t xml:space="preserve"> the line or the reservation expires. </w:t>
      </w:r>
    </w:p>
    <w:p w14:paraId="6E6A07D4"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 xml:space="preserve">The ability to reserve inventory is optional. </w:t>
      </w:r>
    </w:p>
    <w:p w14:paraId="74BB541C"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 xml:space="preserve">Each publisher determines the length of time that inventory may be reserved without booking before it’s released. </w:t>
      </w:r>
    </w:p>
    <w:p w14:paraId="5196BF5D"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 xml:space="preserve">If the line is reserved, the </w:t>
      </w:r>
      <w:proofErr w:type="spellStart"/>
      <w:r w:rsidRPr="002D06AD">
        <w:rPr>
          <w:rFonts w:ascii="Arial" w:hAnsi="Arial" w:cs="Arial"/>
        </w:rPr>
        <w:t>ReservedExpiryDate</w:t>
      </w:r>
      <w:proofErr w:type="spellEnd"/>
      <w:r w:rsidRPr="002D06AD">
        <w:rPr>
          <w:rFonts w:ascii="Arial" w:hAnsi="Arial" w:cs="Arial"/>
        </w:rPr>
        <w:t xml:space="preserve"> must be set to the date and time that the reserved inventory will expire.</w:t>
      </w:r>
    </w:p>
    <w:p w14:paraId="1F38431B" w14:textId="77777777" w:rsidR="0004453B" w:rsidRPr="002D06AD" w:rsidRDefault="0004453B" w:rsidP="0086621B">
      <w:pPr>
        <w:pStyle w:val="BulletedList1"/>
        <w:numPr>
          <w:ilvl w:val="0"/>
          <w:numId w:val="8"/>
        </w:numPr>
        <w:tabs>
          <w:tab w:val="right" w:pos="285"/>
        </w:tabs>
        <w:spacing w:before="0" w:after="0" w:line="240" w:lineRule="auto"/>
        <w:contextualSpacing/>
        <w:rPr>
          <w:rFonts w:ascii="Arial" w:hAnsi="Arial" w:cs="Arial"/>
        </w:rPr>
      </w:pPr>
      <w:proofErr w:type="spellStart"/>
      <w:r w:rsidRPr="002D06AD">
        <w:rPr>
          <w:rFonts w:ascii="Arial" w:hAnsi="Arial" w:cs="Arial"/>
        </w:rPr>
        <w:t>PendingBooking</w:t>
      </w:r>
      <w:proofErr w:type="spellEnd"/>
      <w:r w:rsidRPr="002D06AD">
        <w:rPr>
          <w:rFonts w:ascii="Arial" w:hAnsi="Arial" w:cs="Arial"/>
        </w:rPr>
        <w:t>—Indicates that the booking is in progress.</w:t>
      </w:r>
    </w:p>
    <w:p w14:paraId="4C732100"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If approved, the state moves to Booked; otherwise, it moves to Declined.</w:t>
      </w:r>
    </w:p>
    <w:p w14:paraId="77C5CDB2"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Any user action requested in this state must fail.</w:t>
      </w:r>
    </w:p>
    <w:p w14:paraId="7A71178D"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r w:rsidRPr="002D06AD">
        <w:rPr>
          <w:rFonts w:ascii="Arial" w:hAnsi="Arial" w:cs="Arial"/>
        </w:rPr>
        <w:t xml:space="preserve">Booked—Indicates that the line is booked and the buyer is obligated to the terms. </w:t>
      </w:r>
    </w:p>
    <w:p w14:paraId="5FA18005" w14:textId="77777777" w:rsidR="0004453B" w:rsidRPr="002D06AD" w:rsidRDefault="0004453B" w:rsidP="0004453B">
      <w:pPr>
        <w:pStyle w:val="BulletedList1"/>
        <w:numPr>
          <w:ilvl w:val="0"/>
          <w:numId w:val="0"/>
        </w:numPr>
        <w:spacing w:before="0" w:after="0" w:line="240" w:lineRule="auto"/>
        <w:ind w:left="360"/>
        <w:contextualSpacing/>
        <w:rPr>
          <w:rFonts w:ascii="Arial" w:hAnsi="Arial" w:cs="Arial"/>
          <w:strike/>
        </w:rPr>
      </w:pPr>
      <w:r w:rsidRPr="002D06AD">
        <w:rPr>
          <w:rFonts w:ascii="Arial" w:hAnsi="Arial" w:cs="Arial"/>
        </w:rPr>
        <w:t xml:space="preserve">To book the line, the line must have a creative assigned to it. If a creative is not assigned, the booking must fail. </w:t>
      </w:r>
    </w:p>
    <w:p w14:paraId="51B92D23" w14:textId="77777777" w:rsidR="0004453B" w:rsidRPr="002D06AD" w:rsidRDefault="0004453B" w:rsidP="0004453B">
      <w:pPr>
        <w:pStyle w:val="BulletedList1"/>
        <w:numPr>
          <w:ilvl w:val="0"/>
          <w:numId w:val="0"/>
        </w:numPr>
        <w:spacing w:before="0" w:after="0" w:line="240" w:lineRule="auto"/>
        <w:ind w:left="360"/>
        <w:contextualSpacing/>
        <w:rPr>
          <w:rFonts w:ascii="Arial" w:hAnsi="Arial" w:cs="Arial"/>
        </w:rPr>
      </w:pPr>
      <w:r w:rsidRPr="002D06AD">
        <w:rPr>
          <w:rFonts w:ascii="Arial" w:hAnsi="Arial" w:cs="Arial"/>
        </w:rPr>
        <w:t>The line stays in this state until the user cancels the line or the line reaches its delivery window.</w:t>
      </w:r>
    </w:p>
    <w:p w14:paraId="48057214" w14:textId="77777777" w:rsidR="0004453B" w:rsidRPr="002D06AD" w:rsidRDefault="0004453B" w:rsidP="0004453B">
      <w:pPr>
        <w:pStyle w:val="BulletedList1"/>
        <w:numPr>
          <w:ilvl w:val="0"/>
          <w:numId w:val="0"/>
        </w:numPr>
        <w:tabs>
          <w:tab w:val="right" w:pos="285"/>
        </w:tabs>
        <w:spacing w:before="0" w:after="0" w:line="240" w:lineRule="auto"/>
        <w:ind w:left="285"/>
        <w:contextualSpacing/>
        <w:rPr>
          <w:rFonts w:ascii="Arial" w:hAnsi="Arial" w:cs="Arial"/>
        </w:rPr>
      </w:pPr>
      <w:r w:rsidRPr="002D06AD">
        <w:rPr>
          <w:rFonts w:ascii="Arial" w:hAnsi="Arial" w:cs="Arial"/>
        </w:rPr>
        <w:t xml:space="preserve">After the line reaches its delivery window, the line moves to the </w:t>
      </w:r>
      <w:proofErr w:type="spellStart"/>
      <w:r w:rsidRPr="002D06AD">
        <w:rPr>
          <w:rFonts w:ascii="Arial" w:hAnsi="Arial" w:cs="Arial"/>
        </w:rPr>
        <w:t>InFlight</w:t>
      </w:r>
      <w:proofErr w:type="spellEnd"/>
      <w:r w:rsidRPr="002D06AD">
        <w:rPr>
          <w:rFonts w:ascii="Arial" w:hAnsi="Arial" w:cs="Arial"/>
        </w:rPr>
        <w:t xml:space="preserve"> state. </w:t>
      </w:r>
    </w:p>
    <w:p w14:paraId="13F6455B"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proofErr w:type="spellStart"/>
      <w:r w:rsidRPr="002D06AD">
        <w:rPr>
          <w:rFonts w:ascii="Arial" w:hAnsi="Arial" w:cs="Arial"/>
        </w:rPr>
        <w:t>InFlight</w:t>
      </w:r>
      <w:proofErr w:type="spellEnd"/>
      <w:r w:rsidRPr="002D06AD">
        <w:rPr>
          <w:rFonts w:ascii="Arial" w:hAnsi="Arial" w:cs="Arial"/>
        </w:rPr>
        <w:t>—Indicates that the line is in its delivery window.</w:t>
      </w:r>
    </w:p>
    <w:p w14:paraId="69CF7099" w14:textId="77777777" w:rsidR="0004453B" w:rsidRPr="002D06AD" w:rsidRDefault="0004453B" w:rsidP="0004453B">
      <w:pPr>
        <w:pStyle w:val="BulletedList1"/>
        <w:numPr>
          <w:ilvl w:val="0"/>
          <w:numId w:val="0"/>
        </w:numPr>
        <w:tabs>
          <w:tab w:val="left" w:pos="360"/>
          <w:tab w:val="right" w:pos="285"/>
        </w:tabs>
        <w:spacing w:before="0" w:after="0" w:line="240" w:lineRule="auto"/>
        <w:ind w:left="360"/>
        <w:contextualSpacing/>
        <w:rPr>
          <w:rFonts w:ascii="Arial" w:hAnsi="Arial" w:cs="Arial"/>
        </w:rPr>
      </w:pPr>
      <w:r w:rsidRPr="002D06AD">
        <w:rPr>
          <w:rFonts w:ascii="Arial" w:hAnsi="Arial" w:cs="Arial"/>
        </w:rPr>
        <w:t xml:space="preserve">The line stays in this state until the user cancels the line or the line reaches the end of its delivery window. </w:t>
      </w:r>
    </w:p>
    <w:p w14:paraId="561F94CB" w14:textId="77777777" w:rsidR="0004453B" w:rsidRPr="002D06AD" w:rsidRDefault="0004453B" w:rsidP="0004453B">
      <w:pPr>
        <w:pStyle w:val="BulletedList1"/>
        <w:numPr>
          <w:ilvl w:val="0"/>
          <w:numId w:val="0"/>
        </w:numPr>
        <w:tabs>
          <w:tab w:val="left" w:pos="360"/>
          <w:tab w:val="right" w:pos="285"/>
        </w:tabs>
        <w:spacing w:before="0" w:after="0" w:line="240" w:lineRule="auto"/>
        <w:ind w:left="360"/>
        <w:contextualSpacing/>
        <w:rPr>
          <w:rFonts w:ascii="Arial" w:hAnsi="Arial" w:cs="Arial"/>
        </w:rPr>
      </w:pPr>
      <w:r w:rsidRPr="002D06AD">
        <w:rPr>
          <w:rFonts w:ascii="Arial" w:hAnsi="Arial" w:cs="Arial"/>
        </w:rPr>
        <w:t xml:space="preserve">If the line reaches the end of its delivery window, then it moves to the </w:t>
      </w:r>
      <w:proofErr w:type="gramStart"/>
      <w:r w:rsidRPr="002D06AD">
        <w:rPr>
          <w:rFonts w:ascii="Arial" w:hAnsi="Arial" w:cs="Arial"/>
        </w:rPr>
        <w:t>Finished</w:t>
      </w:r>
      <w:proofErr w:type="gramEnd"/>
      <w:r w:rsidRPr="002D06AD">
        <w:rPr>
          <w:rFonts w:ascii="Arial" w:hAnsi="Arial" w:cs="Arial"/>
        </w:rPr>
        <w:t xml:space="preserve"> state; otherwise, it moves to the Stopped state.</w:t>
      </w:r>
    </w:p>
    <w:p w14:paraId="149C0937" w14:textId="77777777" w:rsidR="0004453B" w:rsidRPr="002D06AD" w:rsidRDefault="0004453B" w:rsidP="0086621B">
      <w:pPr>
        <w:pStyle w:val="BulletedList1"/>
        <w:numPr>
          <w:ilvl w:val="0"/>
          <w:numId w:val="7"/>
        </w:numPr>
        <w:tabs>
          <w:tab w:val="left" w:pos="360"/>
          <w:tab w:val="right" w:pos="285"/>
        </w:tabs>
        <w:spacing w:before="0" w:after="0" w:line="240" w:lineRule="auto"/>
        <w:contextualSpacing/>
        <w:rPr>
          <w:rFonts w:ascii="Arial" w:hAnsi="Arial" w:cs="Arial"/>
        </w:rPr>
      </w:pPr>
      <w:r w:rsidRPr="002D06AD">
        <w:rPr>
          <w:rFonts w:ascii="Arial" w:hAnsi="Arial" w:cs="Arial"/>
        </w:rPr>
        <w:t xml:space="preserve">Finished—Indicates that the line successfully completed its flight. </w:t>
      </w:r>
    </w:p>
    <w:p w14:paraId="411A31D0" w14:textId="77777777" w:rsidR="0004453B" w:rsidRPr="002D06AD" w:rsidRDefault="0004453B" w:rsidP="0004453B">
      <w:pPr>
        <w:pStyle w:val="BulletedList1"/>
        <w:numPr>
          <w:ilvl w:val="0"/>
          <w:numId w:val="0"/>
        </w:numPr>
        <w:tabs>
          <w:tab w:val="left" w:pos="360"/>
          <w:tab w:val="right" w:pos="285"/>
        </w:tabs>
        <w:spacing w:before="0" w:after="0" w:line="240" w:lineRule="auto"/>
        <w:ind w:left="360"/>
        <w:contextualSpacing/>
        <w:rPr>
          <w:rFonts w:ascii="Arial" w:hAnsi="Arial" w:cs="Arial"/>
        </w:rPr>
      </w:pPr>
      <w:r w:rsidRPr="002D06AD">
        <w:rPr>
          <w:rFonts w:ascii="Arial" w:hAnsi="Arial" w:cs="Arial"/>
        </w:rPr>
        <w:t>The line remains in this state.</w:t>
      </w:r>
    </w:p>
    <w:p w14:paraId="24F5C032"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r w:rsidRPr="002D06AD">
        <w:rPr>
          <w:rFonts w:ascii="Arial" w:hAnsi="Arial" w:cs="Arial"/>
        </w:rPr>
        <w:t>Stopped—Indicates that the user or publisher canceled the line while it was in-flight.</w:t>
      </w:r>
    </w:p>
    <w:p w14:paraId="02DB0A85"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 xml:space="preserve">The </w:t>
      </w:r>
      <w:proofErr w:type="spellStart"/>
      <w:r w:rsidRPr="002D06AD">
        <w:rPr>
          <w:rFonts w:ascii="Arial" w:hAnsi="Arial" w:cs="Arial"/>
        </w:rPr>
        <w:t>StateChangeReason</w:t>
      </w:r>
      <w:proofErr w:type="spellEnd"/>
      <w:r w:rsidRPr="002D06AD">
        <w:rPr>
          <w:rFonts w:ascii="Arial" w:hAnsi="Arial" w:cs="Arial"/>
        </w:rPr>
        <w:t xml:space="preserve"> field must specify the reason why the flight was canceled.</w:t>
      </w:r>
    </w:p>
    <w:p w14:paraId="282F4751"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The line remains in this state.</w:t>
      </w:r>
    </w:p>
    <w:p w14:paraId="38CFAE58"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r w:rsidRPr="002D06AD">
        <w:rPr>
          <w:rFonts w:ascii="Arial" w:hAnsi="Arial" w:cs="Arial"/>
        </w:rPr>
        <w:t xml:space="preserve">Canceled—Indicates that the user canceled the line while it was in the Reserved or Booked state. </w:t>
      </w:r>
    </w:p>
    <w:p w14:paraId="12602E21"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The line remains in this state.</w:t>
      </w:r>
    </w:p>
    <w:p w14:paraId="0ED65865" w14:textId="77777777" w:rsidR="0004453B" w:rsidRPr="002D06AD" w:rsidRDefault="0004453B" w:rsidP="0004453B">
      <w:pPr>
        <w:pStyle w:val="BulletedList1"/>
        <w:tabs>
          <w:tab w:val="left" w:pos="360"/>
          <w:tab w:val="right" w:pos="285"/>
        </w:tabs>
        <w:spacing w:before="0" w:after="0" w:line="240" w:lineRule="auto"/>
        <w:ind w:left="360"/>
        <w:contextualSpacing/>
        <w:rPr>
          <w:rFonts w:ascii="Arial" w:hAnsi="Arial" w:cs="Arial"/>
        </w:rPr>
      </w:pPr>
      <w:r w:rsidRPr="002D06AD">
        <w:rPr>
          <w:rFonts w:ascii="Arial" w:hAnsi="Arial" w:cs="Arial"/>
        </w:rPr>
        <w:t xml:space="preserve">Expired—Indicates that the reservation expired. </w:t>
      </w:r>
    </w:p>
    <w:p w14:paraId="5009DB34" w14:textId="77777777" w:rsidR="0004453B" w:rsidRPr="002D06AD"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The line remains in this state unless the user resets the line, which moves it back to the Draft state</w:t>
      </w:r>
    </w:p>
    <w:p w14:paraId="252B42CB" w14:textId="77777777" w:rsidR="0004453B" w:rsidRPr="002D06AD" w:rsidRDefault="0004453B" w:rsidP="0086621B">
      <w:pPr>
        <w:pStyle w:val="BulletedList1"/>
        <w:numPr>
          <w:ilvl w:val="0"/>
          <w:numId w:val="6"/>
        </w:numPr>
        <w:tabs>
          <w:tab w:val="right" w:pos="285"/>
        </w:tabs>
        <w:spacing w:before="0" w:after="0" w:line="240" w:lineRule="auto"/>
        <w:contextualSpacing/>
        <w:rPr>
          <w:rFonts w:ascii="Arial" w:hAnsi="Arial" w:cs="Arial"/>
        </w:rPr>
      </w:pPr>
      <w:r w:rsidRPr="002D06AD">
        <w:rPr>
          <w:rFonts w:ascii="Arial" w:hAnsi="Arial" w:cs="Arial"/>
        </w:rPr>
        <w:t xml:space="preserve">Declined—Indicates that booking or reservation was declined by the publisher or failed. </w:t>
      </w:r>
    </w:p>
    <w:p w14:paraId="009E3EDE" w14:textId="30806DD0" w:rsidR="0004453B" w:rsidRPr="0004453B" w:rsidRDefault="0004453B" w:rsidP="0004453B">
      <w:pPr>
        <w:pStyle w:val="BulletedList1"/>
        <w:numPr>
          <w:ilvl w:val="0"/>
          <w:numId w:val="0"/>
        </w:numPr>
        <w:tabs>
          <w:tab w:val="right" w:pos="285"/>
        </w:tabs>
        <w:spacing w:before="0" w:after="0" w:line="240" w:lineRule="auto"/>
        <w:ind w:left="360"/>
        <w:contextualSpacing/>
        <w:rPr>
          <w:rFonts w:ascii="Arial" w:hAnsi="Arial" w:cs="Arial"/>
        </w:rPr>
      </w:pPr>
      <w:r w:rsidRPr="002D06AD">
        <w:rPr>
          <w:rFonts w:ascii="Arial" w:hAnsi="Arial" w:cs="Arial"/>
        </w:rPr>
        <w:t>The line remains in this state unless the user resets the line, which moves it back to the Draft state.</w:t>
      </w:r>
      <w:r>
        <w:rPr>
          <w:rFonts w:ascii="Arial" w:hAnsi="Arial" w:cs="Arial"/>
        </w:rPr>
        <w:t xml:space="preserve"> </w:t>
      </w:r>
      <w:r w:rsidRPr="002D06AD">
        <w:rPr>
          <w:rFonts w:ascii="Arial" w:hAnsi="Arial" w:cs="Arial"/>
        </w:rPr>
        <w:t xml:space="preserve">The </w:t>
      </w:r>
      <w:proofErr w:type="spellStart"/>
      <w:r w:rsidRPr="002D06AD">
        <w:rPr>
          <w:rFonts w:ascii="Arial" w:hAnsi="Arial" w:cs="Arial"/>
        </w:rPr>
        <w:t>StateChangeReason</w:t>
      </w:r>
      <w:proofErr w:type="spellEnd"/>
      <w:r w:rsidRPr="002D06AD">
        <w:rPr>
          <w:rFonts w:ascii="Arial" w:hAnsi="Arial" w:cs="Arial"/>
        </w:rPr>
        <w:t xml:space="preserve"> field must specify the reason why the booking or reservation was declined or failed.</w:t>
      </w:r>
    </w:p>
    <w:p w14:paraId="4D1E01F4" w14:textId="77777777" w:rsidR="00C84588" w:rsidRDefault="00C84588" w:rsidP="005802AF"/>
    <w:p w14:paraId="08641441" w14:textId="2B86DE87" w:rsidR="00713CAD" w:rsidRDefault="00713CAD" w:rsidP="00F941A7">
      <w:pPr>
        <w:pStyle w:val="Heading2"/>
      </w:pPr>
      <w:bookmarkStart w:id="163" w:name="_Toc298671346"/>
      <w:bookmarkStart w:id="164" w:name="_Toc307006491"/>
      <w:r>
        <w:t>Order</w:t>
      </w:r>
      <w:bookmarkEnd w:id="163"/>
      <w:bookmarkEnd w:id="164"/>
    </w:p>
    <w:p w14:paraId="71350109" w14:textId="723887DC" w:rsidR="00F941A7" w:rsidRPr="00F941A7" w:rsidRDefault="00F941A7" w:rsidP="00F941A7">
      <w:r w:rsidRPr="00F941A7">
        <w:t xml:space="preserve">Defines an Order resource. The Order specifies the plan’s start and end dates, estimated budget, currency, and preferred billing method. </w:t>
      </w:r>
    </w:p>
    <w:p w14:paraId="65830D6B" w14:textId="7D8BAB53" w:rsidR="00F941A7" w:rsidRDefault="00F941A7" w:rsidP="00F941A7">
      <w:r w:rsidRPr="00F941A7">
        <w:t xml:space="preserve">To specify the details of the order, use the </w:t>
      </w:r>
      <w:hyperlink w:anchor="_Line" w:history="1">
        <w:r w:rsidRPr="00F941A7">
          <w:rPr>
            <w:rStyle w:val="Hyperlink"/>
          </w:rPr>
          <w:t>Line</w:t>
        </w:r>
      </w:hyperlink>
      <w:r w:rsidRPr="00F941A7">
        <w:t xml:space="preserve"> resource.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825"/>
        <w:gridCol w:w="1080"/>
        <w:gridCol w:w="1620"/>
        <w:gridCol w:w="1440"/>
        <w:gridCol w:w="1620"/>
        <w:gridCol w:w="2005"/>
      </w:tblGrid>
      <w:tr w:rsidR="00D163F3" w:rsidRPr="00B6616B" w14:paraId="033591A1" w14:textId="77777777" w:rsidTr="009A7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vAlign w:val="bottom"/>
          </w:tcPr>
          <w:p w14:paraId="7A634A94" w14:textId="77777777" w:rsidR="00D163F3" w:rsidRPr="00B6616B" w:rsidRDefault="00D163F3" w:rsidP="00D163F3">
            <w:pPr>
              <w:contextualSpacing/>
              <w:rPr>
                <w:rFonts w:ascii="Arial" w:hAnsi="Arial" w:cs="Arial"/>
              </w:rPr>
            </w:pPr>
            <w:r w:rsidRPr="00B6616B">
              <w:rPr>
                <w:rFonts w:ascii="Arial" w:hAnsi="Arial" w:cs="Arial"/>
              </w:rPr>
              <w:t>Property</w:t>
            </w:r>
          </w:p>
        </w:tc>
        <w:tc>
          <w:tcPr>
            <w:tcW w:w="1080" w:type="dxa"/>
            <w:vAlign w:val="bottom"/>
          </w:tcPr>
          <w:p w14:paraId="4E311C41"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620" w:type="dxa"/>
            <w:vAlign w:val="bottom"/>
          </w:tcPr>
          <w:p w14:paraId="4D15D9A1"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5A4AE488"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062E1698"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312568E3"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571BDF" w:rsidRPr="00104CDF" w14:paraId="33346EF6"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92073B4" w14:textId="768771C8" w:rsidR="00571BDF" w:rsidRPr="00104CDF" w:rsidRDefault="00571BDF" w:rsidP="00D163F3">
            <w:pPr>
              <w:contextualSpacing/>
              <w:rPr>
                <w:rFonts w:ascii="Arial" w:hAnsi="Arial" w:cs="Arial"/>
              </w:rPr>
            </w:pPr>
            <w:proofErr w:type="spellStart"/>
            <w:r w:rsidRPr="002D06AD">
              <w:rPr>
                <w:rFonts w:ascii="Arial" w:hAnsi="Arial" w:cs="Arial"/>
              </w:rPr>
              <w:t>AccountId</w:t>
            </w:r>
            <w:proofErr w:type="spellEnd"/>
          </w:p>
        </w:tc>
        <w:tc>
          <w:tcPr>
            <w:tcW w:w="1080" w:type="dxa"/>
          </w:tcPr>
          <w:p w14:paraId="2D038C4C" w14:textId="4524ECFB"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7C2A0A29" w14:textId="44BCB1EF" w:rsidR="00571BDF" w:rsidRPr="00104CDF"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36 </w:t>
            </w:r>
            <w:r>
              <w:rPr>
                <w:rFonts w:ascii="Arial" w:hAnsi="Arial" w:cs="Arial"/>
              </w:rPr>
              <w:t>char</w:t>
            </w:r>
          </w:p>
        </w:tc>
        <w:tc>
          <w:tcPr>
            <w:tcW w:w="1440" w:type="dxa"/>
          </w:tcPr>
          <w:p w14:paraId="73D4BCD4" w14:textId="1D0F1EC8"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435D0D9F" w14:textId="681C9F78"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63E0694C" w14:textId="2D1E9D01"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571BDF" w:rsidRPr="00104CDF" w14:paraId="2FE45FC8"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D91B1D9" w14:textId="0A7A041C" w:rsidR="00571BDF" w:rsidRPr="00104CDF" w:rsidRDefault="00571BDF" w:rsidP="00D163F3">
            <w:pPr>
              <w:contextualSpacing/>
              <w:rPr>
                <w:rFonts w:ascii="Arial" w:hAnsi="Arial" w:cs="Arial"/>
              </w:rPr>
            </w:pPr>
            <w:r w:rsidRPr="002D06AD">
              <w:rPr>
                <w:rFonts w:ascii="Arial" w:hAnsi="Arial" w:cs="Arial"/>
              </w:rPr>
              <w:t>Brand</w:t>
            </w:r>
          </w:p>
        </w:tc>
        <w:tc>
          <w:tcPr>
            <w:tcW w:w="1080" w:type="dxa"/>
          </w:tcPr>
          <w:p w14:paraId="5960D3E8" w14:textId="05FC6A5C"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72AE51B5" w14:textId="09D2F2B8" w:rsidR="00571BDF" w:rsidRPr="00104CDF"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25 </w:t>
            </w:r>
            <w:r>
              <w:rPr>
                <w:rFonts w:ascii="Arial" w:hAnsi="Arial" w:cs="Arial"/>
              </w:rPr>
              <w:t>char</w:t>
            </w:r>
          </w:p>
        </w:tc>
        <w:tc>
          <w:tcPr>
            <w:tcW w:w="1440" w:type="dxa"/>
          </w:tcPr>
          <w:p w14:paraId="24817235" w14:textId="0756BBD5"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150732FF" w14:textId="25708910"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503C2F03" w14:textId="6946E481"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571BDF" w:rsidRPr="00104CDF" w14:paraId="40272429"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73B3F64" w14:textId="5FB923D2" w:rsidR="00571BDF" w:rsidRPr="00104CDF" w:rsidRDefault="00571BDF" w:rsidP="00D163F3">
            <w:pPr>
              <w:contextualSpacing/>
              <w:rPr>
                <w:rFonts w:ascii="Arial" w:hAnsi="Arial" w:cs="Arial"/>
              </w:rPr>
            </w:pPr>
            <w:r w:rsidRPr="002D06AD">
              <w:rPr>
                <w:rFonts w:ascii="Arial" w:hAnsi="Arial" w:cs="Arial"/>
              </w:rPr>
              <w:t>Budget</w:t>
            </w:r>
          </w:p>
        </w:tc>
        <w:tc>
          <w:tcPr>
            <w:tcW w:w="1080" w:type="dxa"/>
          </w:tcPr>
          <w:p w14:paraId="66FBC0F5" w14:textId="5CA00BE6"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Decimal</w:t>
            </w:r>
          </w:p>
        </w:tc>
        <w:tc>
          <w:tcPr>
            <w:tcW w:w="1620" w:type="dxa"/>
          </w:tcPr>
          <w:p w14:paraId="63266AD7" w14:textId="77777777"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3DDB343" w14:textId="02F563E1"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7B330686" w14:textId="1B0562BE"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6F8E462D" w14:textId="38A9C8C0"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571BDF" w:rsidRPr="00104CDF" w14:paraId="3711E91D"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8A2FD74" w14:textId="6487414B" w:rsidR="00571BDF" w:rsidRPr="00104CDF" w:rsidRDefault="00571BDF" w:rsidP="00D163F3">
            <w:pPr>
              <w:contextualSpacing/>
              <w:rPr>
                <w:rFonts w:ascii="Arial" w:hAnsi="Arial" w:cs="Arial"/>
              </w:rPr>
            </w:pPr>
            <w:r w:rsidRPr="002D06AD">
              <w:rPr>
                <w:rFonts w:ascii="Arial" w:hAnsi="Arial" w:cs="Arial"/>
              </w:rPr>
              <w:t>Contacts</w:t>
            </w:r>
          </w:p>
        </w:tc>
        <w:tc>
          <w:tcPr>
            <w:tcW w:w="1080" w:type="dxa"/>
          </w:tcPr>
          <w:p w14:paraId="5FE22CB2" w14:textId="33E0C864"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55189">
              <w:rPr>
                <w:rFonts w:ascii="Arial" w:hAnsi="Arial" w:cs="Arial"/>
              </w:rPr>
              <w:t>Contact</w:t>
            </w:r>
          </w:p>
        </w:tc>
        <w:tc>
          <w:tcPr>
            <w:tcW w:w="1620" w:type="dxa"/>
          </w:tcPr>
          <w:p w14:paraId="02D9958A" w14:textId="51747E9E"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list must contain unique contact types (for example, only one billing contact).</w:t>
            </w:r>
          </w:p>
        </w:tc>
        <w:tc>
          <w:tcPr>
            <w:tcW w:w="1440" w:type="dxa"/>
          </w:tcPr>
          <w:p w14:paraId="704A7FAF" w14:textId="7D2A4883"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75115163" w14:textId="5A2CD6FA"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46C3AA0" w14:textId="05402BBC"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571BDF" w:rsidRPr="00104CDF" w14:paraId="3F71A270"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528C0F8" w14:textId="09DA88E4" w:rsidR="00571BDF" w:rsidRPr="00104CDF" w:rsidRDefault="00571BDF" w:rsidP="00D163F3">
            <w:pPr>
              <w:contextualSpacing/>
              <w:rPr>
                <w:rFonts w:ascii="Arial" w:hAnsi="Arial" w:cs="Arial"/>
              </w:rPr>
            </w:pPr>
            <w:r w:rsidRPr="002D06AD">
              <w:rPr>
                <w:rFonts w:ascii="Arial" w:hAnsi="Arial" w:cs="Arial"/>
              </w:rPr>
              <w:t>Currency</w:t>
            </w:r>
          </w:p>
        </w:tc>
        <w:tc>
          <w:tcPr>
            <w:tcW w:w="1080" w:type="dxa"/>
          </w:tcPr>
          <w:p w14:paraId="477FD637" w14:textId="1FC25225"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0E49D9F2" w14:textId="4BB73AF0" w:rsidR="00571BDF" w:rsidRPr="00104CDF" w:rsidRDefault="00A711E7"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65" w:author="Katie Stroud" w:date="2015-09-10T13:45:00Z">
              <w:r>
                <w:rPr>
                  <w:rFonts w:ascii="Arial" w:hAnsi="Arial" w:cs="Arial"/>
                </w:rPr>
                <w:t>IS0-4217</w:t>
              </w:r>
            </w:ins>
          </w:p>
        </w:tc>
        <w:tc>
          <w:tcPr>
            <w:tcW w:w="1440" w:type="dxa"/>
          </w:tcPr>
          <w:p w14:paraId="423AC3D9" w14:textId="7CD61B92"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620" w:type="dxa"/>
          </w:tcPr>
          <w:p w14:paraId="637838BE" w14:textId="3CECB0D7"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1625B3DB" w14:textId="5F490B3C"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571BDF" w:rsidRPr="00104CDF" w14:paraId="56FA8EBA"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91EC6B9" w14:textId="6542594C" w:rsidR="00571BDF" w:rsidRPr="002D06AD" w:rsidRDefault="00571BDF" w:rsidP="00D163F3">
            <w:pPr>
              <w:contextualSpacing/>
              <w:rPr>
                <w:rFonts w:ascii="Arial" w:hAnsi="Arial" w:cs="Arial"/>
              </w:rPr>
            </w:pPr>
            <w:proofErr w:type="spellStart"/>
            <w:r w:rsidRPr="002D06AD">
              <w:rPr>
                <w:rFonts w:ascii="Arial" w:hAnsi="Arial" w:cs="Arial"/>
              </w:rPr>
              <w:t>EndDate</w:t>
            </w:r>
            <w:proofErr w:type="spellEnd"/>
          </w:p>
        </w:tc>
        <w:tc>
          <w:tcPr>
            <w:tcW w:w="1080" w:type="dxa"/>
          </w:tcPr>
          <w:p w14:paraId="3CBA7C8D" w14:textId="3D68AFBF"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594902CA" w14:textId="75851EA8" w:rsidR="00571BDF" w:rsidRPr="00104CDF"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26 </w:t>
            </w:r>
            <w:r>
              <w:rPr>
                <w:rFonts w:ascii="Arial" w:hAnsi="Arial" w:cs="Arial"/>
              </w:rPr>
              <w:t>char</w:t>
            </w:r>
          </w:p>
        </w:tc>
        <w:tc>
          <w:tcPr>
            <w:tcW w:w="1440" w:type="dxa"/>
          </w:tcPr>
          <w:p w14:paraId="60FCE9DB" w14:textId="31672B6B"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61A454AB" w14:textId="5DF96F20"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7851035A" w14:textId="452914DD"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9A76AE" w:rsidRPr="00104CDF" w14:paraId="22028AD6"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BD5C6AC" w14:textId="208068D2" w:rsidR="009A76AE" w:rsidRPr="002D06AD" w:rsidRDefault="009A76AE" w:rsidP="00D163F3">
            <w:pPr>
              <w:contextualSpacing/>
              <w:rPr>
                <w:rFonts w:ascii="Arial" w:hAnsi="Arial" w:cs="Arial"/>
              </w:rPr>
            </w:pPr>
            <w:ins w:id="166" w:author="Katie Stroud" w:date="2015-09-09T23:24:00Z">
              <w:r>
                <w:rPr>
                  <w:rFonts w:ascii="Arial" w:hAnsi="Arial" w:cs="Arial"/>
                </w:rPr>
                <w:t>Expires</w:t>
              </w:r>
            </w:ins>
          </w:p>
        </w:tc>
        <w:tc>
          <w:tcPr>
            <w:tcW w:w="1080" w:type="dxa"/>
          </w:tcPr>
          <w:p w14:paraId="233358AD" w14:textId="3D781147"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67" w:author="Katie Stroud" w:date="2015-09-09T23:24:00Z">
              <w:r>
                <w:rPr>
                  <w:rFonts w:ascii="Arial" w:hAnsi="Arial" w:cs="Arial"/>
                </w:rPr>
                <w:t>Date</w:t>
              </w:r>
            </w:ins>
          </w:p>
        </w:tc>
        <w:tc>
          <w:tcPr>
            <w:tcW w:w="1620" w:type="dxa"/>
          </w:tcPr>
          <w:p w14:paraId="03DDB46D" w14:textId="449B2B5A" w:rsidR="009A76AE" w:rsidRPr="002D06AD" w:rsidRDefault="003E69AC"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68" w:author="Katie Stroud" w:date="2015-10-22T00:32:00Z">
              <w:r>
                <w:rPr>
                  <w:rFonts w:ascii="Arial" w:hAnsi="Arial" w:cs="Arial"/>
                </w:rPr>
                <w:t>ISO-8601</w:t>
              </w:r>
            </w:ins>
          </w:p>
        </w:tc>
        <w:tc>
          <w:tcPr>
            <w:tcW w:w="1440" w:type="dxa"/>
          </w:tcPr>
          <w:p w14:paraId="6B5F6953" w14:textId="62B26423"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69" w:author="Katie Stroud" w:date="2015-09-09T23:25:00Z">
              <w:r>
                <w:rPr>
                  <w:rFonts w:ascii="Arial" w:hAnsi="Arial" w:cs="Arial"/>
                </w:rPr>
                <w:t>Read-only</w:t>
              </w:r>
            </w:ins>
          </w:p>
        </w:tc>
        <w:tc>
          <w:tcPr>
            <w:tcW w:w="1620" w:type="dxa"/>
          </w:tcPr>
          <w:p w14:paraId="46588A0A" w14:textId="4E886F7B"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70" w:author="Katie Stroud" w:date="2015-09-09T23:25:00Z">
              <w:r>
                <w:rPr>
                  <w:rFonts w:ascii="Arial" w:hAnsi="Arial" w:cs="Arial"/>
                </w:rPr>
                <w:t>Read-only</w:t>
              </w:r>
            </w:ins>
          </w:p>
        </w:tc>
        <w:tc>
          <w:tcPr>
            <w:tcW w:w="2005" w:type="dxa"/>
          </w:tcPr>
          <w:p w14:paraId="4DB48942" w14:textId="42CB561B"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71" w:author="Katie Stroud" w:date="2015-09-09T23:26:00Z">
              <w:r>
                <w:rPr>
                  <w:rFonts w:ascii="Arial" w:hAnsi="Arial" w:cs="Arial"/>
                </w:rPr>
                <w:t>Optional</w:t>
              </w:r>
            </w:ins>
          </w:p>
        </w:tc>
      </w:tr>
      <w:tr w:rsidR="00571BDF" w:rsidRPr="00104CDF" w14:paraId="69E764BC"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23B1DCD" w14:textId="6D10697E" w:rsidR="00571BDF" w:rsidRPr="002D06AD" w:rsidRDefault="00571BDF" w:rsidP="00D163F3">
            <w:pPr>
              <w:contextualSpacing/>
              <w:rPr>
                <w:rFonts w:ascii="Arial" w:hAnsi="Arial" w:cs="Arial"/>
              </w:rPr>
            </w:pPr>
            <w:r w:rsidRPr="002D06AD">
              <w:rPr>
                <w:rFonts w:ascii="Arial" w:hAnsi="Arial" w:cs="Arial"/>
              </w:rPr>
              <w:t>Id</w:t>
            </w:r>
          </w:p>
        </w:tc>
        <w:tc>
          <w:tcPr>
            <w:tcW w:w="1080" w:type="dxa"/>
          </w:tcPr>
          <w:p w14:paraId="60F3450C" w14:textId="29AC07E0"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6FACB5B2" w14:textId="0D982139" w:rsidR="00571BDF" w:rsidRPr="002D06AD"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36 </w:t>
            </w:r>
            <w:r>
              <w:rPr>
                <w:rFonts w:ascii="Arial" w:hAnsi="Arial" w:cs="Arial"/>
              </w:rPr>
              <w:t>char</w:t>
            </w:r>
          </w:p>
        </w:tc>
        <w:tc>
          <w:tcPr>
            <w:tcW w:w="1440" w:type="dxa"/>
          </w:tcPr>
          <w:p w14:paraId="4FC373C9" w14:textId="50E26FB9"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183DC542" w14:textId="19E4DACF"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14C52349" w14:textId="7BAAFF6D"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571BDF" w:rsidRPr="00104CDF" w14:paraId="0B7F2112"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93D2F34" w14:textId="27246CE8" w:rsidR="00571BDF" w:rsidRPr="002D06AD" w:rsidRDefault="00571BDF" w:rsidP="00D163F3">
            <w:pPr>
              <w:contextualSpacing/>
              <w:rPr>
                <w:rFonts w:ascii="Arial" w:hAnsi="Arial" w:cs="Arial"/>
              </w:rPr>
            </w:pPr>
            <w:r w:rsidRPr="002D06AD">
              <w:rPr>
                <w:rFonts w:ascii="Arial" w:hAnsi="Arial" w:cs="Arial"/>
              </w:rPr>
              <w:t>Industry</w:t>
            </w:r>
          </w:p>
        </w:tc>
        <w:tc>
          <w:tcPr>
            <w:tcW w:w="1080" w:type="dxa"/>
          </w:tcPr>
          <w:p w14:paraId="4B48B961" w14:textId="3B72D10E"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3FFC8FC3" w14:textId="77777777"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723F74B" w14:textId="3ECAD895"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19D2CEB7" w14:textId="06E3A572"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7510D7C" w14:textId="664ECDAB"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May support</w:t>
            </w:r>
          </w:p>
        </w:tc>
      </w:tr>
      <w:tr w:rsidR="00571BDF" w:rsidRPr="00104CDF" w14:paraId="4FF1CB0E"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E8DF42D" w14:textId="0A07C290" w:rsidR="00571BDF" w:rsidRPr="002D06AD" w:rsidRDefault="00571BDF" w:rsidP="00D163F3">
            <w:pPr>
              <w:contextualSpacing/>
              <w:rPr>
                <w:rFonts w:ascii="Arial" w:hAnsi="Arial" w:cs="Arial"/>
              </w:rPr>
            </w:pPr>
            <w:r w:rsidRPr="002D06AD">
              <w:rPr>
                <w:rFonts w:ascii="Arial" w:hAnsi="Arial" w:cs="Arial"/>
              </w:rPr>
              <w:t>Name</w:t>
            </w:r>
          </w:p>
        </w:tc>
        <w:tc>
          <w:tcPr>
            <w:tcW w:w="1080" w:type="dxa"/>
          </w:tcPr>
          <w:p w14:paraId="56DD4A59" w14:textId="66BFC60F"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027A16AC" w14:textId="385D82C0" w:rsidR="00571BDF" w:rsidRPr="002D06AD"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100 </w:t>
            </w:r>
            <w:r>
              <w:rPr>
                <w:rFonts w:ascii="Arial" w:hAnsi="Arial" w:cs="Arial"/>
              </w:rPr>
              <w:t>char</w:t>
            </w:r>
          </w:p>
        </w:tc>
        <w:tc>
          <w:tcPr>
            <w:tcW w:w="1440" w:type="dxa"/>
          </w:tcPr>
          <w:p w14:paraId="20C46BE6" w14:textId="29D96A3F"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w:t>
            </w:r>
          </w:p>
        </w:tc>
        <w:tc>
          <w:tcPr>
            <w:tcW w:w="1620" w:type="dxa"/>
          </w:tcPr>
          <w:p w14:paraId="2A6C1EDD" w14:textId="14CDB01B"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10E8D9A2" w14:textId="31E9BEA5"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6465F4" w:rsidRPr="00104CDF" w14:paraId="1390D452"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4DBCE4D" w14:textId="50AE051F" w:rsidR="006465F4" w:rsidRPr="002D06AD" w:rsidRDefault="006465F4" w:rsidP="00D163F3">
            <w:pPr>
              <w:contextualSpacing/>
              <w:rPr>
                <w:rFonts w:ascii="Arial" w:hAnsi="Arial" w:cs="Arial"/>
              </w:rPr>
            </w:pPr>
            <w:proofErr w:type="spellStart"/>
            <w:ins w:id="172" w:author="Katie Stroud" w:date="2015-09-09T23:11:00Z">
              <w:r>
                <w:rPr>
                  <w:rFonts w:ascii="Arial" w:hAnsi="Arial" w:cs="Arial"/>
                </w:rPr>
                <w:t>OrderStatus</w:t>
              </w:r>
            </w:ins>
            <w:proofErr w:type="spellEnd"/>
          </w:p>
        </w:tc>
        <w:tc>
          <w:tcPr>
            <w:tcW w:w="1080" w:type="dxa"/>
          </w:tcPr>
          <w:p w14:paraId="5F864606" w14:textId="50D942FE"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73" w:author="Katie Stroud" w:date="2015-09-09T23:12:00Z">
              <w:r>
                <w:rPr>
                  <w:rFonts w:ascii="Arial" w:hAnsi="Arial" w:cs="Arial"/>
                </w:rPr>
                <w:t>String</w:t>
              </w:r>
            </w:ins>
          </w:p>
        </w:tc>
        <w:tc>
          <w:tcPr>
            <w:tcW w:w="1620" w:type="dxa"/>
          </w:tcPr>
          <w:p w14:paraId="3D393D28" w14:textId="77777777"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7EBED5D" w14:textId="0BCF5E91"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74" w:author="Katie Stroud" w:date="2015-09-09T23:14:00Z">
              <w:r>
                <w:rPr>
                  <w:rFonts w:ascii="Arial" w:hAnsi="Arial" w:cs="Arial"/>
                </w:rPr>
                <w:t>Read-only</w:t>
              </w:r>
            </w:ins>
          </w:p>
        </w:tc>
        <w:tc>
          <w:tcPr>
            <w:tcW w:w="1620" w:type="dxa"/>
          </w:tcPr>
          <w:p w14:paraId="10FDEDB7" w14:textId="3EEFC1A7"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75" w:author="Katie Stroud" w:date="2015-09-09T23:14:00Z">
              <w:r>
                <w:rPr>
                  <w:rFonts w:ascii="Arial" w:hAnsi="Arial" w:cs="Arial"/>
                </w:rPr>
                <w:t>Read-only</w:t>
              </w:r>
            </w:ins>
          </w:p>
        </w:tc>
        <w:tc>
          <w:tcPr>
            <w:tcW w:w="2005" w:type="dxa"/>
          </w:tcPr>
          <w:p w14:paraId="789552A7" w14:textId="0188F182"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76" w:author="Katie Stroud" w:date="2015-09-09T23:14:00Z">
              <w:r>
                <w:rPr>
                  <w:rFonts w:ascii="Arial" w:hAnsi="Arial" w:cs="Arial"/>
                </w:rPr>
                <w:t>Must support</w:t>
              </w:r>
            </w:ins>
          </w:p>
        </w:tc>
      </w:tr>
      <w:tr w:rsidR="006465F4" w:rsidRPr="00104CDF" w14:paraId="08C7A931"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6ED6970" w14:textId="7BAAF240" w:rsidR="006465F4" w:rsidRPr="002D06AD" w:rsidRDefault="006465F4" w:rsidP="00D163F3">
            <w:pPr>
              <w:contextualSpacing/>
              <w:rPr>
                <w:rFonts w:ascii="Arial" w:hAnsi="Arial" w:cs="Arial"/>
              </w:rPr>
            </w:pPr>
            <w:proofErr w:type="spellStart"/>
            <w:ins w:id="177" w:author="Katie Stroud" w:date="2015-09-09T23:15:00Z">
              <w:r>
                <w:rPr>
                  <w:rFonts w:ascii="Arial" w:hAnsi="Arial" w:cs="Arial"/>
                </w:rPr>
                <w:t>PackageOnly</w:t>
              </w:r>
            </w:ins>
            <w:proofErr w:type="spellEnd"/>
          </w:p>
        </w:tc>
        <w:tc>
          <w:tcPr>
            <w:tcW w:w="1080" w:type="dxa"/>
          </w:tcPr>
          <w:p w14:paraId="5CF2AF66" w14:textId="2C06DE40"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178" w:author="Katie Stroud" w:date="2015-09-09T23:16:00Z">
              <w:r>
                <w:rPr>
                  <w:rFonts w:ascii="Arial" w:hAnsi="Arial" w:cs="Arial"/>
                </w:rPr>
                <w:t>Boolean</w:t>
              </w:r>
            </w:ins>
          </w:p>
        </w:tc>
        <w:tc>
          <w:tcPr>
            <w:tcW w:w="1620" w:type="dxa"/>
          </w:tcPr>
          <w:p w14:paraId="653FC15B" w14:textId="77777777"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59E9B013" w14:textId="0EAFAB70"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179" w:author="Katie Stroud" w:date="2015-09-09T23:16:00Z">
              <w:r>
                <w:rPr>
                  <w:rFonts w:ascii="Arial" w:hAnsi="Arial" w:cs="Arial"/>
                </w:rPr>
                <w:t>Read-only</w:t>
              </w:r>
            </w:ins>
          </w:p>
        </w:tc>
        <w:tc>
          <w:tcPr>
            <w:tcW w:w="1620" w:type="dxa"/>
          </w:tcPr>
          <w:p w14:paraId="7514B7F1" w14:textId="7D3B2FC5"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180" w:author="Katie Stroud" w:date="2015-09-09T23:16:00Z">
              <w:r>
                <w:rPr>
                  <w:rFonts w:ascii="Arial" w:hAnsi="Arial" w:cs="Arial"/>
                </w:rPr>
                <w:t>Ready-only</w:t>
              </w:r>
            </w:ins>
          </w:p>
        </w:tc>
        <w:tc>
          <w:tcPr>
            <w:tcW w:w="2005" w:type="dxa"/>
          </w:tcPr>
          <w:p w14:paraId="36E1A019" w14:textId="52C05C99"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181" w:author="Katie Stroud" w:date="2015-09-09T23:16:00Z">
              <w:r>
                <w:rPr>
                  <w:rFonts w:ascii="Arial" w:hAnsi="Arial" w:cs="Arial"/>
                </w:rPr>
                <w:t>Optional</w:t>
              </w:r>
            </w:ins>
          </w:p>
        </w:tc>
      </w:tr>
      <w:tr w:rsidR="00571BDF" w:rsidRPr="00104CDF" w14:paraId="5DE742FF"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D823D5F" w14:textId="0C021EC9" w:rsidR="00571BDF" w:rsidRPr="002D06AD" w:rsidRDefault="00571BDF" w:rsidP="00D163F3">
            <w:pPr>
              <w:contextualSpacing/>
              <w:rPr>
                <w:rFonts w:ascii="Arial" w:hAnsi="Arial" w:cs="Arial"/>
              </w:rPr>
            </w:pPr>
            <w:proofErr w:type="spellStart"/>
            <w:r w:rsidRPr="002D06AD">
              <w:rPr>
                <w:rFonts w:ascii="Arial" w:hAnsi="Arial" w:cs="Arial"/>
              </w:rPr>
              <w:t>PreferredBillingMethod</w:t>
            </w:r>
            <w:proofErr w:type="spellEnd"/>
          </w:p>
        </w:tc>
        <w:tc>
          <w:tcPr>
            <w:tcW w:w="1080" w:type="dxa"/>
          </w:tcPr>
          <w:p w14:paraId="587923B3" w14:textId="4863B8F2"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3A5B8117" w14:textId="1C765128" w:rsidR="00571BDF"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10 </w:t>
            </w:r>
            <w:r>
              <w:rPr>
                <w:rFonts w:ascii="Arial" w:hAnsi="Arial" w:cs="Arial"/>
              </w:rPr>
              <w:t>char</w:t>
            </w:r>
          </w:p>
        </w:tc>
        <w:tc>
          <w:tcPr>
            <w:tcW w:w="1440" w:type="dxa"/>
          </w:tcPr>
          <w:p w14:paraId="63741AE2" w14:textId="02BDA6F0"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78382D89" w14:textId="40B9EF4C"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1E37CE04" w14:textId="381E1399"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571BDF" w:rsidRPr="00104CDF" w14:paraId="0DB7C3AC"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57B180C4" w14:textId="5DDA536E" w:rsidR="00571BDF" w:rsidRPr="002D06AD" w:rsidRDefault="00571BDF" w:rsidP="00D163F3">
            <w:pPr>
              <w:contextualSpacing/>
              <w:rPr>
                <w:rFonts w:ascii="Arial" w:hAnsi="Arial" w:cs="Arial"/>
              </w:rPr>
            </w:pPr>
            <w:proofErr w:type="spellStart"/>
            <w:r w:rsidRPr="002D06AD">
              <w:rPr>
                <w:rFonts w:ascii="Arial" w:hAnsi="Arial" w:cs="Arial"/>
              </w:rPr>
              <w:t>ProviderData</w:t>
            </w:r>
            <w:proofErr w:type="spellEnd"/>
          </w:p>
        </w:tc>
        <w:tc>
          <w:tcPr>
            <w:tcW w:w="1080" w:type="dxa"/>
          </w:tcPr>
          <w:p w14:paraId="4FA5BD76" w14:textId="1BBF9AC6"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2462450A" w14:textId="5C4EFADC" w:rsidR="00571BDF" w:rsidRPr="002D06AD"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1,000 </w:t>
            </w:r>
            <w:r>
              <w:rPr>
                <w:rFonts w:ascii="Arial" w:hAnsi="Arial" w:cs="Arial"/>
              </w:rPr>
              <w:t>char</w:t>
            </w:r>
          </w:p>
        </w:tc>
        <w:tc>
          <w:tcPr>
            <w:tcW w:w="1440" w:type="dxa"/>
          </w:tcPr>
          <w:p w14:paraId="68FF5D0F" w14:textId="6A495718"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27A1ECC8" w14:textId="1A9F24B7"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0A057074" w14:textId="665030A8"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571BDF" w:rsidRPr="00104CDF" w14:paraId="5857FF01"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F5B52E3" w14:textId="42DEA1EE" w:rsidR="00571BDF" w:rsidRPr="002D06AD" w:rsidRDefault="00571BDF" w:rsidP="00D163F3">
            <w:pPr>
              <w:contextualSpacing/>
              <w:rPr>
                <w:rFonts w:ascii="Arial" w:hAnsi="Arial" w:cs="Arial"/>
              </w:rPr>
            </w:pPr>
            <w:proofErr w:type="spellStart"/>
            <w:r w:rsidRPr="002D06AD">
              <w:rPr>
                <w:rFonts w:ascii="Arial" w:hAnsi="Arial" w:cs="Arial"/>
              </w:rPr>
              <w:t>StartDate</w:t>
            </w:r>
            <w:proofErr w:type="spellEnd"/>
          </w:p>
        </w:tc>
        <w:tc>
          <w:tcPr>
            <w:tcW w:w="1080" w:type="dxa"/>
          </w:tcPr>
          <w:p w14:paraId="7D87AA66" w14:textId="71F6F5C2"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58A10663" w14:textId="76F1FCCD" w:rsidR="00571BDF"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26 </w:t>
            </w:r>
            <w:r>
              <w:rPr>
                <w:rFonts w:ascii="Arial" w:hAnsi="Arial" w:cs="Arial"/>
              </w:rPr>
              <w:t>char</w:t>
            </w:r>
          </w:p>
        </w:tc>
        <w:tc>
          <w:tcPr>
            <w:tcW w:w="1440" w:type="dxa"/>
          </w:tcPr>
          <w:p w14:paraId="347EDD35" w14:textId="4FD1B82B"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01F8FA8C" w14:textId="3B932AE1"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7B07A7E" w14:textId="17E0CABD"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bl>
    <w:p w14:paraId="05718047" w14:textId="77777777" w:rsidR="00D163F3" w:rsidRDefault="00D163F3" w:rsidP="00D163F3"/>
    <w:p w14:paraId="6E52D23F" w14:textId="77777777" w:rsidR="00D163F3" w:rsidRDefault="00D163F3" w:rsidP="00D163F3"/>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D163F3" w:rsidRPr="00A06A9E" w14:paraId="02E23A50" w14:textId="77777777" w:rsidTr="00D16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A58AC66" w14:textId="77777777" w:rsidR="00D163F3" w:rsidRPr="00571BDF" w:rsidRDefault="00D163F3" w:rsidP="00D163F3">
            <w:pPr>
              <w:pStyle w:val="NormalBold"/>
              <w:rPr>
                <w:b/>
              </w:rPr>
            </w:pPr>
            <w:r w:rsidRPr="00571BDF">
              <w:rPr>
                <w:b/>
              </w:rPr>
              <w:t>Property</w:t>
            </w:r>
          </w:p>
        </w:tc>
        <w:tc>
          <w:tcPr>
            <w:tcW w:w="4051" w:type="pct"/>
          </w:tcPr>
          <w:p w14:paraId="36DACC73" w14:textId="77777777" w:rsidR="00D163F3" w:rsidRPr="00A06A9E"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571BDF" w:rsidRPr="00104CDF" w14:paraId="672A1235"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BE3BD12" w14:textId="371B2D57" w:rsidR="00571BDF" w:rsidRPr="00571BDF" w:rsidRDefault="00571BDF" w:rsidP="00D163F3">
            <w:pPr>
              <w:pStyle w:val="NormalBold"/>
              <w:rPr>
                <w:b/>
              </w:rPr>
            </w:pPr>
            <w:proofErr w:type="spellStart"/>
            <w:r w:rsidRPr="00571BDF">
              <w:rPr>
                <w:rFonts w:ascii="Arial" w:hAnsi="Arial" w:cs="Arial"/>
                <w:b/>
              </w:rPr>
              <w:t>AccountId</w:t>
            </w:r>
            <w:proofErr w:type="spellEnd"/>
          </w:p>
        </w:tc>
        <w:tc>
          <w:tcPr>
            <w:tcW w:w="4051" w:type="pct"/>
          </w:tcPr>
          <w:p w14:paraId="2AD92340" w14:textId="748F2C04"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ID of the account that identifies the advertiser and buyer </w:t>
            </w:r>
            <w:proofErr w:type="gramStart"/>
            <w:r w:rsidRPr="002D06AD">
              <w:rPr>
                <w:rFonts w:ascii="Arial" w:hAnsi="Arial" w:cs="Arial"/>
              </w:rPr>
              <w:t>that own</w:t>
            </w:r>
            <w:proofErr w:type="gramEnd"/>
            <w:r w:rsidRPr="002D06AD">
              <w:rPr>
                <w:rFonts w:ascii="Arial" w:hAnsi="Arial" w:cs="Arial"/>
              </w:rPr>
              <w:t xml:space="preserve"> the order.</w:t>
            </w:r>
          </w:p>
        </w:tc>
      </w:tr>
      <w:tr w:rsidR="00571BDF" w:rsidRPr="00104CDF" w14:paraId="253B80D8"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40971CA" w14:textId="28A72392" w:rsidR="00571BDF" w:rsidRPr="00571BDF" w:rsidRDefault="00571BDF" w:rsidP="00D163F3">
            <w:pPr>
              <w:pStyle w:val="NormalBold"/>
              <w:rPr>
                <w:b/>
              </w:rPr>
            </w:pPr>
            <w:r w:rsidRPr="00571BDF">
              <w:rPr>
                <w:rFonts w:ascii="Arial" w:hAnsi="Arial" w:cs="Arial"/>
                <w:b/>
              </w:rPr>
              <w:t>Brand</w:t>
            </w:r>
          </w:p>
        </w:tc>
        <w:tc>
          <w:tcPr>
            <w:tcW w:w="4051" w:type="pct"/>
          </w:tcPr>
          <w:p w14:paraId="095F39DD" w14:textId="339879A2"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brand being advertised.</w:t>
            </w:r>
          </w:p>
        </w:tc>
      </w:tr>
      <w:tr w:rsidR="00571BDF" w:rsidRPr="00104CDF" w14:paraId="43CB758A"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6CAA2BA" w14:textId="2F0C5E06" w:rsidR="00571BDF" w:rsidRPr="00571BDF" w:rsidRDefault="00571BDF" w:rsidP="00D163F3">
            <w:pPr>
              <w:pStyle w:val="NormalBold"/>
              <w:rPr>
                <w:b/>
              </w:rPr>
            </w:pPr>
            <w:r w:rsidRPr="00571BDF">
              <w:rPr>
                <w:rFonts w:ascii="Arial" w:hAnsi="Arial" w:cs="Arial"/>
                <w:b/>
              </w:rPr>
              <w:t>Budget</w:t>
            </w:r>
          </w:p>
        </w:tc>
        <w:tc>
          <w:tcPr>
            <w:tcW w:w="4051" w:type="pct"/>
          </w:tcPr>
          <w:p w14:paraId="56D1A59E" w14:textId="7B7F1025"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w:t>
            </w:r>
            <w:proofErr w:type="gramStart"/>
            <w:r w:rsidRPr="002D06AD">
              <w:rPr>
                <w:rFonts w:ascii="Arial" w:hAnsi="Arial" w:cs="Arial"/>
              </w:rPr>
              <w:t>order’s</w:t>
            </w:r>
            <w:proofErr w:type="gramEnd"/>
            <w:r w:rsidRPr="002D06AD">
              <w:rPr>
                <w:rFonts w:ascii="Arial" w:hAnsi="Arial" w:cs="Arial"/>
              </w:rPr>
              <w:t xml:space="preserve"> estimated budget. The budget is directional; it is not used to limit the amount of money that the order spends. To determine the projected spend based on quantity, aggregate the Cost property for each line of the order.</w:t>
            </w:r>
          </w:p>
        </w:tc>
      </w:tr>
      <w:tr w:rsidR="00571BDF" w:rsidRPr="00104CDF" w14:paraId="1EA1F592"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F69127C" w14:textId="087FD8AF" w:rsidR="00571BDF" w:rsidRPr="00571BDF" w:rsidRDefault="00571BDF" w:rsidP="00D163F3">
            <w:pPr>
              <w:pStyle w:val="NormalBold"/>
              <w:rPr>
                <w:b/>
              </w:rPr>
            </w:pPr>
            <w:r w:rsidRPr="00571BDF">
              <w:rPr>
                <w:rFonts w:ascii="Arial" w:hAnsi="Arial" w:cs="Arial"/>
                <w:b/>
              </w:rPr>
              <w:t>Contacts</w:t>
            </w:r>
          </w:p>
        </w:tc>
        <w:tc>
          <w:tcPr>
            <w:tcW w:w="4051" w:type="pct"/>
          </w:tcPr>
          <w:p w14:paraId="2CF719B5" w14:textId="549B428B"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list of contacts to use for this order. This list of contacts is in addition to the </w:t>
            </w:r>
            <w:proofErr w:type="gramStart"/>
            <w:r w:rsidRPr="002D06AD">
              <w:rPr>
                <w:rFonts w:ascii="Arial" w:hAnsi="Arial" w:cs="Arial"/>
              </w:rPr>
              <w:t>buyer’s</w:t>
            </w:r>
            <w:proofErr w:type="gramEnd"/>
            <w:r w:rsidRPr="002D06AD">
              <w:rPr>
                <w:rFonts w:ascii="Arial" w:hAnsi="Arial" w:cs="Arial"/>
              </w:rPr>
              <w:t xml:space="preserve"> and advertiser’s list of contacts.</w:t>
            </w:r>
          </w:p>
        </w:tc>
      </w:tr>
      <w:tr w:rsidR="00571BDF" w:rsidRPr="00104CDF" w14:paraId="6475A0D8"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6569A16" w14:textId="2BA87683" w:rsidR="00571BDF" w:rsidRPr="00571BDF" w:rsidRDefault="00571BDF" w:rsidP="00D163F3">
            <w:pPr>
              <w:pStyle w:val="NormalBold"/>
              <w:rPr>
                <w:b/>
              </w:rPr>
            </w:pPr>
            <w:r w:rsidRPr="00571BDF">
              <w:rPr>
                <w:rFonts w:ascii="Arial" w:hAnsi="Arial" w:cs="Arial"/>
                <w:b/>
              </w:rPr>
              <w:t>Currency</w:t>
            </w:r>
          </w:p>
        </w:tc>
        <w:tc>
          <w:tcPr>
            <w:tcW w:w="4051" w:type="pct"/>
          </w:tcPr>
          <w:p w14:paraId="6354A5F0" w14:textId="77777777" w:rsidR="00571BDF" w:rsidRPr="002D06AD" w:rsidRDefault="00571BD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currency that all monetary properties of the order and lines are specified in. The currency is also used for billing and reporting. For a list of possible currency ISO codes, see </w:t>
            </w:r>
            <w:hyperlink w:anchor="_Currency" w:history="1">
              <w:r w:rsidRPr="002D06AD">
                <w:rPr>
                  <w:rStyle w:val="Hyperlink"/>
                  <w:rFonts w:ascii="Arial" w:hAnsi="Arial" w:cs="Arial"/>
                  <w:szCs w:val="20"/>
                </w:rPr>
                <w:t>Currency</w:t>
              </w:r>
            </w:hyperlink>
            <w:r w:rsidRPr="002D06AD">
              <w:rPr>
                <w:rFonts w:ascii="Arial" w:hAnsi="Arial" w:cs="Arial"/>
              </w:rPr>
              <w:t>.</w:t>
            </w:r>
          </w:p>
          <w:p w14:paraId="036212BD" w14:textId="416EC10D"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publisher may enforce that all lines of the order specify products that use the same currency.</w:t>
            </w:r>
          </w:p>
        </w:tc>
      </w:tr>
      <w:tr w:rsidR="00571BDF" w:rsidRPr="00104CDF" w14:paraId="2FEFA6E5"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5955C40" w14:textId="17E264F4" w:rsidR="00571BDF" w:rsidRPr="00571BDF" w:rsidRDefault="00571BDF" w:rsidP="00D163F3">
            <w:pPr>
              <w:pStyle w:val="NormalBold"/>
              <w:rPr>
                <w:rFonts w:ascii="Arial" w:hAnsi="Arial" w:cs="Arial"/>
                <w:b/>
              </w:rPr>
            </w:pPr>
            <w:proofErr w:type="spellStart"/>
            <w:r w:rsidRPr="00571BDF">
              <w:rPr>
                <w:rFonts w:ascii="Arial" w:hAnsi="Arial" w:cs="Arial"/>
                <w:b/>
              </w:rPr>
              <w:t>EndDate</w:t>
            </w:r>
            <w:proofErr w:type="spellEnd"/>
          </w:p>
        </w:tc>
        <w:tc>
          <w:tcPr>
            <w:tcW w:w="4051" w:type="pct"/>
          </w:tcPr>
          <w:p w14:paraId="50F0F9E5"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date and time that the order will end. The end date is directional and may be updated by the publisher to match the latest end date found in the order’s lines.</w:t>
            </w:r>
          </w:p>
          <w:p w14:paraId="47AFAECB"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must be specified in UTC and conform to ISO 8601. </w:t>
            </w:r>
          </w:p>
          <w:p w14:paraId="39D16B1A"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time is missing, 11:59 PM is assumed.</w:t>
            </w:r>
          </w:p>
          <w:p w14:paraId="3206979E"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end date must be later than the start date.</w:t>
            </w:r>
          </w:p>
          <w:p w14:paraId="6E00CE1A" w14:textId="41F353B4"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End dates that have past cannot be updated.</w:t>
            </w:r>
          </w:p>
        </w:tc>
      </w:tr>
      <w:tr w:rsidR="009A76AE" w:rsidRPr="00104CDF" w14:paraId="4924A2F9"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D7B8111" w14:textId="166D6F51" w:rsidR="009A76AE" w:rsidRPr="00571BDF" w:rsidRDefault="009A76AE" w:rsidP="00D163F3">
            <w:pPr>
              <w:pStyle w:val="NormalBold"/>
              <w:rPr>
                <w:rFonts w:ascii="Arial" w:hAnsi="Arial" w:cs="Arial"/>
                <w:b/>
              </w:rPr>
            </w:pPr>
            <w:ins w:id="182" w:author="Katie Stroud" w:date="2015-09-09T23:21:00Z">
              <w:r>
                <w:rPr>
                  <w:rFonts w:ascii="Arial" w:hAnsi="Arial" w:cs="Arial"/>
                  <w:b/>
                </w:rPr>
                <w:t>Expires</w:t>
              </w:r>
            </w:ins>
          </w:p>
        </w:tc>
        <w:tc>
          <w:tcPr>
            <w:tcW w:w="4051" w:type="pct"/>
          </w:tcPr>
          <w:p w14:paraId="26132FFC" w14:textId="0AD4BA79" w:rsidR="009A76AE" w:rsidRPr="002D06AD" w:rsidRDefault="009A76AE" w:rsidP="003E69AC">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183" w:author="Katie Stroud" w:date="2015-09-09T23:22:00Z">
              <w:r>
                <w:rPr>
                  <w:rFonts w:ascii="Arial" w:hAnsi="Arial" w:cs="Arial"/>
                </w:rPr>
                <w:t xml:space="preserve">The date and time </w:t>
              </w:r>
            </w:ins>
            <w:ins w:id="184" w:author="Katie Stroud" w:date="2015-09-09T23:25:00Z">
              <w:r w:rsidR="003E69AC">
                <w:rPr>
                  <w:rFonts w:ascii="Arial" w:hAnsi="Arial" w:cs="Arial"/>
                </w:rPr>
                <w:t xml:space="preserve">using the ISO </w:t>
              </w:r>
            </w:ins>
            <w:ins w:id="185" w:author="Katie Stroud" w:date="2015-10-22T00:34:00Z">
              <w:r w:rsidR="003E69AC">
                <w:rPr>
                  <w:rFonts w:ascii="Arial" w:hAnsi="Arial" w:cs="Arial"/>
                </w:rPr>
                <w:t>8601</w:t>
              </w:r>
            </w:ins>
            <w:ins w:id="186" w:author="Katie Stroud" w:date="2015-09-09T23:25:00Z">
              <w:r>
                <w:rPr>
                  <w:rFonts w:ascii="Arial" w:hAnsi="Arial" w:cs="Arial"/>
                </w:rPr>
                <w:t xml:space="preserve"> format </w:t>
              </w:r>
            </w:ins>
            <w:ins w:id="187" w:author="Katie Stroud" w:date="2015-09-09T23:22:00Z">
              <w:r>
                <w:rPr>
                  <w:rFonts w:ascii="Arial" w:hAnsi="Arial" w:cs="Arial"/>
                </w:rPr>
                <w:t>for when the order expires. Publisher will only hold inventory up until the date and time indicated.</w:t>
              </w:r>
            </w:ins>
          </w:p>
        </w:tc>
      </w:tr>
      <w:tr w:rsidR="00571BDF" w:rsidRPr="00104CDF" w14:paraId="4B49D67C"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9DBE26A" w14:textId="6AB630A1" w:rsidR="00571BDF" w:rsidRPr="00571BDF" w:rsidRDefault="00571BDF" w:rsidP="00D163F3">
            <w:pPr>
              <w:pStyle w:val="NormalBold"/>
              <w:rPr>
                <w:rFonts w:ascii="Arial" w:hAnsi="Arial" w:cs="Arial"/>
                <w:b/>
              </w:rPr>
            </w:pPr>
            <w:r w:rsidRPr="00571BDF">
              <w:rPr>
                <w:rFonts w:ascii="Arial" w:hAnsi="Arial" w:cs="Arial"/>
                <w:b/>
              </w:rPr>
              <w:t>Id</w:t>
            </w:r>
          </w:p>
        </w:tc>
        <w:tc>
          <w:tcPr>
            <w:tcW w:w="4051" w:type="pct"/>
          </w:tcPr>
          <w:p w14:paraId="3389DF57" w14:textId="2EDEE8EC"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 system-generated opaque ID that uniquely identifies this resource.</w:t>
            </w:r>
          </w:p>
        </w:tc>
      </w:tr>
      <w:tr w:rsidR="00571BDF" w:rsidRPr="00104CDF" w14:paraId="3A3D487B"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6CE1E2D" w14:textId="5C126223" w:rsidR="00571BDF" w:rsidRPr="00571BDF" w:rsidRDefault="00571BDF" w:rsidP="00D163F3">
            <w:pPr>
              <w:pStyle w:val="NormalBold"/>
              <w:rPr>
                <w:rFonts w:ascii="Arial" w:hAnsi="Arial" w:cs="Arial"/>
                <w:b/>
              </w:rPr>
            </w:pPr>
            <w:r w:rsidRPr="00571BDF">
              <w:rPr>
                <w:rFonts w:ascii="Arial" w:hAnsi="Arial" w:cs="Arial"/>
                <w:b/>
              </w:rPr>
              <w:t>Industry</w:t>
            </w:r>
          </w:p>
        </w:tc>
        <w:tc>
          <w:tcPr>
            <w:tcW w:w="4051" w:type="pct"/>
          </w:tcPr>
          <w:p w14:paraId="2C685979" w14:textId="389A78FB"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industry associated with the order. This industry may differ from the industry specified on the advertiser’s </w:t>
            </w:r>
            <w:hyperlink w:anchor="_Organization" w:history="1">
              <w:r w:rsidRPr="002D06AD">
                <w:rPr>
                  <w:rStyle w:val="Hyperlink"/>
                  <w:rFonts w:ascii="Arial" w:hAnsi="Arial" w:cs="Arial"/>
                  <w:szCs w:val="20"/>
                </w:rPr>
                <w:t>Organization</w:t>
              </w:r>
            </w:hyperlink>
            <w:r w:rsidRPr="002D06AD">
              <w:rPr>
                <w:rFonts w:ascii="Arial" w:hAnsi="Arial" w:cs="Arial"/>
              </w:rPr>
              <w:t xml:space="preserve"> object. For possible industries, see </w:t>
            </w:r>
            <w:hyperlink w:anchor="_Industry" w:history="1">
              <w:r w:rsidRPr="002D06AD">
                <w:rPr>
                  <w:rStyle w:val="Hyperlink"/>
                  <w:rFonts w:ascii="Arial" w:hAnsi="Arial" w:cs="Arial"/>
                  <w:szCs w:val="20"/>
                </w:rPr>
                <w:t>Industry</w:t>
              </w:r>
            </w:hyperlink>
            <w:r w:rsidRPr="002D06AD">
              <w:rPr>
                <w:rFonts w:ascii="Arial" w:hAnsi="Arial" w:cs="Arial"/>
              </w:rPr>
              <w:t>.</w:t>
            </w:r>
          </w:p>
        </w:tc>
      </w:tr>
      <w:tr w:rsidR="00571BDF" w:rsidRPr="00104CDF" w14:paraId="59725B05"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7A7F74A" w14:textId="131AC7AE" w:rsidR="00571BDF" w:rsidRPr="00571BDF" w:rsidRDefault="00571BDF" w:rsidP="00D163F3">
            <w:pPr>
              <w:pStyle w:val="NormalBold"/>
              <w:rPr>
                <w:rFonts w:ascii="Arial" w:hAnsi="Arial" w:cs="Arial"/>
                <w:b/>
              </w:rPr>
            </w:pPr>
            <w:r w:rsidRPr="00571BDF">
              <w:rPr>
                <w:rFonts w:ascii="Arial" w:hAnsi="Arial" w:cs="Arial"/>
                <w:b/>
              </w:rPr>
              <w:t>Name</w:t>
            </w:r>
          </w:p>
        </w:tc>
        <w:tc>
          <w:tcPr>
            <w:tcW w:w="4051" w:type="pct"/>
          </w:tcPr>
          <w:p w14:paraId="19200775"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order’s display name.</w:t>
            </w:r>
          </w:p>
          <w:p w14:paraId="21C68F40" w14:textId="7CCAD7E9"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be unique within the account’s list of orders.</w:t>
            </w:r>
          </w:p>
        </w:tc>
      </w:tr>
      <w:tr w:rsidR="006465F4" w:rsidRPr="00104CDF" w14:paraId="54333CCD" w14:textId="77777777" w:rsidTr="00D163F3">
        <w:trPr>
          <w:cnfStyle w:val="000000100000" w:firstRow="0" w:lastRow="0" w:firstColumn="0" w:lastColumn="0" w:oddVBand="0" w:evenVBand="0" w:oddHBand="1" w:evenHBand="0" w:firstRowFirstColumn="0" w:firstRowLastColumn="0" w:lastRowFirstColumn="0" w:lastRowLastColumn="0"/>
          <w:ins w:id="188" w:author="Katie Stroud" w:date="2015-09-09T23:13:00Z"/>
        </w:trPr>
        <w:tc>
          <w:tcPr>
            <w:cnfStyle w:val="001000000000" w:firstRow="0" w:lastRow="0" w:firstColumn="1" w:lastColumn="0" w:oddVBand="0" w:evenVBand="0" w:oddHBand="0" w:evenHBand="0" w:firstRowFirstColumn="0" w:firstRowLastColumn="0" w:lastRowFirstColumn="0" w:lastRowLastColumn="0"/>
            <w:tcW w:w="949" w:type="pct"/>
          </w:tcPr>
          <w:p w14:paraId="33D5A479" w14:textId="6B1326FF" w:rsidR="006465F4" w:rsidRPr="00571BDF" w:rsidRDefault="006465F4" w:rsidP="00D163F3">
            <w:pPr>
              <w:pStyle w:val="NormalBold"/>
              <w:rPr>
                <w:ins w:id="189" w:author="Katie Stroud" w:date="2015-09-09T23:13:00Z"/>
                <w:rFonts w:ascii="Arial" w:hAnsi="Arial" w:cs="Arial"/>
                <w:b/>
              </w:rPr>
            </w:pPr>
            <w:proofErr w:type="spellStart"/>
            <w:ins w:id="190" w:author="Katie Stroud" w:date="2015-09-09T23:13:00Z">
              <w:r>
                <w:rPr>
                  <w:rFonts w:ascii="Arial" w:hAnsi="Arial" w:cs="Arial"/>
                  <w:b/>
                </w:rPr>
                <w:t>OrderStatus</w:t>
              </w:r>
              <w:proofErr w:type="spellEnd"/>
            </w:ins>
          </w:p>
        </w:tc>
        <w:tc>
          <w:tcPr>
            <w:tcW w:w="4051" w:type="pct"/>
          </w:tcPr>
          <w:p w14:paraId="6B2D5670" w14:textId="4293B55B" w:rsidR="006465F4" w:rsidRDefault="006465F4" w:rsidP="006465F4">
            <w:pPr>
              <w:contextualSpacing/>
              <w:cnfStyle w:val="000000100000" w:firstRow="0" w:lastRow="0" w:firstColumn="0" w:lastColumn="0" w:oddVBand="0" w:evenVBand="0" w:oddHBand="1" w:evenHBand="0" w:firstRowFirstColumn="0" w:firstRowLastColumn="0" w:lastRowFirstColumn="0" w:lastRowLastColumn="0"/>
              <w:rPr>
                <w:ins w:id="191" w:author="Katie Stroud" w:date="2015-09-09T23:13:00Z"/>
                <w:rFonts w:ascii="Arial" w:hAnsi="Arial" w:cs="Arial"/>
              </w:rPr>
            </w:pPr>
            <w:ins w:id="192" w:author="Katie Stroud" w:date="2015-09-09T23:13:00Z">
              <w:r w:rsidRPr="002D06AD">
                <w:rPr>
                  <w:rFonts w:ascii="Arial" w:hAnsi="Arial" w:cs="Arial"/>
                </w:rPr>
                <w:t xml:space="preserve">A value that determines whether the </w:t>
              </w:r>
              <w:r>
                <w:rPr>
                  <w:rFonts w:ascii="Arial" w:hAnsi="Arial" w:cs="Arial"/>
                </w:rPr>
                <w:t>order</w:t>
              </w:r>
              <w:r w:rsidRPr="002D06AD">
                <w:rPr>
                  <w:rFonts w:ascii="Arial" w:hAnsi="Arial" w:cs="Arial"/>
                </w:rPr>
                <w:t xml:space="preserve"> is booked and is capable of delivering ads. </w:t>
              </w:r>
              <w:r>
                <w:rPr>
                  <w:rFonts w:ascii="Arial" w:hAnsi="Arial" w:cs="Arial"/>
                </w:rPr>
                <w:t>Possible order status values are:</w:t>
              </w:r>
            </w:ins>
          </w:p>
          <w:p w14:paraId="4559EE03"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193" w:author="Katie Stroud" w:date="2015-09-09T23:13:00Z"/>
                <w:rFonts w:ascii="Arial" w:hAnsi="Arial" w:cs="Arial"/>
              </w:rPr>
            </w:pPr>
            <w:ins w:id="194" w:author="Katie Stroud" w:date="2015-09-09T23:13:00Z">
              <w:r w:rsidRPr="00571BDF">
                <w:rPr>
                  <w:rFonts w:ascii="Arial" w:hAnsi="Arial" w:cs="Arial"/>
                </w:rPr>
                <w:t>Draft</w:t>
              </w:r>
            </w:ins>
          </w:p>
          <w:p w14:paraId="260CD583"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195" w:author="Katie Stroud" w:date="2015-09-09T23:13:00Z"/>
                <w:rFonts w:ascii="Arial" w:hAnsi="Arial" w:cs="Arial"/>
              </w:rPr>
            </w:pPr>
            <w:proofErr w:type="spellStart"/>
            <w:ins w:id="196" w:author="Katie Stroud" w:date="2015-09-09T23:13:00Z">
              <w:r w:rsidRPr="00571BDF">
                <w:rPr>
                  <w:rFonts w:ascii="Arial" w:hAnsi="Arial" w:cs="Arial"/>
                </w:rPr>
                <w:t>PendingReservation</w:t>
              </w:r>
              <w:proofErr w:type="spellEnd"/>
            </w:ins>
          </w:p>
          <w:p w14:paraId="5567D60F"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197" w:author="Katie Stroud" w:date="2015-09-09T23:13:00Z"/>
                <w:rFonts w:ascii="Arial" w:hAnsi="Arial" w:cs="Arial"/>
              </w:rPr>
            </w:pPr>
            <w:ins w:id="198" w:author="Katie Stroud" w:date="2015-09-09T23:13:00Z">
              <w:r w:rsidRPr="00571BDF">
                <w:rPr>
                  <w:rFonts w:ascii="Arial" w:hAnsi="Arial" w:cs="Arial"/>
                </w:rPr>
                <w:t>Reserved</w:t>
              </w:r>
            </w:ins>
          </w:p>
          <w:p w14:paraId="0B8BE4A1"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199" w:author="Katie Stroud" w:date="2015-09-09T23:13:00Z"/>
                <w:rFonts w:ascii="Arial" w:hAnsi="Arial" w:cs="Arial"/>
              </w:rPr>
            </w:pPr>
            <w:proofErr w:type="spellStart"/>
            <w:ins w:id="200" w:author="Katie Stroud" w:date="2015-09-09T23:13:00Z">
              <w:r w:rsidRPr="00571BDF">
                <w:rPr>
                  <w:rFonts w:ascii="Arial" w:hAnsi="Arial" w:cs="Arial"/>
                </w:rPr>
                <w:t>PendingBooking</w:t>
              </w:r>
              <w:proofErr w:type="spellEnd"/>
            </w:ins>
          </w:p>
          <w:p w14:paraId="10CEAC8A"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201" w:author="Katie Stroud" w:date="2015-09-09T23:13:00Z"/>
                <w:rFonts w:ascii="Arial" w:hAnsi="Arial" w:cs="Arial"/>
              </w:rPr>
            </w:pPr>
            <w:ins w:id="202" w:author="Katie Stroud" w:date="2015-09-09T23:13:00Z">
              <w:r w:rsidRPr="00571BDF">
                <w:rPr>
                  <w:rFonts w:ascii="Arial" w:hAnsi="Arial" w:cs="Arial"/>
                </w:rPr>
                <w:t>Booked</w:t>
              </w:r>
            </w:ins>
          </w:p>
          <w:p w14:paraId="63BDD883"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203" w:author="Katie Stroud" w:date="2015-09-09T23:13:00Z"/>
                <w:rFonts w:ascii="Arial" w:hAnsi="Arial" w:cs="Arial"/>
              </w:rPr>
            </w:pPr>
            <w:proofErr w:type="spellStart"/>
            <w:ins w:id="204" w:author="Katie Stroud" w:date="2015-09-09T23:13:00Z">
              <w:r w:rsidRPr="00571BDF">
                <w:rPr>
                  <w:rFonts w:ascii="Arial" w:hAnsi="Arial" w:cs="Arial"/>
                </w:rPr>
                <w:t>InFlight</w:t>
              </w:r>
              <w:proofErr w:type="spellEnd"/>
            </w:ins>
          </w:p>
          <w:p w14:paraId="05280424"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205" w:author="Katie Stroud" w:date="2015-09-09T23:13:00Z"/>
                <w:rFonts w:ascii="Arial" w:hAnsi="Arial" w:cs="Arial"/>
              </w:rPr>
            </w:pPr>
            <w:ins w:id="206" w:author="Katie Stroud" w:date="2015-09-09T23:13:00Z">
              <w:r w:rsidRPr="00571BDF">
                <w:rPr>
                  <w:rFonts w:ascii="Arial" w:hAnsi="Arial" w:cs="Arial"/>
                </w:rPr>
                <w:t>Finished</w:t>
              </w:r>
            </w:ins>
          </w:p>
          <w:p w14:paraId="6B3397CA"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207" w:author="Katie Stroud" w:date="2015-09-09T23:13:00Z"/>
                <w:rFonts w:ascii="Arial" w:hAnsi="Arial" w:cs="Arial"/>
              </w:rPr>
            </w:pPr>
            <w:ins w:id="208" w:author="Katie Stroud" w:date="2015-09-09T23:13:00Z">
              <w:r w:rsidRPr="00571BDF">
                <w:rPr>
                  <w:rFonts w:ascii="Arial" w:hAnsi="Arial" w:cs="Arial"/>
                </w:rPr>
                <w:t>Stopped</w:t>
              </w:r>
            </w:ins>
          </w:p>
          <w:p w14:paraId="355321DC"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209" w:author="Katie Stroud" w:date="2015-09-09T23:13:00Z"/>
                <w:rFonts w:ascii="Arial" w:hAnsi="Arial" w:cs="Arial"/>
              </w:rPr>
            </w:pPr>
            <w:ins w:id="210" w:author="Katie Stroud" w:date="2015-09-09T23:13:00Z">
              <w:r w:rsidRPr="00571BDF">
                <w:rPr>
                  <w:rFonts w:ascii="Arial" w:hAnsi="Arial" w:cs="Arial"/>
                </w:rPr>
                <w:t xml:space="preserve">Canceled </w:t>
              </w:r>
            </w:ins>
          </w:p>
          <w:p w14:paraId="5146C9F7"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211" w:author="Katie Stroud" w:date="2015-09-09T23:13:00Z"/>
                <w:rFonts w:ascii="Arial" w:hAnsi="Arial" w:cs="Arial"/>
              </w:rPr>
            </w:pPr>
            <w:ins w:id="212" w:author="Katie Stroud" w:date="2015-09-09T23:13:00Z">
              <w:r w:rsidRPr="00571BDF">
                <w:rPr>
                  <w:rFonts w:ascii="Arial" w:hAnsi="Arial" w:cs="Arial"/>
                </w:rPr>
                <w:t>Expired</w:t>
              </w:r>
            </w:ins>
          </w:p>
          <w:p w14:paraId="23BEE8CA" w14:textId="77777777" w:rsidR="006465F4" w:rsidRPr="00571BDF" w:rsidRDefault="006465F4" w:rsidP="0086621B">
            <w:pPr>
              <w:pStyle w:val="ListParagraph"/>
              <w:numPr>
                <w:ilvl w:val="0"/>
                <w:numId w:val="31"/>
              </w:numPr>
              <w:contextualSpacing/>
              <w:cnfStyle w:val="000000100000" w:firstRow="0" w:lastRow="0" w:firstColumn="0" w:lastColumn="0" w:oddVBand="0" w:evenVBand="0" w:oddHBand="1" w:evenHBand="0" w:firstRowFirstColumn="0" w:firstRowLastColumn="0" w:lastRowFirstColumn="0" w:lastRowLastColumn="0"/>
              <w:rPr>
                <w:ins w:id="213" w:author="Katie Stroud" w:date="2015-09-09T23:13:00Z"/>
                <w:rFonts w:ascii="Arial" w:hAnsi="Arial" w:cs="Arial"/>
              </w:rPr>
            </w:pPr>
            <w:ins w:id="214" w:author="Katie Stroud" w:date="2015-09-09T23:13:00Z">
              <w:r w:rsidRPr="00571BDF">
                <w:rPr>
                  <w:rFonts w:ascii="Arial" w:hAnsi="Arial" w:cs="Arial"/>
                </w:rPr>
                <w:t>Declined</w:t>
              </w:r>
            </w:ins>
          </w:p>
          <w:p w14:paraId="261379C5" w14:textId="49D825EB" w:rsidR="006465F4" w:rsidRPr="002D06AD" w:rsidRDefault="006465F4" w:rsidP="003E69AC">
            <w:pPr>
              <w:contextualSpacing/>
              <w:cnfStyle w:val="000000100000" w:firstRow="0" w:lastRow="0" w:firstColumn="0" w:lastColumn="0" w:oddVBand="0" w:evenVBand="0" w:oddHBand="1" w:evenHBand="0" w:firstRowFirstColumn="0" w:firstRowLastColumn="0" w:lastRowFirstColumn="0" w:lastRowLastColumn="0"/>
              <w:rPr>
                <w:ins w:id="215" w:author="Katie Stroud" w:date="2015-09-09T23:13:00Z"/>
                <w:rFonts w:ascii="Arial" w:hAnsi="Arial" w:cs="Arial"/>
              </w:rPr>
            </w:pPr>
            <w:ins w:id="216" w:author="Katie Stroud" w:date="2015-09-09T23:13:00Z">
              <w:r>
                <w:rPr>
                  <w:rFonts w:ascii="Arial" w:hAnsi="Arial" w:cs="Arial"/>
                </w:rPr>
                <w:t xml:space="preserve">See section x for descriptions of </w:t>
              </w:r>
            </w:ins>
            <w:ins w:id="217" w:author="Katie Stroud" w:date="2015-10-22T00:35:00Z">
              <w:r w:rsidR="003E69AC">
                <w:rPr>
                  <w:rFonts w:ascii="Arial" w:hAnsi="Arial" w:cs="Arial"/>
                </w:rPr>
                <w:t>order</w:t>
              </w:r>
            </w:ins>
            <w:ins w:id="218" w:author="Katie Stroud" w:date="2015-09-09T23:13:00Z">
              <w:r>
                <w:rPr>
                  <w:rFonts w:ascii="Arial" w:hAnsi="Arial" w:cs="Arial"/>
                </w:rPr>
                <w:t xml:space="preserve"> status values.</w:t>
              </w:r>
            </w:ins>
          </w:p>
        </w:tc>
      </w:tr>
      <w:tr w:rsidR="006465F4" w:rsidRPr="00104CDF" w14:paraId="5C67B700" w14:textId="77777777" w:rsidTr="00D163F3">
        <w:trPr>
          <w:cnfStyle w:val="000000010000" w:firstRow="0" w:lastRow="0" w:firstColumn="0" w:lastColumn="0" w:oddVBand="0" w:evenVBand="0" w:oddHBand="0" w:evenHBand="1" w:firstRowFirstColumn="0" w:firstRowLastColumn="0" w:lastRowFirstColumn="0" w:lastRowLastColumn="0"/>
          <w:ins w:id="219" w:author="Katie Stroud" w:date="2015-09-09T23:16:00Z"/>
        </w:trPr>
        <w:tc>
          <w:tcPr>
            <w:cnfStyle w:val="001000000000" w:firstRow="0" w:lastRow="0" w:firstColumn="1" w:lastColumn="0" w:oddVBand="0" w:evenVBand="0" w:oddHBand="0" w:evenHBand="0" w:firstRowFirstColumn="0" w:firstRowLastColumn="0" w:lastRowFirstColumn="0" w:lastRowLastColumn="0"/>
            <w:tcW w:w="949" w:type="pct"/>
          </w:tcPr>
          <w:p w14:paraId="5FA2CE87" w14:textId="277D12FE" w:rsidR="006465F4" w:rsidRPr="00571BDF" w:rsidRDefault="006465F4" w:rsidP="00D163F3">
            <w:pPr>
              <w:pStyle w:val="NormalBold"/>
              <w:rPr>
                <w:ins w:id="220" w:author="Katie Stroud" w:date="2015-09-09T23:16:00Z"/>
                <w:rFonts w:ascii="Arial" w:hAnsi="Arial" w:cs="Arial"/>
                <w:b/>
              </w:rPr>
            </w:pPr>
            <w:commentRangeStart w:id="221"/>
            <w:proofErr w:type="spellStart"/>
            <w:ins w:id="222" w:author="Katie Stroud" w:date="2015-09-09T23:17:00Z">
              <w:r>
                <w:rPr>
                  <w:rFonts w:ascii="Arial" w:hAnsi="Arial" w:cs="Arial"/>
                  <w:b/>
                </w:rPr>
                <w:t>PackageOnly</w:t>
              </w:r>
            </w:ins>
            <w:commentRangeEnd w:id="221"/>
            <w:proofErr w:type="spellEnd"/>
            <w:ins w:id="223" w:author="Katie Stroud" w:date="2015-09-09T23:22:00Z">
              <w:r w:rsidR="009A76AE">
                <w:rPr>
                  <w:rStyle w:val="CommentReference"/>
                  <w:bCs w:val="0"/>
                </w:rPr>
                <w:commentReference w:id="221"/>
              </w:r>
            </w:ins>
          </w:p>
        </w:tc>
        <w:tc>
          <w:tcPr>
            <w:tcW w:w="4051" w:type="pct"/>
          </w:tcPr>
          <w:p w14:paraId="03D9FA65" w14:textId="0E167DFF" w:rsidR="006465F4" w:rsidRPr="002D06AD" w:rsidRDefault="006465F4" w:rsidP="00571BDF">
            <w:pPr>
              <w:contextualSpacing/>
              <w:cnfStyle w:val="000000010000" w:firstRow="0" w:lastRow="0" w:firstColumn="0" w:lastColumn="0" w:oddVBand="0" w:evenVBand="0" w:oddHBand="0" w:evenHBand="1" w:firstRowFirstColumn="0" w:firstRowLastColumn="0" w:lastRowFirstColumn="0" w:lastRowLastColumn="0"/>
              <w:rPr>
                <w:ins w:id="225" w:author="Katie Stroud" w:date="2015-09-09T23:16:00Z"/>
                <w:rFonts w:ascii="Arial" w:hAnsi="Arial" w:cs="Arial"/>
              </w:rPr>
            </w:pPr>
            <w:ins w:id="226" w:author="Katie Stroud" w:date="2015-09-09T23:17:00Z">
              <w:r>
                <w:rPr>
                  <w:rFonts w:ascii="Arial" w:hAnsi="Arial" w:cs="Arial"/>
                </w:rPr>
                <w:t>Identifies whether the order is only available as a package or if specific items can be separated from the inventory. A value of TRUE means the inventory is only available as a package. A value of FALSE allows the buyer to select specific items from inventory.</w:t>
              </w:r>
            </w:ins>
          </w:p>
        </w:tc>
      </w:tr>
      <w:tr w:rsidR="006465F4" w:rsidRPr="00104CDF" w14:paraId="007B6B8C"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1577AD4" w14:textId="19D99462" w:rsidR="006465F4" w:rsidRPr="00571BDF" w:rsidRDefault="006465F4" w:rsidP="00D163F3">
            <w:pPr>
              <w:pStyle w:val="NormalBold"/>
              <w:rPr>
                <w:rFonts w:ascii="Arial" w:hAnsi="Arial" w:cs="Arial"/>
                <w:b/>
              </w:rPr>
            </w:pPr>
            <w:proofErr w:type="spellStart"/>
            <w:r w:rsidRPr="00571BDF">
              <w:rPr>
                <w:rFonts w:ascii="Arial" w:hAnsi="Arial" w:cs="Arial"/>
                <w:b/>
              </w:rPr>
              <w:t>PreferredBillingMethod</w:t>
            </w:r>
            <w:proofErr w:type="spellEnd"/>
          </w:p>
        </w:tc>
        <w:tc>
          <w:tcPr>
            <w:tcW w:w="4051" w:type="pct"/>
          </w:tcPr>
          <w:p w14:paraId="0CC9FFA2"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preferred billing method for this order. The following are the possible values.</w:t>
            </w:r>
          </w:p>
          <w:p w14:paraId="3C60923D"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Electronic—The invoice is sent to the billing contact’s email address.</w:t>
            </w:r>
          </w:p>
          <w:p w14:paraId="5FD70453"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Postal—The invoice is sent to the billing contact’s postal address.</w:t>
            </w:r>
          </w:p>
          <w:p w14:paraId="56CDE002"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default is Electronic.</w:t>
            </w:r>
          </w:p>
          <w:p w14:paraId="540FE2C4" w14:textId="3317903C" w:rsidR="006465F4" w:rsidRPr="00104CDF"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If the billing contact is not specified in the order, the billing contact comes from buyer’s list of contacts.</w:t>
            </w:r>
          </w:p>
        </w:tc>
      </w:tr>
      <w:tr w:rsidR="006465F4" w:rsidRPr="00104CDF" w14:paraId="7CF4D2E5"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B78DD88" w14:textId="574B8F67" w:rsidR="006465F4" w:rsidRPr="00571BDF" w:rsidRDefault="006465F4" w:rsidP="00D163F3">
            <w:pPr>
              <w:pStyle w:val="NormalBold"/>
              <w:rPr>
                <w:rFonts w:ascii="Arial" w:hAnsi="Arial" w:cs="Arial"/>
                <w:b/>
              </w:rPr>
            </w:pPr>
            <w:proofErr w:type="spellStart"/>
            <w:r w:rsidRPr="00571BDF">
              <w:rPr>
                <w:rFonts w:ascii="Arial" w:hAnsi="Arial" w:cs="Arial"/>
                <w:b/>
              </w:rPr>
              <w:t>ProviderData</w:t>
            </w:r>
            <w:proofErr w:type="spellEnd"/>
          </w:p>
        </w:tc>
        <w:tc>
          <w:tcPr>
            <w:tcW w:w="4051" w:type="pct"/>
          </w:tcPr>
          <w:p w14:paraId="2A0509AB" w14:textId="77777777" w:rsidR="006465F4" w:rsidRPr="002D06AD" w:rsidRDefault="006465F4"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An opaque blob of provider-defined data. Providers may use this field as needed (for example, to store an ID that correlates this object with resources within their system).</w:t>
            </w:r>
          </w:p>
          <w:p w14:paraId="36D74EBF" w14:textId="1E509D9F" w:rsidR="006465F4" w:rsidRPr="00104CDF"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Note that any provider that edits this object may override the data in this field. The data should include a marker that you can identify to ensure the data is yours.</w:t>
            </w:r>
          </w:p>
        </w:tc>
      </w:tr>
      <w:tr w:rsidR="006465F4" w:rsidRPr="00104CDF" w14:paraId="3ED603D9"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AE17605" w14:textId="335E6F4E" w:rsidR="006465F4" w:rsidRPr="00571BDF" w:rsidRDefault="006465F4" w:rsidP="00D163F3">
            <w:pPr>
              <w:pStyle w:val="NormalBold"/>
              <w:rPr>
                <w:rFonts w:ascii="Arial" w:hAnsi="Arial" w:cs="Arial"/>
                <w:b/>
              </w:rPr>
            </w:pPr>
            <w:proofErr w:type="spellStart"/>
            <w:r w:rsidRPr="00571BDF">
              <w:rPr>
                <w:rFonts w:ascii="Arial" w:hAnsi="Arial" w:cs="Arial"/>
                <w:b/>
              </w:rPr>
              <w:t>StartDate</w:t>
            </w:r>
            <w:proofErr w:type="spellEnd"/>
          </w:p>
        </w:tc>
        <w:tc>
          <w:tcPr>
            <w:tcW w:w="4051" w:type="pct"/>
          </w:tcPr>
          <w:p w14:paraId="15BB8E98"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date and time that the order will start. The start date is directional and may be updated by the publisher to match the earliest start date found in the order’s list of lines.</w:t>
            </w:r>
          </w:p>
          <w:p w14:paraId="575A08AD"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date and time must be specified in UTC and conform to ISO 8601.</w:t>
            </w:r>
          </w:p>
          <w:p w14:paraId="340BBC2D"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If the time is missing, 12:00 AM is assumed.</w:t>
            </w:r>
          </w:p>
          <w:p w14:paraId="413ED055"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When creating the order, the date and time must be greater than or equal to now.</w:t>
            </w:r>
          </w:p>
          <w:p w14:paraId="46798451" w14:textId="21CB1962" w:rsidR="006465F4" w:rsidRPr="00104CDF"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Start dates that have past may not be updated.</w:t>
            </w:r>
          </w:p>
        </w:tc>
      </w:tr>
    </w:tbl>
    <w:p w14:paraId="0FA8638D" w14:textId="77777777" w:rsidR="00D163F3" w:rsidRPr="00347BFC" w:rsidRDefault="00D163F3" w:rsidP="00D163F3"/>
    <w:p w14:paraId="39C9CCE2" w14:textId="77777777" w:rsidR="00D163F3" w:rsidRDefault="00D163F3" w:rsidP="00F941A7"/>
    <w:p w14:paraId="52527AAA" w14:textId="77777777" w:rsidR="0026427B" w:rsidRPr="0026427B" w:rsidRDefault="0026427B" w:rsidP="0026427B"/>
    <w:p w14:paraId="003B2154" w14:textId="772E2EA7" w:rsidR="00571BDF" w:rsidRDefault="00571BDF" w:rsidP="00F941A7">
      <w:pPr>
        <w:pStyle w:val="Heading2"/>
      </w:pPr>
      <w:bookmarkStart w:id="227" w:name="_Toc298671371"/>
      <w:bookmarkStart w:id="228" w:name="_Toc307006492"/>
      <w:r>
        <w:t>Organization</w:t>
      </w:r>
      <w:bookmarkEnd w:id="228"/>
    </w:p>
    <w:p w14:paraId="2869A61A" w14:textId="77777777" w:rsidR="00571BDF" w:rsidRDefault="00571BDF" w:rsidP="00571BDF">
      <w:r w:rsidRPr="0026427B">
        <w:t xml:space="preserve">Defines an organization resource. The organization resource may represent an advertiser or agency (buyer). The </w:t>
      </w:r>
      <w:hyperlink w:anchor="_Account" w:history="1">
        <w:r w:rsidRPr="0026427B">
          <w:rPr>
            <w:rStyle w:val="Hyperlink"/>
          </w:rPr>
          <w:t>Account</w:t>
        </w:r>
      </w:hyperlink>
      <w:r w:rsidRPr="0026427B">
        <w:t xml:space="preserve"> determines the role that the organization plays. The organization’s role may vary by account. For example, the organization may be an advertiser in one account and a buyer in another.</w:t>
      </w:r>
    </w:p>
    <w:p w14:paraId="7815EDBD" w14:textId="77777777" w:rsidR="00571BDF" w:rsidRPr="0026427B" w:rsidRDefault="00571BDF" w:rsidP="00571BDF">
      <w:r w:rsidRPr="0026427B">
        <w:t>Notes: An advertiser may create one or more organizations to meet their business needs.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573A6B2B" w14:textId="77777777" w:rsidR="00571BDF" w:rsidRDefault="00571BDF" w:rsidP="00571BDF"/>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571BDF" w:rsidRPr="00B6616B" w14:paraId="5C4E5DB3" w14:textId="77777777" w:rsidTr="00571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B54D67B" w14:textId="77777777" w:rsidR="00571BDF" w:rsidRPr="00B6616B" w:rsidRDefault="00571BDF" w:rsidP="00571BDF">
            <w:pPr>
              <w:contextualSpacing/>
              <w:rPr>
                <w:rFonts w:ascii="Arial" w:hAnsi="Arial" w:cs="Arial"/>
              </w:rPr>
            </w:pPr>
            <w:r w:rsidRPr="00B6616B">
              <w:rPr>
                <w:rFonts w:ascii="Arial" w:hAnsi="Arial" w:cs="Arial"/>
              </w:rPr>
              <w:t>Property</w:t>
            </w:r>
          </w:p>
        </w:tc>
        <w:tc>
          <w:tcPr>
            <w:tcW w:w="831" w:type="dxa"/>
            <w:vAlign w:val="bottom"/>
          </w:tcPr>
          <w:p w14:paraId="30B51DD4"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F460C48"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D51FDD3"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D834F0F"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717CD042"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E9340F" w:rsidRPr="00104CDF" w14:paraId="1BF00268"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56D8141" w14:textId="54DF9750" w:rsidR="00E9340F" w:rsidRPr="00104CDF" w:rsidRDefault="00E9340F" w:rsidP="00571BDF">
            <w:pPr>
              <w:contextualSpacing/>
              <w:rPr>
                <w:rFonts w:ascii="Arial" w:hAnsi="Arial" w:cs="Arial"/>
              </w:rPr>
            </w:pPr>
            <w:r w:rsidRPr="002D06AD">
              <w:rPr>
                <w:rFonts w:ascii="Arial" w:hAnsi="Arial" w:cs="Arial"/>
              </w:rPr>
              <w:t>Address</w:t>
            </w:r>
          </w:p>
        </w:tc>
        <w:tc>
          <w:tcPr>
            <w:tcW w:w="831" w:type="dxa"/>
          </w:tcPr>
          <w:p w14:paraId="150483AA" w14:textId="20BCBDD1"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55189">
              <w:rPr>
                <w:rFonts w:ascii="Arial" w:hAnsi="Arial" w:cs="Arial"/>
              </w:rPr>
              <w:t>Address</w:t>
            </w:r>
          </w:p>
        </w:tc>
        <w:tc>
          <w:tcPr>
            <w:tcW w:w="2032" w:type="dxa"/>
          </w:tcPr>
          <w:p w14:paraId="693BDD8F" w14:textId="77777777"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38AF97C2" w14:textId="03CAC808"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435DBB07" w14:textId="15688ADD"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7DDCD54E" w14:textId="66A3FD5A"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E9340F" w:rsidRPr="00104CDF" w14:paraId="59C1816A"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1990700" w14:textId="3C3B40F5" w:rsidR="00E9340F" w:rsidRPr="00104CDF" w:rsidRDefault="00E9340F" w:rsidP="00571BDF">
            <w:pPr>
              <w:contextualSpacing/>
              <w:rPr>
                <w:rFonts w:ascii="Arial" w:hAnsi="Arial" w:cs="Arial"/>
              </w:rPr>
            </w:pPr>
            <w:r w:rsidRPr="002D06AD">
              <w:rPr>
                <w:rFonts w:ascii="Arial" w:hAnsi="Arial" w:cs="Arial"/>
              </w:rPr>
              <w:t>Contacts</w:t>
            </w:r>
          </w:p>
        </w:tc>
        <w:tc>
          <w:tcPr>
            <w:tcW w:w="831" w:type="dxa"/>
          </w:tcPr>
          <w:p w14:paraId="46AE862F" w14:textId="4837D9FC"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55189">
              <w:rPr>
                <w:rFonts w:ascii="Arial" w:hAnsi="Arial" w:cs="Arial"/>
              </w:rPr>
              <w:t>Contact</w:t>
            </w:r>
          </w:p>
        </w:tc>
        <w:tc>
          <w:tcPr>
            <w:tcW w:w="2032" w:type="dxa"/>
          </w:tcPr>
          <w:p w14:paraId="21B2705D" w14:textId="77777777" w:rsidR="00E9340F" w:rsidRPr="002D06AD" w:rsidRDefault="00E9340F" w:rsidP="00E9340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list must contain unique contact types (for example, only one billing contact).</w:t>
            </w:r>
          </w:p>
          <w:p w14:paraId="305E843B" w14:textId="558D7521"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 billing contact is required.</w:t>
            </w:r>
          </w:p>
        </w:tc>
        <w:tc>
          <w:tcPr>
            <w:tcW w:w="1440" w:type="dxa"/>
          </w:tcPr>
          <w:p w14:paraId="35038607" w14:textId="2ED3488F"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w:t>
            </w:r>
          </w:p>
        </w:tc>
        <w:tc>
          <w:tcPr>
            <w:tcW w:w="1620" w:type="dxa"/>
          </w:tcPr>
          <w:p w14:paraId="63399607" w14:textId="7A935A0E"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33D826E" w14:textId="01F2CF90"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6890625A"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F8E95F9" w14:textId="5B11802F" w:rsidR="00E9340F" w:rsidRPr="00104CDF" w:rsidRDefault="00E9340F" w:rsidP="00571BDF">
            <w:pPr>
              <w:contextualSpacing/>
              <w:rPr>
                <w:rFonts w:ascii="Arial" w:hAnsi="Arial" w:cs="Arial"/>
              </w:rPr>
            </w:pPr>
            <w:proofErr w:type="spellStart"/>
            <w:r w:rsidRPr="002D06AD">
              <w:rPr>
                <w:rFonts w:ascii="Arial" w:hAnsi="Arial" w:cs="Arial"/>
              </w:rPr>
              <w:t>DisapprovalReason</w:t>
            </w:r>
            <w:proofErr w:type="spellEnd"/>
          </w:p>
        </w:tc>
        <w:tc>
          <w:tcPr>
            <w:tcW w:w="831" w:type="dxa"/>
          </w:tcPr>
          <w:p w14:paraId="4C1C62D3" w14:textId="496F5FBF"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78080BBF" w14:textId="052D29B4" w:rsidR="00E9340F" w:rsidRPr="00104CDF"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255 </w:t>
            </w:r>
            <w:r>
              <w:rPr>
                <w:rFonts w:ascii="Arial" w:hAnsi="Arial" w:cs="Arial"/>
              </w:rPr>
              <w:t>char</w:t>
            </w:r>
          </w:p>
        </w:tc>
        <w:tc>
          <w:tcPr>
            <w:tcW w:w="1440" w:type="dxa"/>
          </w:tcPr>
          <w:p w14:paraId="67B78915" w14:textId="62D97871"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0712DDA6" w14:textId="4BEE629D"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79CDD5CF" w14:textId="1349F987"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55A8A329"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61A1627" w14:textId="17F67761" w:rsidR="00E9340F" w:rsidRPr="00104CDF" w:rsidRDefault="00E9340F" w:rsidP="00571BDF">
            <w:pPr>
              <w:contextualSpacing/>
              <w:rPr>
                <w:rFonts w:ascii="Arial" w:hAnsi="Arial" w:cs="Arial"/>
              </w:rPr>
            </w:pPr>
            <w:r w:rsidRPr="002D06AD">
              <w:rPr>
                <w:rFonts w:ascii="Arial" w:hAnsi="Arial" w:cs="Arial"/>
              </w:rPr>
              <w:t>Fax</w:t>
            </w:r>
          </w:p>
        </w:tc>
        <w:tc>
          <w:tcPr>
            <w:tcW w:w="831" w:type="dxa"/>
          </w:tcPr>
          <w:p w14:paraId="31D08885" w14:textId="654E74B7"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2812328E" w14:textId="5A8946F1" w:rsidR="00E9340F" w:rsidRPr="00104CDF" w:rsidRDefault="009A76AE"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20 </w:t>
            </w:r>
            <w:r>
              <w:rPr>
                <w:rFonts w:ascii="Arial" w:hAnsi="Arial" w:cs="Arial"/>
              </w:rPr>
              <w:t>char</w:t>
            </w:r>
          </w:p>
        </w:tc>
        <w:tc>
          <w:tcPr>
            <w:tcW w:w="1440" w:type="dxa"/>
          </w:tcPr>
          <w:p w14:paraId="5D2A3C10" w14:textId="785B1AEE"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384F20C8" w14:textId="5A250210"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EA972DF" w14:textId="58CD0557"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E9340F" w:rsidRPr="00104CDF" w14:paraId="082E6B4A"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188470B" w14:textId="4C52B92A" w:rsidR="00E9340F" w:rsidRPr="00104CDF" w:rsidRDefault="00E9340F" w:rsidP="00571BDF">
            <w:pPr>
              <w:contextualSpacing/>
              <w:rPr>
                <w:rFonts w:ascii="Arial" w:hAnsi="Arial" w:cs="Arial"/>
              </w:rPr>
            </w:pPr>
            <w:r w:rsidRPr="002D06AD">
              <w:rPr>
                <w:rFonts w:ascii="Arial" w:hAnsi="Arial" w:cs="Arial"/>
              </w:rPr>
              <w:t>Id</w:t>
            </w:r>
          </w:p>
        </w:tc>
        <w:tc>
          <w:tcPr>
            <w:tcW w:w="831" w:type="dxa"/>
          </w:tcPr>
          <w:p w14:paraId="241A4119" w14:textId="1C9662F1"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1E40163B" w14:textId="68FFBF42" w:rsidR="00E9340F" w:rsidRPr="00104CDF"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36 </w:t>
            </w:r>
            <w:r>
              <w:rPr>
                <w:rFonts w:ascii="Arial" w:hAnsi="Arial" w:cs="Arial"/>
              </w:rPr>
              <w:t>char</w:t>
            </w:r>
          </w:p>
        </w:tc>
        <w:tc>
          <w:tcPr>
            <w:tcW w:w="1440" w:type="dxa"/>
          </w:tcPr>
          <w:p w14:paraId="1BA1871D" w14:textId="52818E9A"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1EC9276C" w14:textId="4F487E04"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25FA2371" w14:textId="2B1731A7"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75725EFF"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D6A310" w14:textId="33D8911C" w:rsidR="00E9340F" w:rsidRPr="002D06AD" w:rsidRDefault="00E9340F" w:rsidP="00571BDF">
            <w:pPr>
              <w:contextualSpacing/>
              <w:rPr>
                <w:rFonts w:ascii="Arial" w:hAnsi="Arial" w:cs="Arial"/>
              </w:rPr>
            </w:pPr>
            <w:r w:rsidRPr="002D06AD">
              <w:rPr>
                <w:rFonts w:ascii="Arial" w:hAnsi="Arial" w:cs="Arial"/>
              </w:rPr>
              <w:t>Industry</w:t>
            </w:r>
          </w:p>
        </w:tc>
        <w:tc>
          <w:tcPr>
            <w:tcW w:w="831" w:type="dxa"/>
          </w:tcPr>
          <w:p w14:paraId="003A8AF6" w14:textId="1643B6EA"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hyperlink w:anchor="_Industry_1" w:history="1">
              <w:r w:rsidRPr="00E9340F">
                <w:rPr>
                  <w:rStyle w:val="Hyperlink"/>
                </w:rPr>
                <w:t>_Industry_1</w:t>
              </w:r>
            </w:hyperlink>
          </w:p>
        </w:tc>
        <w:tc>
          <w:tcPr>
            <w:tcW w:w="2032" w:type="dxa"/>
          </w:tcPr>
          <w:p w14:paraId="60F1B371" w14:textId="77777777"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337DD91C" w14:textId="3ECCFD62"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7DFECDFA" w14:textId="5921724A"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330E29D" w14:textId="732A6AFA"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E9340F" w:rsidRPr="00104CDF" w14:paraId="1E44A034"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FB36528" w14:textId="3D5700D1" w:rsidR="00E9340F" w:rsidRPr="002D06AD" w:rsidRDefault="00E9340F" w:rsidP="00571BDF">
            <w:pPr>
              <w:contextualSpacing/>
              <w:rPr>
                <w:rFonts w:ascii="Arial" w:hAnsi="Arial" w:cs="Arial"/>
              </w:rPr>
            </w:pPr>
            <w:r w:rsidRPr="002D06AD">
              <w:rPr>
                <w:rFonts w:ascii="Arial" w:hAnsi="Arial" w:cs="Arial"/>
              </w:rPr>
              <w:t>Name</w:t>
            </w:r>
          </w:p>
        </w:tc>
        <w:tc>
          <w:tcPr>
            <w:tcW w:w="831" w:type="dxa"/>
          </w:tcPr>
          <w:p w14:paraId="603C8792" w14:textId="4DC71F7A"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0D29D64A" w14:textId="2B990069" w:rsidR="00E9340F" w:rsidRPr="002D06AD"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128 </w:t>
            </w:r>
            <w:r>
              <w:rPr>
                <w:rFonts w:ascii="Arial" w:hAnsi="Arial" w:cs="Arial"/>
              </w:rPr>
              <w:t>char</w:t>
            </w:r>
            <w:r w:rsidR="00E9340F" w:rsidRPr="002D06AD">
              <w:rPr>
                <w:rFonts w:ascii="Arial" w:hAnsi="Arial" w:cs="Arial"/>
              </w:rPr>
              <w:t>. Cannot be an empty string. Must be unique.</w:t>
            </w:r>
          </w:p>
        </w:tc>
        <w:tc>
          <w:tcPr>
            <w:tcW w:w="1440" w:type="dxa"/>
          </w:tcPr>
          <w:p w14:paraId="190E9E17" w14:textId="48A5C7B2"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620" w:type="dxa"/>
          </w:tcPr>
          <w:p w14:paraId="60D39D96" w14:textId="1AEAD541"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1517D67" w14:textId="3E03CD12"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1545D8A7"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9C29ED1" w14:textId="32DEF6B1" w:rsidR="00E9340F" w:rsidRPr="002D06AD" w:rsidRDefault="00E9340F" w:rsidP="00571BDF">
            <w:pPr>
              <w:contextualSpacing/>
              <w:rPr>
                <w:rFonts w:ascii="Arial" w:hAnsi="Arial" w:cs="Arial"/>
              </w:rPr>
            </w:pPr>
            <w:r w:rsidRPr="002D06AD">
              <w:rPr>
                <w:rFonts w:ascii="Arial" w:hAnsi="Arial" w:cs="Arial"/>
              </w:rPr>
              <w:t>Phone</w:t>
            </w:r>
          </w:p>
        </w:tc>
        <w:tc>
          <w:tcPr>
            <w:tcW w:w="831" w:type="dxa"/>
          </w:tcPr>
          <w:p w14:paraId="4A538D0B" w14:textId="2EAAC542"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0256C607" w14:textId="36D1BCC5" w:rsidR="00E9340F" w:rsidRPr="002D06AD" w:rsidRDefault="009A76AE"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20 </w:t>
            </w:r>
            <w:r>
              <w:rPr>
                <w:rFonts w:ascii="Arial" w:hAnsi="Arial" w:cs="Arial"/>
              </w:rPr>
              <w:t>char</w:t>
            </w:r>
          </w:p>
        </w:tc>
        <w:tc>
          <w:tcPr>
            <w:tcW w:w="1440" w:type="dxa"/>
          </w:tcPr>
          <w:p w14:paraId="55F7A4A7" w14:textId="0541B6C2"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187477A9" w14:textId="450CD591"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71F4278" w14:textId="1869F225"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E9340F" w:rsidRPr="00104CDF" w14:paraId="3601D842"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3953717" w14:textId="337B4072" w:rsidR="00E9340F" w:rsidRPr="002D06AD" w:rsidRDefault="00E9340F" w:rsidP="00571BDF">
            <w:pPr>
              <w:contextualSpacing/>
              <w:rPr>
                <w:rFonts w:ascii="Arial" w:hAnsi="Arial" w:cs="Arial"/>
              </w:rPr>
            </w:pPr>
            <w:proofErr w:type="spellStart"/>
            <w:r w:rsidRPr="002D06AD">
              <w:rPr>
                <w:rFonts w:ascii="Arial" w:hAnsi="Arial" w:cs="Arial"/>
              </w:rPr>
              <w:t>ProviderData</w:t>
            </w:r>
            <w:proofErr w:type="spellEnd"/>
          </w:p>
        </w:tc>
        <w:tc>
          <w:tcPr>
            <w:tcW w:w="831" w:type="dxa"/>
          </w:tcPr>
          <w:p w14:paraId="7E6F3E93" w14:textId="1A642870"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0CC089B6" w14:textId="303E9D8E" w:rsidR="00E9340F" w:rsidRPr="002D06AD"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1,000 </w:t>
            </w:r>
            <w:r>
              <w:rPr>
                <w:rFonts w:ascii="Arial" w:hAnsi="Arial" w:cs="Arial"/>
              </w:rPr>
              <w:t>char</w:t>
            </w:r>
          </w:p>
        </w:tc>
        <w:tc>
          <w:tcPr>
            <w:tcW w:w="1440" w:type="dxa"/>
          </w:tcPr>
          <w:p w14:paraId="516FCBC8" w14:textId="58D7FFDC"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48E98821" w14:textId="717F6D6A"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21836F9" w14:textId="40957B30"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May support</w:t>
            </w:r>
          </w:p>
        </w:tc>
      </w:tr>
      <w:tr w:rsidR="00E9340F" w:rsidRPr="00104CDF" w14:paraId="28319F00"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FD221BB" w14:textId="41A3A7B2" w:rsidR="00E9340F" w:rsidRPr="002D06AD" w:rsidRDefault="00E9340F" w:rsidP="00571BDF">
            <w:pPr>
              <w:contextualSpacing/>
              <w:rPr>
                <w:rFonts w:ascii="Arial" w:hAnsi="Arial" w:cs="Arial"/>
              </w:rPr>
            </w:pPr>
            <w:r w:rsidRPr="002D06AD">
              <w:rPr>
                <w:rFonts w:ascii="Arial" w:hAnsi="Arial" w:cs="Arial"/>
              </w:rPr>
              <w:t>Status</w:t>
            </w:r>
          </w:p>
        </w:tc>
        <w:tc>
          <w:tcPr>
            <w:tcW w:w="831" w:type="dxa"/>
          </w:tcPr>
          <w:p w14:paraId="3B650742" w14:textId="3E65278A"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2DD4406D" w14:textId="4325842B" w:rsidR="00E9340F" w:rsidRPr="002D06AD" w:rsidRDefault="009A76AE"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15 </w:t>
            </w:r>
            <w:r>
              <w:rPr>
                <w:rFonts w:ascii="Arial" w:hAnsi="Arial" w:cs="Arial"/>
              </w:rPr>
              <w:t>char</w:t>
            </w:r>
          </w:p>
        </w:tc>
        <w:tc>
          <w:tcPr>
            <w:tcW w:w="1440" w:type="dxa"/>
          </w:tcPr>
          <w:p w14:paraId="42B85A15" w14:textId="327EA4B4"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3564B238" w14:textId="3F815027"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7315D8F8" w14:textId="5EECBBF0"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5D7AF92D"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2AD950D" w14:textId="3AF2C2E0" w:rsidR="00E9340F" w:rsidRPr="002D06AD" w:rsidRDefault="00E9340F" w:rsidP="00571BDF">
            <w:pPr>
              <w:contextualSpacing/>
              <w:rPr>
                <w:rFonts w:ascii="Arial" w:hAnsi="Arial" w:cs="Arial"/>
              </w:rPr>
            </w:pPr>
            <w:proofErr w:type="spellStart"/>
            <w:r w:rsidRPr="002D06AD">
              <w:rPr>
                <w:rFonts w:ascii="Arial" w:hAnsi="Arial" w:cs="Arial"/>
              </w:rPr>
              <w:t>Url</w:t>
            </w:r>
            <w:proofErr w:type="spellEnd"/>
          </w:p>
        </w:tc>
        <w:tc>
          <w:tcPr>
            <w:tcW w:w="831" w:type="dxa"/>
          </w:tcPr>
          <w:p w14:paraId="283BC33B" w14:textId="0E2AD94E"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17BD680E" w14:textId="3719CD4C" w:rsidR="00E9340F" w:rsidRPr="002D06AD"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1,024 </w:t>
            </w:r>
            <w:r>
              <w:rPr>
                <w:rFonts w:ascii="Arial" w:hAnsi="Arial" w:cs="Arial"/>
              </w:rPr>
              <w:t>char</w:t>
            </w:r>
          </w:p>
        </w:tc>
        <w:tc>
          <w:tcPr>
            <w:tcW w:w="1440" w:type="dxa"/>
          </w:tcPr>
          <w:p w14:paraId="584DAEB6" w14:textId="3A095B71"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37345CDA" w14:textId="1405DD70"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6EDADDC6" w14:textId="400CCDEE"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bl>
    <w:p w14:paraId="43466538" w14:textId="77777777" w:rsidR="00571BDF" w:rsidRDefault="00571BDF" w:rsidP="00571BDF"/>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646"/>
        <w:gridCol w:w="7944"/>
      </w:tblGrid>
      <w:tr w:rsidR="00571BDF" w:rsidRPr="00A06A9E" w14:paraId="24DD27DD" w14:textId="77777777" w:rsidTr="00DC2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7EA5EC7B" w14:textId="77777777" w:rsidR="00571BDF" w:rsidRPr="00571BDF" w:rsidRDefault="00571BDF" w:rsidP="00571BDF">
            <w:pPr>
              <w:pStyle w:val="NormalBold"/>
              <w:rPr>
                <w:b/>
              </w:rPr>
            </w:pPr>
            <w:r w:rsidRPr="00571BDF">
              <w:rPr>
                <w:b/>
              </w:rPr>
              <w:t>Property</w:t>
            </w:r>
          </w:p>
        </w:tc>
        <w:tc>
          <w:tcPr>
            <w:tcW w:w="4142" w:type="pct"/>
          </w:tcPr>
          <w:p w14:paraId="3E6E3467" w14:textId="77777777" w:rsidR="00571BDF" w:rsidRPr="00A06A9E"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E9340F" w:rsidRPr="00104CDF" w14:paraId="51CA1F4A"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534F17F6" w14:textId="0BE58F2E" w:rsidR="00E9340F" w:rsidRPr="00E9340F" w:rsidRDefault="00E9340F" w:rsidP="00571BDF">
            <w:pPr>
              <w:pStyle w:val="NormalBold"/>
              <w:rPr>
                <w:b/>
              </w:rPr>
            </w:pPr>
            <w:r w:rsidRPr="00E9340F">
              <w:rPr>
                <w:rFonts w:ascii="Arial" w:hAnsi="Arial" w:cs="Arial"/>
                <w:b/>
              </w:rPr>
              <w:t>Address</w:t>
            </w:r>
          </w:p>
        </w:tc>
        <w:tc>
          <w:tcPr>
            <w:tcW w:w="4142" w:type="pct"/>
          </w:tcPr>
          <w:p w14:paraId="1C570792" w14:textId="1954790F"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organization’s corporate headquarters address.</w:t>
            </w:r>
          </w:p>
        </w:tc>
      </w:tr>
      <w:tr w:rsidR="00E9340F" w:rsidRPr="00104CDF" w14:paraId="77A60891"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521F3D03" w14:textId="00B29575" w:rsidR="00E9340F" w:rsidRPr="00E9340F" w:rsidRDefault="00E9340F" w:rsidP="00571BDF">
            <w:pPr>
              <w:pStyle w:val="NormalBold"/>
              <w:rPr>
                <w:b/>
              </w:rPr>
            </w:pPr>
            <w:r w:rsidRPr="00E9340F">
              <w:rPr>
                <w:rFonts w:ascii="Arial" w:hAnsi="Arial" w:cs="Arial"/>
                <w:b/>
              </w:rPr>
              <w:t>Contacts</w:t>
            </w:r>
          </w:p>
        </w:tc>
        <w:tc>
          <w:tcPr>
            <w:tcW w:w="4142" w:type="pct"/>
          </w:tcPr>
          <w:p w14:paraId="137481D8" w14:textId="58B500E0"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 list of one or more contacts within the organization.</w:t>
            </w:r>
          </w:p>
        </w:tc>
      </w:tr>
      <w:tr w:rsidR="00E9340F" w:rsidRPr="00104CDF" w14:paraId="00811BAD"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37A39F5B" w14:textId="5E1C5064" w:rsidR="00E9340F" w:rsidRPr="00E9340F" w:rsidRDefault="00E9340F" w:rsidP="00571BDF">
            <w:pPr>
              <w:pStyle w:val="NormalBold"/>
              <w:rPr>
                <w:b/>
              </w:rPr>
            </w:pPr>
            <w:proofErr w:type="spellStart"/>
            <w:r w:rsidRPr="00E9340F">
              <w:rPr>
                <w:rFonts w:ascii="Arial" w:hAnsi="Arial" w:cs="Arial"/>
                <w:b/>
              </w:rPr>
              <w:t>DisapprovalReason</w:t>
            </w:r>
            <w:proofErr w:type="spellEnd"/>
          </w:p>
        </w:tc>
        <w:tc>
          <w:tcPr>
            <w:tcW w:w="4142" w:type="pct"/>
          </w:tcPr>
          <w:p w14:paraId="32EF75B5" w14:textId="77777777" w:rsidR="00E9340F" w:rsidRPr="002D06AD" w:rsidRDefault="00E9340F" w:rsidP="00E9340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reason why the organization was not registered.</w:t>
            </w:r>
          </w:p>
          <w:p w14:paraId="1B25497E" w14:textId="27835C8C"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be specified if Status is Disapproved.</w:t>
            </w:r>
          </w:p>
        </w:tc>
      </w:tr>
      <w:tr w:rsidR="00E9340F" w:rsidRPr="00104CDF" w14:paraId="169EBE3F"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740F7876" w14:textId="7F44F094" w:rsidR="00E9340F" w:rsidRPr="00E9340F" w:rsidRDefault="00E9340F" w:rsidP="00571BDF">
            <w:pPr>
              <w:pStyle w:val="NormalBold"/>
              <w:rPr>
                <w:b/>
              </w:rPr>
            </w:pPr>
            <w:r w:rsidRPr="00E9340F">
              <w:rPr>
                <w:rFonts w:ascii="Arial" w:hAnsi="Arial" w:cs="Arial"/>
                <w:b/>
              </w:rPr>
              <w:t>Fax</w:t>
            </w:r>
          </w:p>
        </w:tc>
        <w:tc>
          <w:tcPr>
            <w:tcW w:w="4142" w:type="pct"/>
          </w:tcPr>
          <w:p w14:paraId="108D450D" w14:textId="75823EBF"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organization’s fax number.</w:t>
            </w:r>
          </w:p>
        </w:tc>
      </w:tr>
      <w:tr w:rsidR="00E9340F" w:rsidRPr="00104CDF" w14:paraId="5F751AA8"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62F5250A" w14:textId="12CE6AC9" w:rsidR="00E9340F" w:rsidRPr="00E9340F" w:rsidRDefault="00E9340F" w:rsidP="00571BDF">
            <w:pPr>
              <w:pStyle w:val="NormalBold"/>
              <w:rPr>
                <w:b/>
              </w:rPr>
            </w:pPr>
            <w:r w:rsidRPr="00E9340F">
              <w:rPr>
                <w:rFonts w:ascii="Arial" w:hAnsi="Arial" w:cs="Arial"/>
                <w:b/>
              </w:rPr>
              <w:t>Id</w:t>
            </w:r>
          </w:p>
        </w:tc>
        <w:tc>
          <w:tcPr>
            <w:tcW w:w="4142" w:type="pct"/>
          </w:tcPr>
          <w:p w14:paraId="719AECA3" w14:textId="20AE2810"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A system-generated opaque ID that uniquely identifies this resource.</w:t>
            </w:r>
          </w:p>
        </w:tc>
      </w:tr>
      <w:tr w:rsidR="00E9340F" w:rsidRPr="00104CDF" w14:paraId="35D6BE87"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2A8C792C" w14:textId="13E34ECE" w:rsidR="00E9340F" w:rsidRPr="00E9340F" w:rsidRDefault="00E9340F" w:rsidP="00571BDF">
            <w:pPr>
              <w:pStyle w:val="NormalBold"/>
              <w:rPr>
                <w:rFonts w:ascii="Arial" w:hAnsi="Arial" w:cs="Arial"/>
                <w:b/>
              </w:rPr>
            </w:pPr>
            <w:r w:rsidRPr="00E9340F">
              <w:rPr>
                <w:rFonts w:ascii="Arial" w:hAnsi="Arial" w:cs="Arial"/>
                <w:b/>
              </w:rPr>
              <w:t>Industry</w:t>
            </w:r>
          </w:p>
        </w:tc>
        <w:tc>
          <w:tcPr>
            <w:tcW w:w="4142" w:type="pct"/>
          </w:tcPr>
          <w:p w14:paraId="5443BF42" w14:textId="77777777" w:rsidR="00E9340F" w:rsidRPr="002D06AD" w:rsidRDefault="00E9340F" w:rsidP="00E9340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industry that the organization belongs to. For possible industries, see </w:t>
            </w:r>
            <w:hyperlink w:anchor="_Industry" w:history="1">
              <w:r w:rsidRPr="002D06AD">
                <w:rPr>
                  <w:rStyle w:val="Hyperlink"/>
                  <w:rFonts w:ascii="Arial" w:hAnsi="Arial" w:cs="Arial"/>
                  <w:szCs w:val="20"/>
                </w:rPr>
                <w:t>Industry</w:t>
              </w:r>
            </w:hyperlink>
            <w:r w:rsidRPr="002D06AD">
              <w:rPr>
                <w:rFonts w:ascii="Arial" w:hAnsi="Arial" w:cs="Arial"/>
              </w:rPr>
              <w:t>.</w:t>
            </w:r>
          </w:p>
          <w:p w14:paraId="6A11542A" w14:textId="460D31D3"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 for advertiser organization only.</w:t>
            </w:r>
          </w:p>
        </w:tc>
      </w:tr>
      <w:tr w:rsidR="00E9340F" w:rsidRPr="00104CDF" w14:paraId="5256AB14"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0A5810C5" w14:textId="1252E7A4" w:rsidR="00E9340F" w:rsidRPr="00E9340F" w:rsidRDefault="00E9340F" w:rsidP="00571BDF">
            <w:pPr>
              <w:pStyle w:val="NormalBold"/>
              <w:rPr>
                <w:rFonts w:ascii="Arial" w:hAnsi="Arial" w:cs="Arial"/>
                <w:b/>
              </w:rPr>
            </w:pPr>
            <w:r w:rsidRPr="00E9340F">
              <w:rPr>
                <w:rFonts w:ascii="Arial" w:hAnsi="Arial" w:cs="Arial"/>
                <w:b/>
              </w:rPr>
              <w:t>Name</w:t>
            </w:r>
          </w:p>
        </w:tc>
        <w:tc>
          <w:tcPr>
            <w:tcW w:w="4142" w:type="pct"/>
          </w:tcPr>
          <w:p w14:paraId="6F88133B" w14:textId="033D463F"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organization’s display name.</w:t>
            </w:r>
          </w:p>
        </w:tc>
      </w:tr>
      <w:tr w:rsidR="00E9340F" w:rsidRPr="00104CDF" w14:paraId="7AE65BA4"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61EE06CA" w14:textId="118D37E7" w:rsidR="00E9340F" w:rsidRPr="00E9340F" w:rsidRDefault="00E9340F" w:rsidP="00571BDF">
            <w:pPr>
              <w:pStyle w:val="NormalBold"/>
              <w:rPr>
                <w:rFonts w:ascii="Arial" w:hAnsi="Arial" w:cs="Arial"/>
                <w:b/>
              </w:rPr>
            </w:pPr>
            <w:r w:rsidRPr="00E9340F">
              <w:rPr>
                <w:rFonts w:ascii="Arial" w:hAnsi="Arial" w:cs="Arial"/>
                <w:b/>
              </w:rPr>
              <w:t>Phone</w:t>
            </w:r>
          </w:p>
        </w:tc>
        <w:tc>
          <w:tcPr>
            <w:tcW w:w="4142" w:type="pct"/>
          </w:tcPr>
          <w:p w14:paraId="03875C23" w14:textId="60BC8326"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organization’s phone number.</w:t>
            </w:r>
          </w:p>
        </w:tc>
      </w:tr>
      <w:tr w:rsidR="00E9340F" w:rsidRPr="00104CDF" w14:paraId="3483B3BD"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725693DE" w14:textId="71A64AAB" w:rsidR="00E9340F" w:rsidRPr="00E9340F" w:rsidRDefault="00E9340F" w:rsidP="00571BDF">
            <w:pPr>
              <w:pStyle w:val="NormalBold"/>
              <w:rPr>
                <w:rFonts w:ascii="Arial" w:hAnsi="Arial" w:cs="Arial"/>
                <w:b/>
              </w:rPr>
            </w:pPr>
            <w:proofErr w:type="spellStart"/>
            <w:r w:rsidRPr="00E9340F">
              <w:rPr>
                <w:rFonts w:ascii="Arial" w:hAnsi="Arial" w:cs="Arial"/>
                <w:b/>
              </w:rPr>
              <w:t>ProviderData</w:t>
            </w:r>
            <w:proofErr w:type="spellEnd"/>
          </w:p>
        </w:tc>
        <w:tc>
          <w:tcPr>
            <w:tcW w:w="4142" w:type="pct"/>
          </w:tcPr>
          <w:p w14:paraId="3B0045B7" w14:textId="77777777" w:rsidR="00E9340F" w:rsidRPr="002D06AD" w:rsidRDefault="00E9340F" w:rsidP="00E9340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An opaque blob of provider-defined data. Providers may use this field as needed (for example, to store an ID that correlates this object with resources within their system).</w:t>
            </w:r>
          </w:p>
          <w:p w14:paraId="7E739E0F" w14:textId="147F4018"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Note that any provider that edits this object may override the data in this field. The data should include a marker that you can identify to ensure the data is yours.</w:t>
            </w:r>
          </w:p>
        </w:tc>
      </w:tr>
      <w:tr w:rsidR="00E9340F" w:rsidRPr="00104CDF" w14:paraId="6D203FDF"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3B93311A" w14:textId="138B7357" w:rsidR="00E9340F" w:rsidRPr="00E9340F" w:rsidRDefault="00E9340F" w:rsidP="00571BDF">
            <w:pPr>
              <w:pStyle w:val="NormalBold"/>
              <w:rPr>
                <w:rFonts w:ascii="Arial" w:hAnsi="Arial" w:cs="Arial"/>
                <w:b/>
              </w:rPr>
            </w:pPr>
            <w:r w:rsidRPr="00E9340F">
              <w:rPr>
                <w:rFonts w:ascii="Arial" w:hAnsi="Arial" w:cs="Arial"/>
                <w:b/>
              </w:rPr>
              <w:t>Status</w:t>
            </w:r>
          </w:p>
        </w:tc>
        <w:tc>
          <w:tcPr>
            <w:tcW w:w="4142" w:type="pct"/>
          </w:tcPr>
          <w:p w14:paraId="70CA9E8D" w14:textId="77777777" w:rsidR="00E9340F" w:rsidRPr="002D06AD" w:rsidRDefault="00E9340F" w:rsidP="00E9340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 value that indicates the current state of the approval process. The approval process confirms the organization’s identity. The following are the possible values.</w:t>
            </w:r>
          </w:p>
          <w:p w14:paraId="28316C27" w14:textId="77777777" w:rsidR="00E9340F" w:rsidRPr="002D06AD" w:rsidRDefault="00E9340F" w:rsidP="0086621B">
            <w:pPr>
              <w:pStyle w:val="ListParagraph"/>
              <w:widowControl/>
              <w:numPr>
                <w:ilvl w:val="0"/>
                <w:numId w:val="9"/>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Pending—The organization is under review.</w:t>
            </w:r>
          </w:p>
          <w:p w14:paraId="0B0EE16C" w14:textId="77777777" w:rsidR="00E9340F" w:rsidRPr="002D06AD" w:rsidRDefault="00E9340F" w:rsidP="0086621B">
            <w:pPr>
              <w:pStyle w:val="ListParagraph"/>
              <w:widowControl/>
              <w:numPr>
                <w:ilvl w:val="0"/>
                <w:numId w:val="9"/>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Approved—The organization is approved and can create and book orders.</w:t>
            </w:r>
          </w:p>
          <w:p w14:paraId="54EAAA20" w14:textId="77777777" w:rsidR="00E9340F" w:rsidRPr="002D06AD" w:rsidRDefault="00E9340F" w:rsidP="0086621B">
            <w:pPr>
              <w:pStyle w:val="ListParagraph"/>
              <w:widowControl/>
              <w:numPr>
                <w:ilvl w:val="0"/>
                <w:numId w:val="9"/>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Disapproved—The organization’s identity could not be verified. The organization may not create and book orders. The </w:t>
            </w:r>
            <w:proofErr w:type="spellStart"/>
            <w:r w:rsidRPr="002D06AD">
              <w:rPr>
                <w:rFonts w:ascii="Arial" w:hAnsi="Arial" w:cs="Arial"/>
              </w:rPr>
              <w:t>DisapprovalReason</w:t>
            </w:r>
            <w:proofErr w:type="spellEnd"/>
            <w:r w:rsidRPr="002D06AD">
              <w:rPr>
                <w:rFonts w:ascii="Arial" w:hAnsi="Arial" w:cs="Arial"/>
              </w:rPr>
              <w:t xml:space="preserve"> property must specify the reason why the organization was not approved.</w:t>
            </w:r>
          </w:p>
          <w:p w14:paraId="498D68D0" w14:textId="77777777" w:rsidR="00E9340F" w:rsidRPr="002D06AD" w:rsidRDefault="00E9340F" w:rsidP="0086621B">
            <w:pPr>
              <w:pStyle w:val="ListParagraph"/>
              <w:widowControl/>
              <w:numPr>
                <w:ilvl w:val="0"/>
                <w:numId w:val="9"/>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Limited—The organization’s identity could not be verified; however, they may create and book orders.</w:t>
            </w:r>
          </w:p>
          <w:p w14:paraId="50FACF93" w14:textId="77777777" w:rsidR="00E9340F" w:rsidRPr="002D06AD" w:rsidRDefault="00E9340F" w:rsidP="00E9340F">
            <w:pPr>
              <w:pStyle w:val="ListParagraph"/>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This state may affect the products and pricing offered to the organization.</w:t>
            </w:r>
          </w:p>
          <w:p w14:paraId="18CF8B50" w14:textId="40FA1657"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organization may create orders in any state (except where noted); however, they may search for available inventory or reserve and book inventory only in the Approved and Limited states.</w:t>
            </w:r>
          </w:p>
        </w:tc>
      </w:tr>
      <w:tr w:rsidR="00E9340F" w:rsidRPr="00104CDF" w14:paraId="12AC4580"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093F369E" w14:textId="67D495C3" w:rsidR="00E9340F" w:rsidRPr="00E9340F" w:rsidRDefault="00E9340F" w:rsidP="00571BDF">
            <w:pPr>
              <w:pStyle w:val="NormalBold"/>
              <w:rPr>
                <w:rFonts w:ascii="Arial" w:hAnsi="Arial" w:cs="Arial"/>
                <w:b/>
              </w:rPr>
            </w:pPr>
            <w:proofErr w:type="spellStart"/>
            <w:r w:rsidRPr="00E9340F">
              <w:rPr>
                <w:rFonts w:ascii="Arial" w:hAnsi="Arial" w:cs="Arial"/>
                <w:b/>
              </w:rPr>
              <w:t>Url</w:t>
            </w:r>
            <w:proofErr w:type="spellEnd"/>
          </w:p>
        </w:tc>
        <w:tc>
          <w:tcPr>
            <w:tcW w:w="4142" w:type="pct"/>
          </w:tcPr>
          <w:p w14:paraId="591EEE64" w14:textId="5537DC93"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A URL to the organization’s website.</w:t>
            </w:r>
          </w:p>
        </w:tc>
      </w:tr>
    </w:tbl>
    <w:p w14:paraId="19DE2B8D" w14:textId="77777777" w:rsidR="00571BDF" w:rsidRPr="00571BDF" w:rsidRDefault="00571BDF" w:rsidP="00571BDF"/>
    <w:p w14:paraId="3BB6B2A9" w14:textId="4462CDE0" w:rsidR="00713CAD" w:rsidRDefault="00713CAD" w:rsidP="00F941A7">
      <w:pPr>
        <w:pStyle w:val="Heading2"/>
      </w:pPr>
      <w:bookmarkStart w:id="229" w:name="_Toc307006493"/>
      <w:r>
        <w:t>Product</w:t>
      </w:r>
      <w:bookmarkEnd w:id="227"/>
      <w:bookmarkEnd w:id="229"/>
    </w:p>
    <w:p w14:paraId="31497875" w14:textId="59420B33" w:rsidR="00F941A7" w:rsidRDefault="00BC2221" w:rsidP="00F941A7">
      <w:r w:rsidRPr="00BC2221">
        <w:t>Defines a Product resource. A Product identifies anything from an ad placement to a Run of Network product in the publisher’s product catalog.</w:t>
      </w:r>
    </w:p>
    <w:tbl>
      <w:tblPr>
        <w:tblStyle w:val="MediumShading1-Accent3"/>
        <w:tblW w:w="0" w:type="auto"/>
        <w:tblCellMar>
          <w:top w:w="43" w:type="dxa"/>
          <w:left w:w="115" w:type="dxa"/>
          <w:bottom w:w="43" w:type="dxa"/>
          <w:right w:w="115" w:type="dxa"/>
        </w:tblCellMar>
        <w:tblLook w:val="04A0" w:firstRow="1" w:lastRow="0" w:firstColumn="1" w:lastColumn="0" w:noHBand="0" w:noVBand="1"/>
      </w:tblPr>
      <w:tblGrid>
        <w:gridCol w:w="2456"/>
        <w:gridCol w:w="1331"/>
        <w:gridCol w:w="3309"/>
        <w:gridCol w:w="2494"/>
      </w:tblGrid>
      <w:tr w:rsidR="009F4360" w:rsidRPr="00B6616B" w14:paraId="2087DA4A" w14:textId="77777777" w:rsidTr="00DC2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53BA3631" w14:textId="77777777" w:rsidR="009F4360" w:rsidRPr="00B6616B" w:rsidRDefault="009F4360" w:rsidP="00571BDF">
            <w:pPr>
              <w:contextualSpacing/>
              <w:rPr>
                <w:rFonts w:ascii="Arial" w:hAnsi="Arial" w:cs="Arial"/>
              </w:rPr>
            </w:pPr>
            <w:r w:rsidRPr="00B6616B">
              <w:rPr>
                <w:rFonts w:ascii="Arial" w:hAnsi="Arial" w:cs="Arial"/>
              </w:rPr>
              <w:t>Property</w:t>
            </w:r>
          </w:p>
        </w:tc>
        <w:tc>
          <w:tcPr>
            <w:tcW w:w="0" w:type="auto"/>
            <w:vAlign w:val="bottom"/>
          </w:tcPr>
          <w:p w14:paraId="29BDE8D1" w14:textId="77777777" w:rsidR="009F4360" w:rsidRPr="00B6616B" w:rsidRDefault="009F4360"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3412" w:type="dxa"/>
            <w:vAlign w:val="bottom"/>
          </w:tcPr>
          <w:p w14:paraId="75996CCB" w14:textId="77777777" w:rsidR="009F4360" w:rsidRPr="00B6616B" w:rsidRDefault="009F4360"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2545" w:type="dxa"/>
            <w:vAlign w:val="bottom"/>
          </w:tcPr>
          <w:p w14:paraId="6C735B70" w14:textId="77777777" w:rsidR="009F4360" w:rsidRPr="00B6616B" w:rsidRDefault="009F4360"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9F4360" w:rsidRPr="00104CDF" w14:paraId="470AED15"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CE1370" w14:textId="53A889E9" w:rsidR="009F4360" w:rsidRPr="00104CDF" w:rsidRDefault="009F4360" w:rsidP="00571BDF">
            <w:pPr>
              <w:contextualSpacing/>
              <w:rPr>
                <w:rFonts w:ascii="Arial" w:hAnsi="Arial" w:cs="Arial"/>
              </w:rPr>
            </w:pPr>
            <w:proofErr w:type="spellStart"/>
            <w:r w:rsidRPr="00752DC8">
              <w:rPr>
                <w:rFonts w:ascii="Arial" w:hAnsi="Arial" w:cs="Arial"/>
              </w:rPr>
              <w:t>ActiveDate</w:t>
            </w:r>
            <w:proofErr w:type="spellEnd"/>
          </w:p>
        </w:tc>
        <w:tc>
          <w:tcPr>
            <w:tcW w:w="0" w:type="auto"/>
          </w:tcPr>
          <w:p w14:paraId="7ACC7F42" w14:textId="03BF8D29"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123B0370" w14:textId="0C28B2C9"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26 </w:t>
            </w:r>
            <w:r>
              <w:rPr>
                <w:rFonts w:ascii="Arial" w:hAnsi="Arial" w:cs="Arial"/>
              </w:rPr>
              <w:t>char</w:t>
            </w:r>
          </w:p>
        </w:tc>
        <w:tc>
          <w:tcPr>
            <w:tcW w:w="2545" w:type="dxa"/>
          </w:tcPr>
          <w:p w14:paraId="2B390F41" w14:textId="4AB64FE0"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74110B23"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60883" w14:textId="4F2324F5" w:rsidR="009F4360" w:rsidRPr="00104CDF" w:rsidRDefault="009F4360" w:rsidP="00571BDF">
            <w:pPr>
              <w:contextualSpacing/>
              <w:rPr>
                <w:rFonts w:ascii="Arial" w:hAnsi="Arial" w:cs="Arial"/>
              </w:rPr>
            </w:pPr>
            <w:proofErr w:type="spellStart"/>
            <w:r w:rsidRPr="00752DC8">
              <w:rPr>
                <w:rFonts w:ascii="Arial" w:hAnsi="Arial" w:cs="Arial"/>
              </w:rPr>
              <w:t>AdFormatTypes</w:t>
            </w:r>
            <w:proofErr w:type="spellEnd"/>
          </w:p>
        </w:tc>
        <w:tc>
          <w:tcPr>
            <w:tcW w:w="0" w:type="auto"/>
          </w:tcPr>
          <w:p w14:paraId="78F140CF" w14:textId="5A5F82B7"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30" w:author="Katie Stroud" w:date="2015-09-09T18:48:00Z">
              <w:r w:rsidDel="00DC2F60">
                <w:rPr>
                  <w:rFonts w:ascii="Arial" w:hAnsi="Arial" w:cs="Arial"/>
                </w:rPr>
                <w:delText>String</w:delText>
              </w:r>
            </w:del>
            <w:ins w:id="231" w:author="Katie Stroud" w:date="2015-09-09T18:48:00Z">
              <w:r w:rsidR="00DC2F60">
                <w:rPr>
                  <w:rFonts w:ascii="Arial" w:hAnsi="Arial" w:cs="Arial"/>
                </w:rPr>
                <w:t>Array</w:t>
              </w:r>
            </w:ins>
          </w:p>
        </w:tc>
        <w:tc>
          <w:tcPr>
            <w:tcW w:w="3412" w:type="dxa"/>
          </w:tcPr>
          <w:p w14:paraId="5A504061" w14:textId="2634CE42"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7AE31106" w14:textId="48801B38"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CF318C" w:rsidRPr="00104CDF" w14:paraId="27A6BF00"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3389E" w14:textId="145B6B53" w:rsidR="00CF318C" w:rsidRPr="00752DC8" w:rsidRDefault="00CF318C" w:rsidP="00571BDF">
            <w:pPr>
              <w:contextualSpacing/>
              <w:rPr>
                <w:rFonts w:ascii="Arial" w:hAnsi="Arial" w:cs="Arial"/>
              </w:rPr>
            </w:pPr>
            <w:proofErr w:type="spellStart"/>
            <w:ins w:id="232" w:author="Katie Stroud" w:date="2015-10-21T22:52:00Z">
              <w:r>
                <w:rPr>
                  <w:rFonts w:ascii="Arial" w:hAnsi="Arial" w:cs="Arial"/>
                </w:rPr>
                <w:t>AllowNoCreative</w:t>
              </w:r>
            </w:ins>
            <w:proofErr w:type="spellEnd"/>
          </w:p>
        </w:tc>
        <w:tc>
          <w:tcPr>
            <w:tcW w:w="0" w:type="auto"/>
          </w:tcPr>
          <w:p w14:paraId="51AFE4DB" w14:textId="44416407" w:rsidR="00CF318C" w:rsidRPr="00752DC8"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233" w:author="Katie Stroud" w:date="2015-10-21T22:53:00Z">
              <w:r>
                <w:rPr>
                  <w:rFonts w:ascii="Arial" w:hAnsi="Arial" w:cs="Arial"/>
                </w:rPr>
                <w:t>Boolean</w:t>
              </w:r>
            </w:ins>
          </w:p>
        </w:tc>
        <w:tc>
          <w:tcPr>
            <w:tcW w:w="3412" w:type="dxa"/>
          </w:tcPr>
          <w:p w14:paraId="63EB8F21" w14:textId="77777777" w:rsidR="00CF318C" w:rsidRPr="00104CDF"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5EDEE291" w14:textId="1EDF2673" w:rsidR="00CF318C" w:rsidRPr="00752DC8"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234" w:author="Katie Stroud" w:date="2015-10-21T22:53:00Z">
              <w:r>
                <w:rPr>
                  <w:rFonts w:ascii="Arial" w:hAnsi="Arial" w:cs="Arial"/>
                </w:rPr>
                <w:t>May support</w:t>
              </w:r>
            </w:ins>
          </w:p>
        </w:tc>
      </w:tr>
      <w:tr w:rsidR="009F4360" w:rsidRPr="00104CDF" w14:paraId="0A10B7F8"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53693" w14:textId="75A0FCEC" w:rsidR="009F4360" w:rsidRPr="00104CDF" w:rsidRDefault="009F4360" w:rsidP="00571BDF">
            <w:pPr>
              <w:contextualSpacing/>
              <w:rPr>
                <w:rFonts w:ascii="Arial" w:hAnsi="Arial" w:cs="Arial"/>
              </w:rPr>
            </w:pPr>
            <w:proofErr w:type="spellStart"/>
            <w:r w:rsidRPr="00752DC8">
              <w:rPr>
                <w:rFonts w:ascii="Arial" w:hAnsi="Arial" w:cs="Arial"/>
              </w:rPr>
              <w:t>BasePrice</w:t>
            </w:r>
            <w:proofErr w:type="spellEnd"/>
          </w:p>
        </w:tc>
        <w:tc>
          <w:tcPr>
            <w:tcW w:w="0" w:type="auto"/>
          </w:tcPr>
          <w:p w14:paraId="106B7ECC" w14:textId="3C13D1CF"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Decimal</w:t>
            </w:r>
          </w:p>
        </w:tc>
        <w:tc>
          <w:tcPr>
            <w:tcW w:w="3412" w:type="dxa"/>
          </w:tcPr>
          <w:p w14:paraId="06EBFFFA" w14:textId="77777777"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77441619" w14:textId="5F64D793"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5BE045DA"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6E5460" w14:textId="3AAF1964" w:rsidR="009F4360" w:rsidRPr="00104CDF" w:rsidRDefault="009F4360" w:rsidP="00571BDF">
            <w:pPr>
              <w:contextualSpacing/>
              <w:rPr>
                <w:rFonts w:ascii="Arial" w:hAnsi="Arial" w:cs="Arial"/>
              </w:rPr>
            </w:pPr>
            <w:r w:rsidRPr="00752DC8">
              <w:rPr>
                <w:rFonts w:ascii="Arial" w:hAnsi="Arial" w:cs="Arial"/>
              </w:rPr>
              <w:t>Currency</w:t>
            </w:r>
          </w:p>
        </w:tc>
        <w:tc>
          <w:tcPr>
            <w:tcW w:w="0" w:type="auto"/>
          </w:tcPr>
          <w:p w14:paraId="29A7B1F4" w14:textId="6A6DD5E3"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2162B7A2" w14:textId="6F314E48"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216C8969" w14:textId="12B34706"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50BF8C2B"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E4ABB0" w14:textId="02B877B1" w:rsidR="009F4360" w:rsidRPr="00104CDF" w:rsidRDefault="009F4360" w:rsidP="00571BDF">
            <w:pPr>
              <w:contextualSpacing/>
              <w:rPr>
                <w:rFonts w:ascii="Arial" w:hAnsi="Arial" w:cs="Arial"/>
              </w:rPr>
            </w:pPr>
            <w:proofErr w:type="spellStart"/>
            <w:r w:rsidRPr="00752DC8">
              <w:rPr>
                <w:rFonts w:ascii="Arial" w:hAnsi="Arial" w:cs="Arial"/>
              </w:rPr>
              <w:t>DeliveryType</w:t>
            </w:r>
            <w:proofErr w:type="spellEnd"/>
          </w:p>
        </w:tc>
        <w:tc>
          <w:tcPr>
            <w:tcW w:w="0" w:type="auto"/>
          </w:tcPr>
          <w:p w14:paraId="709B6390" w14:textId="79D471DA"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14478958" w14:textId="389158D2"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10 </w:t>
            </w:r>
            <w:r>
              <w:rPr>
                <w:rFonts w:ascii="Arial" w:hAnsi="Arial" w:cs="Arial"/>
              </w:rPr>
              <w:t>char</w:t>
            </w:r>
          </w:p>
        </w:tc>
        <w:tc>
          <w:tcPr>
            <w:tcW w:w="2545" w:type="dxa"/>
          </w:tcPr>
          <w:p w14:paraId="4B45D314" w14:textId="0E9A1D64"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2789C53E"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128A8" w14:textId="49663BE0" w:rsidR="009F4360" w:rsidRPr="002D06AD" w:rsidRDefault="009F4360" w:rsidP="00571BDF">
            <w:pPr>
              <w:contextualSpacing/>
              <w:rPr>
                <w:rFonts w:ascii="Arial" w:hAnsi="Arial" w:cs="Arial"/>
              </w:rPr>
            </w:pPr>
            <w:r w:rsidRPr="00752DC8">
              <w:rPr>
                <w:rFonts w:ascii="Arial" w:hAnsi="Arial" w:cs="Arial"/>
              </w:rPr>
              <w:t>Description</w:t>
            </w:r>
          </w:p>
        </w:tc>
        <w:tc>
          <w:tcPr>
            <w:tcW w:w="0" w:type="auto"/>
          </w:tcPr>
          <w:p w14:paraId="1331A979" w14:textId="7213E334"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733F44C5" w14:textId="6D28D446"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255 </w:t>
            </w:r>
            <w:r>
              <w:rPr>
                <w:rFonts w:ascii="Arial" w:hAnsi="Arial" w:cs="Arial"/>
              </w:rPr>
              <w:t>char</w:t>
            </w:r>
          </w:p>
        </w:tc>
        <w:tc>
          <w:tcPr>
            <w:tcW w:w="2545" w:type="dxa"/>
          </w:tcPr>
          <w:p w14:paraId="20B053C1" w14:textId="22902017"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59D90FBF"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0A2DA" w14:textId="0E2BCEC1" w:rsidR="009F4360" w:rsidRPr="002D06AD" w:rsidRDefault="009F4360" w:rsidP="00571BDF">
            <w:pPr>
              <w:contextualSpacing/>
              <w:rPr>
                <w:rFonts w:ascii="Arial" w:hAnsi="Arial" w:cs="Arial"/>
              </w:rPr>
            </w:pPr>
            <w:r w:rsidRPr="00752DC8">
              <w:rPr>
                <w:rFonts w:ascii="Arial" w:hAnsi="Arial" w:cs="Arial"/>
              </w:rPr>
              <w:t>Domain</w:t>
            </w:r>
          </w:p>
        </w:tc>
        <w:tc>
          <w:tcPr>
            <w:tcW w:w="0" w:type="auto"/>
          </w:tcPr>
          <w:p w14:paraId="75548266" w14:textId="1E97C658"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ins w:id="235" w:author="Katie Stroud" w:date="2015-09-10T13:56:00Z">
              <w:r w:rsidR="00F54F49">
                <w:rPr>
                  <w:rFonts w:ascii="Arial" w:hAnsi="Arial" w:cs="Arial"/>
                </w:rPr>
                <w:t xml:space="preserve"> Array</w:t>
              </w:r>
            </w:ins>
          </w:p>
        </w:tc>
        <w:tc>
          <w:tcPr>
            <w:tcW w:w="3412" w:type="dxa"/>
          </w:tcPr>
          <w:p w14:paraId="461B70F9" w14:textId="308A9F33" w:rsidR="009F4360" w:rsidRPr="002D06AD" w:rsidRDefault="009F4360" w:rsidP="00F54F4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w:t>
            </w:r>
            <w:del w:id="236" w:author="Katie Stroud" w:date="2015-09-10T13:54:00Z">
              <w:r w:rsidRPr="00DC2F60" w:rsidDel="00F54F49">
                <w:rPr>
                  <w:rFonts w:ascii="Arial" w:hAnsi="Arial" w:cs="Arial"/>
                  <w:highlight w:val="yellow"/>
                </w:rPr>
                <w:delText>??</w:delText>
              </w:r>
            </w:del>
            <w:ins w:id="237" w:author="Katie Stroud" w:date="2015-09-10T13:54:00Z">
              <w:r w:rsidR="00F54F49">
                <w:rPr>
                  <w:rFonts w:ascii="Arial" w:hAnsi="Arial" w:cs="Arial"/>
                </w:rPr>
                <w:t>255</w:t>
              </w:r>
            </w:ins>
            <w:r w:rsidRPr="00752DC8">
              <w:rPr>
                <w:rFonts w:ascii="Arial" w:hAnsi="Arial" w:cs="Arial"/>
              </w:rPr>
              <w:t xml:space="preserve"> </w:t>
            </w:r>
            <w:r>
              <w:rPr>
                <w:rFonts w:ascii="Arial" w:hAnsi="Arial" w:cs="Arial"/>
              </w:rPr>
              <w:t>char</w:t>
            </w:r>
          </w:p>
        </w:tc>
        <w:tc>
          <w:tcPr>
            <w:tcW w:w="2545" w:type="dxa"/>
          </w:tcPr>
          <w:p w14:paraId="4432544E" w14:textId="253AE4C6"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352BF818"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3E034D" w14:textId="5F6746CF" w:rsidR="009F4360" w:rsidRPr="002D06AD" w:rsidRDefault="009F4360" w:rsidP="00571BDF">
            <w:pPr>
              <w:contextualSpacing/>
              <w:rPr>
                <w:rFonts w:ascii="Arial" w:hAnsi="Arial" w:cs="Arial"/>
              </w:rPr>
            </w:pPr>
            <w:proofErr w:type="spellStart"/>
            <w:r w:rsidRPr="00752DC8">
              <w:rPr>
                <w:rFonts w:ascii="Arial" w:hAnsi="Arial" w:cs="Arial"/>
              </w:rPr>
              <w:t>EstimatedDailyAvails</w:t>
            </w:r>
            <w:proofErr w:type="spellEnd"/>
          </w:p>
        </w:tc>
        <w:tc>
          <w:tcPr>
            <w:tcW w:w="0" w:type="auto"/>
          </w:tcPr>
          <w:p w14:paraId="211196E9" w14:textId="18146CF6"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3AD73EE3" w14:textId="77777777"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26375E5E" w14:textId="62A4D336"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64AA3894"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9702E" w14:textId="6847A125" w:rsidR="009F4360" w:rsidRPr="002D06AD" w:rsidRDefault="009F4360" w:rsidP="00571BDF">
            <w:pPr>
              <w:contextualSpacing/>
              <w:rPr>
                <w:rFonts w:ascii="Arial" w:hAnsi="Arial" w:cs="Arial"/>
              </w:rPr>
            </w:pPr>
            <w:r w:rsidRPr="00752DC8">
              <w:rPr>
                <w:rFonts w:ascii="Arial" w:hAnsi="Arial" w:cs="Arial"/>
              </w:rPr>
              <w:t>Geometry</w:t>
            </w:r>
          </w:p>
        </w:tc>
        <w:tc>
          <w:tcPr>
            <w:tcW w:w="0" w:type="auto"/>
          </w:tcPr>
          <w:p w14:paraId="1AB18F25" w14:textId="1EFE032D"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Size</w:t>
            </w:r>
          </w:p>
        </w:tc>
        <w:tc>
          <w:tcPr>
            <w:tcW w:w="3412" w:type="dxa"/>
          </w:tcPr>
          <w:p w14:paraId="28CD50CA" w14:textId="2F8B04FE"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68B0E0BA" w14:textId="11CC9D0F"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1F55818D"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496D04" w14:textId="71B1F567" w:rsidR="009F4360" w:rsidRPr="002D06AD" w:rsidRDefault="009F4360" w:rsidP="00571BDF">
            <w:pPr>
              <w:contextualSpacing/>
              <w:rPr>
                <w:rFonts w:ascii="Arial" w:hAnsi="Arial" w:cs="Arial"/>
              </w:rPr>
            </w:pPr>
            <w:proofErr w:type="spellStart"/>
            <w:r w:rsidRPr="00752DC8">
              <w:rPr>
                <w:rFonts w:ascii="Arial" w:hAnsi="Arial" w:cs="Arial"/>
              </w:rPr>
              <w:t>HttpsCompatible</w:t>
            </w:r>
            <w:proofErr w:type="spellEnd"/>
          </w:p>
        </w:tc>
        <w:tc>
          <w:tcPr>
            <w:tcW w:w="0" w:type="auto"/>
          </w:tcPr>
          <w:p w14:paraId="28E817D5" w14:textId="53207005"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Boolean</w:t>
            </w:r>
          </w:p>
        </w:tc>
        <w:tc>
          <w:tcPr>
            <w:tcW w:w="3412" w:type="dxa"/>
          </w:tcPr>
          <w:p w14:paraId="6AE71713" w14:textId="79D2CAD4"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19A663F6" w14:textId="1E76568C"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33BB3C96"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57C601" w14:textId="3CE2ED76" w:rsidR="009F4360" w:rsidRPr="002D06AD" w:rsidRDefault="009F4360" w:rsidP="00571BDF">
            <w:pPr>
              <w:contextualSpacing/>
              <w:rPr>
                <w:rFonts w:ascii="Arial" w:hAnsi="Arial" w:cs="Arial"/>
              </w:rPr>
            </w:pPr>
            <w:r w:rsidRPr="00752DC8">
              <w:rPr>
                <w:rFonts w:ascii="Arial" w:hAnsi="Arial" w:cs="Arial"/>
              </w:rPr>
              <w:t>Icon</w:t>
            </w:r>
          </w:p>
        </w:tc>
        <w:tc>
          <w:tcPr>
            <w:tcW w:w="0" w:type="auto"/>
          </w:tcPr>
          <w:p w14:paraId="7853EEA6" w14:textId="68BC8EF9"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46F751C9" w14:textId="24C5CEC2"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Publishers should support icons that are 150x150 or less. The maximum size is 10 KB.</w:t>
            </w:r>
          </w:p>
        </w:tc>
        <w:tc>
          <w:tcPr>
            <w:tcW w:w="2545" w:type="dxa"/>
          </w:tcPr>
          <w:p w14:paraId="09F5BF5E" w14:textId="5399BC52"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3F1B172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100C40" w14:textId="4BDA7971" w:rsidR="009F4360" w:rsidRPr="002D06AD" w:rsidRDefault="009F4360" w:rsidP="00571BDF">
            <w:pPr>
              <w:contextualSpacing/>
              <w:rPr>
                <w:rFonts w:ascii="Arial" w:hAnsi="Arial" w:cs="Arial"/>
              </w:rPr>
            </w:pPr>
            <w:r w:rsidRPr="00752DC8">
              <w:rPr>
                <w:rFonts w:ascii="Arial" w:hAnsi="Arial" w:cs="Arial"/>
              </w:rPr>
              <w:t>Id</w:t>
            </w:r>
          </w:p>
        </w:tc>
        <w:tc>
          <w:tcPr>
            <w:tcW w:w="0" w:type="auto"/>
          </w:tcPr>
          <w:p w14:paraId="4FB2D136" w14:textId="1771D439"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1A10D5EB" w14:textId="23B4F096"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36 </w:t>
            </w:r>
            <w:r>
              <w:rPr>
                <w:rFonts w:ascii="Arial" w:hAnsi="Arial" w:cs="Arial"/>
              </w:rPr>
              <w:t>char</w:t>
            </w:r>
          </w:p>
        </w:tc>
        <w:tc>
          <w:tcPr>
            <w:tcW w:w="2545" w:type="dxa"/>
          </w:tcPr>
          <w:p w14:paraId="64C044C5" w14:textId="36673C4F"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3930BA42"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1D6832" w14:textId="1D66373E" w:rsidR="009F4360" w:rsidRPr="00752DC8" w:rsidRDefault="009F4360" w:rsidP="00571BDF">
            <w:pPr>
              <w:contextualSpacing/>
              <w:rPr>
                <w:rFonts w:ascii="Arial" w:hAnsi="Arial" w:cs="Arial"/>
              </w:rPr>
            </w:pPr>
            <w:proofErr w:type="spellStart"/>
            <w:r w:rsidRPr="00752DC8">
              <w:rPr>
                <w:rFonts w:ascii="Arial" w:hAnsi="Arial" w:cs="Arial"/>
              </w:rPr>
              <w:t>InventoryType</w:t>
            </w:r>
            <w:proofErr w:type="spellEnd"/>
          </w:p>
        </w:tc>
        <w:tc>
          <w:tcPr>
            <w:tcW w:w="0" w:type="auto"/>
          </w:tcPr>
          <w:p w14:paraId="213310B8" w14:textId="75620103"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3412" w:type="dxa"/>
          </w:tcPr>
          <w:p w14:paraId="3F15326B"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2B3C08F7" w14:textId="4BCDD8D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574CD57E"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018125" w14:textId="39A73125" w:rsidR="009F4360" w:rsidRPr="00752DC8" w:rsidRDefault="009F4360" w:rsidP="00571BDF">
            <w:pPr>
              <w:contextualSpacing/>
              <w:rPr>
                <w:rFonts w:ascii="Arial" w:hAnsi="Arial" w:cs="Arial"/>
              </w:rPr>
            </w:pPr>
            <w:r w:rsidRPr="00752DC8">
              <w:rPr>
                <w:rFonts w:ascii="Arial" w:hAnsi="Arial" w:cs="Arial"/>
              </w:rPr>
              <w:t>Languages</w:t>
            </w:r>
          </w:p>
        </w:tc>
        <w:tc>
          <w:tcPr>
            <w:tcW w:w="0" w:type="auto"/>
          </w:tcPr>
          <w:p w14:paraId="5EC42428" w14:textId="5E152145" w:rsidR="009F4360"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3412" w:type="dxa"/>
          </w:tcPr>
          <w:p w14:paraId="25AC09D2" w14:textId="7777777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5401775C" w14:textId="6BAA432F"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337B6FFA"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01882" w14:textId="21838D42" w:rsidR="009F4360" w:rsidRPr="00752DC8" w:rsidRDefault="009F4360" w:rsidP="00571BDF">
            <w:pPr>
              <w:contextualSpacing/>
              <w:rPr>
                <w:rFonts w:ascii="Arial" w:hAnsi="Arial" w:cs="Arial"/>
              </w:rPr>
            </w:pPr>
            <w:proofErr w:type="spellStart"/>
            <w:r w:rsidRPr="00752DC8">
              <w:rPr>
                <w:rFonts w:ascii="Arial" w:hAnsi="Arial" w:cs="Arial"/>
              </w:rPr>
              <w:t>LeadTime</w:t>
            </w:r>
            <w:proofErr w:type="spellEnd"/>
          </w:p>
        </w:tc>
        <w:tc>
          <w:tcPr>
            <w:tcW w:w="0" w:type="auto"/>
          </w:tcPr>
          <w:p w14:paraId="49D92EB5" w14:textId="4ECEE2BC" w:rsidR="009F4360"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Short</w:t>
            </w:r>
          </w:p>
        </w:tc>
        <w:tc>
          <w:tcPr>
            <w:tcW w:w="3412" w:type="dxa"/>
          </w:tcPr>
          <w:p w14:paraId="2BE1BCC8"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0E141522" w14:textId="71DD2441"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467BE9BA"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B1976" w14:textId="1AC251D3" w:rsidR="009F4360" w:rsidRPr="00752DC8" w:rsidRDefault="009F4360" w:rsidP="00571BDF">
            <w:pPr>
              <w:contextualSpacing/>
              <w:rPr>
                <w:rFonts w:ascii="Arial" w:hAnsi="Arial" w:cs="Arial"/>
              </w:rPr>
            </w:pPr>
            <w:r w:rsidRPr="00752DC8">
              <w:rPr>
                <w:rFonts w:ascii="Arial" w:hAnsi="Arial" w:cs="Arial"/>
              </w:rPr>
              <w:t>Name</w:t>
            </w:r>
          </w:p>
        </w:tc>
        <w:tc>
          <w:tcPr>
            <w:tcW w:w="0" w:type="auto"/>
          </w:tcPr>
          <w:p w14:paraId="02CCBB88" w14:textId="2BC9C98B"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03430708" w14:textId="60156BAD"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38 </w:t>
            </w:r>
            <w:r>
              <w:rPr>
                <w:rFonts w:ascii="Arial" w:hAnsi="Arial" w:cs="Arial"/>
              </w:rPr>
              <w:t>char</w:t>
            </w:r>
          </w:p>
        </w:tc>
        <w:tc>
          <w:tcPr>
            <w:tcW w:w="2545" w:type="dxa"/>
          </w:tcPr>
          <w:p w14:paraId="3D718158" w14:textId="48317996"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2820BD39"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AEE6C" w14:textId="0B07F87F" w:rsidR="009F4360" w:rsidRPr="00752DC8" w:rsidRDefault="009F4360" w:rsidP="00571BDF">
            <w:pPr>
              <w:contextualSpacing/>
              <w:rPr>
                <w:rFonts w:ascii="Arial" w:hAnsi="Arial" w:cs="Arial"/>
              </w:rPr>
            </w:pPr>
            <w:proofErr w:type="spellStart"/>
            <w:r w:rsidRPr="00752DC8">
              <w:rPr>
                <w:rFonts w:ascii="Arial" w:hAnsi="Arial" w:cs="Arial"/>
              </w:rPr>
              <w:t>MaturityLevel</w:t>
            </w:r>
            <w:proofErr w:type="spellEnd"/>
          </w:p>
        </w:tc>
        <w:tc>
          <w:tcPr>
            <w:tcW w:w="0" w:type="auto"/>
          </w:tcPr>
          <w:p w14:paraId="5D199613" w14:textId="4BD4C9DF"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399F45DF"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2E48563A" w14:textId="3D51508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6A1A6AE4"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1F8247" w14:textId="12838E63" w:rsidR="009F4360" w:rsidRPr="00752DC8" w:rsidRDefault="009F4360" w:rsidP="00571BDF">
            <w:pPr>
              <w:contextualSpacing/>
              <w:rPr>
                <w:rFonts w:ascii="Arial" w:hAnsi="Arial" w:cs="Arial"/>
              </w:rPr>
            </w:pPr>
            <w:proofErr w:type="spellStart"/>
            <w:r w:rsidRPr="00752DC8">
              <w:rPr>
                <w:rFonts w:ascii="Arial" w:hAnsi="Arial" w:cs="Arial"/>
              </w:rPr>
              <w:t>MaxDuration</w:t>
            </w:r>
            <w:proofErr w:type="spellEnd"/>
          </w:p>
        </w:tc>
        <w:tc>
          <w:tcPr>
            <w:tcW w:w="0" w:type="auto"/>
          </w:tcPr>
          <w:p w14:paraId="1BD5CCB0" w14:textId="5BFA3279"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Short</w:t>
            </w:r>
          </w:p>
        </w:tc>
        <w:tc>
          <w:tcPr>
            <w:tcW w:w="3412" w:type="dxa"/>
          </w:tcPr>
          <w:p w14:paraId="741A4F2E" w14:textId="7777777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305C9059" w14:textId="286F22E0"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591CC2BE"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179183" w14:textId="3F67E045" w:rsidR="009F4360" w:rsidRPr="00752DC8" w:rsidRDefault="009F4360" w:rsidP="00571BDF">
            <w:pPr>
              <w:contextualSpacing/>
              <w:rPr>
                <w:rFonts w:ascii="Arial" w:hAnsi="Arial" w:cs="Arial"/>
              </w:rPr>
            </w:pPr>
            <w:proofErr w:type="spellStart"/>
            <w:r w:rsidRPr="00752DC8">
              <w:rPr>
                <w:rFonts w:ascii="Arial" w:hAnsi="Arial" w:cs="Arial"/>
              </w:rPr>
              <w:t>MinDuration</w:t>
            </w:r>
            <w:proofErr w:type="spellEnd"/>
          </w:p>
        </w:tc>
        <w:tc>
          <w:tcPr>
            <w:tcW w:w="0" w:type="auto"/>
          </w:tcPr>
          <w:p w14:paraId="60363324" w14:textId="0F138A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Short</w:t>
            </w:r>
          </w:p>
        </w:tc>
        <w:tc>
          <w:tcPr>
            <w:tcW w:w="3412" w:type="dxa"/>
          </w:tcPr>
          <w:p w14:paraId="1A54E324"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459AA79B" w14:textId="7BB3B112"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1FC5B87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5471D2" w14:textId="7F427143" w:rsidR="009F4360" w:rsidRPr="00752DC8" w:rsidRDefault="009F4360" w:rsidP="00571BDF">
            <w:pPr>
              <w:contextualSpacing/>
              <w:rPr>
                <w:rFonts w:ascii="Arial" w:hAnsi="Arial" w:cs="Arial"/>
              </w:rPr>
            </w:pPr>
            <w:proofErr w:type="spellStart"/>
            <w:r w:rsidRPr="00752DC8">
              <w:rPr>
                <w:rFonts w:ascii="Arial" w:hAnsi="Arial" w:cs="Arial"/>
              </w:rPr>
              <w:t>MinSpend</w:t>
            </w:r>
            <w:proofErr w:type="spellEnd"/>
          </w:p>
        </w:tc>
        <w:tc>
          <w:tcPr>
            <w:tcW w:w="0" w:type="auto"/>
          </w:tcPr>
          <w:p w14:paraId="0B9F686C" w14:textId="330014D9"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Decimal</w:t>
            </w:r>
          </w:p>
        </w:tc>
        <w:tc>
          <w:tcPr>
            <w:tcW w:w="3412" w:type="dxa"/>
          </w:tcPr>
          <w:p w14:paraId="7D75B69F" w14:textId="7777777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27EBE53A" w14:textId="252C85E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56312C2D"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A8822B" w14:textId="3778A4E6" w:rsidR="009F4360" w:rsidRPr="00752DC8" w:rsidRDefault="009F4360" w:rsidP="00571BDF">
            <w:pPr>
              <w:contextualSpacing/>
              <w:rPr>
                <w:rFonts w:ascii="Arial" w:hAnsi="Arial" w:cs="Arial"/>
              </w:rPr>
            </w:pPr>
            <w:r w:rsidRPr="00752DC8">
              <w:rPr>
                <w:rFonts w:ascii="Arial" w:hAnsi="Arial" w:cs="Arial"/>
              </w:rPr>
              <w:t>Position</w:t>
            </w:r>
          </w:p>
        </w:tc>
        <w:tc>
          <w:tcPr>
            <w:tcW w:w="0" w:type="auto"/>
          </w:tcPr>
          <w:p w14:paraId="05966FBC" w14:textId="2A5ACA4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Byte</w:t>
            </w:r>
          </w:p>
        </w:tc>
        <w:tc>
          <w:tcPr>
            <w:tcW w:w="3412" w:type="dxa"/>
          </w:tcPr>
          <w:p w14:paraId="7749370A"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4ED1803B" w14:textId="780E942D"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471610F6"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831766" w14:textId="349592E5" w:rsidR="009F4360" w:rsidRPr="00752DC8" w:rsidRDefault="009F4360" w:rsidP="00571BDF">
            <w:pPr>
              <w:contextualSpacing/>
              <w:rPr>
                <w:rFonts w:ascii="Arial" w:hAnsi="Arial" w:cs="Arial"/>
              </w:rPr>
            </w:pPr>
            <w:proofErr w:type="spellStart"/>
            <w:r w:rsidRPr="00752DC8">
              <w:rPr>
                <w:rFonts w:ascii="Arial" w:hAnsi="Arial" w:cs="Arial"/>
              </w:rPr>
              <w:t>ProductTags</w:t>
            </w:r>
            <w:proofErr w:type="spellEnd"/>
          </w:p>
        </w:tc>
        <w:tc>
          <w:tcPr>
            <w:tcW w:w="0" w:type="auto"/>
          </w:tcPr>
          <w:p w14:paraId="22257AE6" w14:textId="2C64ABEB"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238" w:author="Katie Stroud" w:date="2015-09-09T18:49:00Z">
              <w:r w:rsidDel="00DC2F60">
                <w:rPr>
                  <w:rFonts w:ascii="Arial" w:hAnsi="Arial" w:cs="Arial"/>
                </w:rPr>
                <w:delText>String</w:delText>
              </w:r>
            </w:del>
            <w:ins w:id="239" w:author="Katie Stroud" w:date="2015-09-09T18:49:00Z">
              <w:r w:rsidR="00DC2F60">
                <w:rPr>
                  <w:rFonts w:ascii="Arial" w:hAnsi="Arial" w:cs="Arial"/>
                </w:rPr>
                <w:t>Array</w:t>
              </w:r>
            </w:ins>
          </w:p>
        </w:tc>
        <w:tc>
          <w:tcPr>
            <w:tcW w:w="3412" w:type="dxa"/>
          </w:tcPr>
          <w:p w14:paraId="17FD250A" w14:textId="77777777" w:rsidR="009F4360" w:rsidRDefault="009F4360" w:rsidP="009F4360">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500 tags. </w:t>
            </w:r>
          </w:p>
          <w:p w14:paraId="12E8910A" w14:textId="707E961C" w:rsidR="009F4360" w:rsidRPr="00752DC8" w:rsidRDefault="009F4360" w:rsidP="009F4360">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100 characters</w:t>
            </w:r>
            <w:r>
              <w:rPr>
                <w:rFonts w:ascii="Arial" w:hAnsi="Arial" w:cs="Arial"/>
              </w:rPr>
              <w:t xml:space="preserve"> each</w:t>
            </w:r>
          </w:p>
        </w:tc>
        <w:tc>
          <w:tcPr>
            <w:tcW w:w="2545" w:type="dxa"/>
          </w:tcPr>
          <w:p w14:paraId="7F10EB0B" w14:textId="7D3B3F4C"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May</w:t>
            </w:r>
            <w:r w:rsidR="009A76AE">
              <w:rPr>
                <w:rFonts w:ascii="Arial" w:hAnsi="Arial" w:cs="Arial"/>
              </w:rPr>
              <w:t xml:space="preserve"> Support</w:t>
            </w:r>
          </w:p>
        </w:tc>
      </w:tr>
      <w:tr w:rsidR="009F4360" w:rsidRPr="00104CDF" w14:paraId="0DDA37D2"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328D37" w14:textId="079C1A1B" w:rsidR="009F4360" w:rsidRPr="00752DC8" w:rsidRDefault="009F4360" w:rsidP="00571BDF">
            <w:pPr>
              <w:contextualSpacing/>
              <w:rPr>
                <w:rFonts w:ascii="Arial" w:hAnsi="Arial" w:cs="Arial"/>
              </w:rPr>
            </w:pPr>
            <w:proofErr w:type="spellStart"/>
            <w:r w:rsidRPr="00752DC8">
              <w:rPr>
                <w:rFonts w:ascii="Arial" w:hAnsi="Arial" w:cs="Arial"/>
              </w:rPr>
              <w:t>RateType</w:t>
            </w:r>
            <w:proofErr w:type="spellEnd"/>
          </w:p>
        </w:tc>
        <w:tc>
          <w:tcPr>
            <w:tcW w:w="0" w:type="auto"/>
          </w:tcPr>
          <w:p w14:paraId="01606BB9" w14:textId="0AA234BC" w:rsidR="009F4360"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6B114BAE"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11914A40" w14:textId="0BCDC93F"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21AD4B5F"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98343" w14:textId="10314458" w:rsidR="009F4360" w:rsidRPr="00752DC8" w:rsidRDefault="009F4360" w:rsidP="00571BDF">
            <w:pPr>
              <w:contextualSpacing/>
              <w:rPr>
                <w:rFonts w:ascii="Arial" w:hAnsi="Arial" w:cs="Arial"/>
              </w:rPr>
            </w:pPr>
            <w:proofErr w:type="spellStart"/>
            <w:r w:rsidRPr="00752DC8">
              <w:rPr>
                <w:rFonts w:ascii="Arial" w:hAnsi="Arial" w:cs="Arial"/>
              </w:rPr>
              <w:t>RetirementDate</w:t>
            </w:r>
            <w:proofErr w:type="spellEnd"/>
          </w:p>
        </w:tc>
        <w:tc>
          <w:tcPr>
            <w:tcW w:w="0" w:type="auto"/>
          </w:tcPr>
          <w:p w14:paraId="1F5D7244" w14:textId="4D17ACB9"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5EF554C5" w14:textId="1669C773"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26 </w:t>
            </w:r>
            <w:r>
              <w:rPr>
                <w:rFonts w:ascii="Arial" w:hAnsi="Arial" w:cs="Arial"/>
              </w:rPr>
              <w:t>char</w:t>
            </w:r>
          </w:p>
        </w:tc>
        <w:tc>
          <w:tcPr>
            <w:tcW w:w="2545" w:type="dxa"/>
          </w:tcPr>
          <w:p w14:paraId="04C20102" w14:textId="56551854"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29BB42EF"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FF9DEB" w14:textId="10038FB0" w:rsidR="009F4360" w:rsidRPr="00752DC8" w:rsidRDefault="009F4360" w:rsidP="00571BDF">
            <w:pPr>
              <w:contextualSpacing/>
              <w:rPr>
                <w:rFonts w:ascii="Arial" w:hAnsi="Arial" w:cs="Arial"/>
              </w:rPr>
            </w:pPr>
            <w:proofErr w:type="spellStart"/>
            <w:r w:rsidRPr="00752DC8">
              <w:rPr>
                <w:rFonts w:ascii="Arial" w:hAnsi="Arial" w:cs="Arial"/>
              </w:rPr>
              <w:t>TargetTypes</w:t>
            </w:r>
            <w:proofErr w:type="spellEnd"/>
          </w:p>
        </w:tc>
        <w:tc>
          <w:tcPr>
            <w:tcW w:w="0" w:type="auto"/>
          </w:tcPr>
          <w:p w14:paraId="4D5A21B4" w14:textId="73AC03A3"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3412" w:type="dxa"/>
          </w:tcPr>
          <w:p w14:paraId="15CBCE5C"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46B85C57" w14:textId="291486F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1B2992E3"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8DA40" w14:textId="24F4CA69" w:rsidR="009F4360" w:rsidRPr="00752DC8" w:rsidRDefault="009F4360" w:rsidP="00571BDF">
            <w:pPr>
              <w:contextualSpacing/>
              <w:rPr>
                <w:rFonts w:ascii="Arial" w:hAnsi="Arial" w:cs="Arial"/>
              </w:rPr>
            </w:pPr>
            <w:proofErr w:type="spellStart"/>
            <w:r w:rsidRPr="00752DC8">
              <w:rPr>
                <w:rFonts w:ascii="Arial" w:hAnsi="Arial" w:cs="Arial"/>
              </w:rPr>
              <w:t>TimeZone</w:t>
            </w:r>
            <w:proofErr w:type="spellEnd"/>
          </w:p>
        </w:tc>
        <w:tc>
          <w:tcPr>
            <w:tcW w:w="0" w:type="auto"/>
          </w:tcPr>
          <w:p w14:paraId="0B29AEDB" w14:textId="5E05DD9B" w:rsidR="009F4360"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5925C6B9" w14:textId="7777777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45" w:type="dxa"/>
          </w:tcPr>
          <w:p w14:paraId="194585C5" w14:textId="22137DBE"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05621952"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48E07E" w14:textId="1F720B60" w:rsidR="009F4360" w:rsidRPr="00752DC8" w:rsidRDefault="009F4360" w:rsidP="00571BDF">
            <w:pPr>
              <w:contextualSpacing/>
              <w:rPr>
                <w:rFonts w:ascii="Arial" w:hAnsi="Arial" w:cs="Arial"/>
              </w:rPr>
            </w:pPr>
            <w:proofErr w:type="spellStart"/>
            <w:r w:rsidRPr="00752DC8">
              <w:rPr>
                <w:rFonts w:ascii="Arial" w:hAnsi="Arial" w:cs="Arial"/>
              </w:rPr>
              <w:t>Url</w:t>
            </w:r>
            <w:proofErr w:type="spellEnd"/>
          </w:p>
        </w:tc>
        <w:tc>
          <w:tcPr>
            <w:tcW w:w="0" w:type="auto"/>
          </w:tcPr>
          <w:p w14:paraId="0FD8FC72" w14:textId="752B184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412" w:type="dxa"/>
          </w:tcPr>
          <w:p w14:paraId="12595D82"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545" w:type="dxa"/>
          </w:tcPr>
          <w:p w14:paraId="096511A2" w14:textId="114F0A54"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bl>
    <w:p w14:paraId="67E1E674" w14:textId="77777777" w:rsidR="00571BDF" w:rsidRDefault="00571BDF" w:rsidP="00F941A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571BDF" w:rsidRPr="00A06A9E" w14:paraId="639B4B04" w14:textId="77777777" w:rsidTr="00DC2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0286D0D" w14:textId="77777777" w:rsidR="00571BDF" w:rsidRPr="00571BDF" w:rsidRDefault="00571BDF" w:rsidP="00571BDF">
            <w:pPr>
              <w:pStyle w:val="NormalBold"/>
              <w:rPr>
                <w:b/>
              </w:rPr>
            </w:pPr>
            <w:r w:rsidRPr="00571BDF">
              <w:rPr>
                <w:b/>
              </w:rPr>
              <w:t>Property</w:t>
            </w:r>
          </w:p>
        </w:tc>
        <w:tc>
          <w:tcPr>
            <w:tcW w:w="3579" w:type="pct"/>
          </w:tcPr>
          <w:p w14:paraId="59EC919E" w14:textId="77777777" w:rsidR="00571BDF" w:rsidRPr="00A06A9E"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DC2F60" w:rsidRPr="00104CDF" w14:paraId="5DEB266E"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799B284" w14:textId="2ECE309F" w:rsidR="00DC2F60" w:rsidRPr="00DC2F60" w:rsidRDefault="00DC2F60" w:rsidP="00571BDF">
            <w:pPr>
              <w:pStyle w:val="NormalBold"/>
              <w:rPr>
                <w:b/>
              </w:rPr>
            </w:pPr>
            <w:proofErr w:type="spellStart"/>
            <w:r w:rsidRPr="00DC2F60">
              <w:rPr>
                <w:rFonts w:ascii="Arial" w:hAnsi="Arial" w:cs="Arial"/>
                <w:b/>
              </w:rPr>
              <w:t>ActiveDate</w:t>
            </w:r>
            <w:proofErr w:type="spellEnd"/>
          </w:p>
        </w:tc>
        <w:tc>
          <w:tcPr>
            <w:tcW w:w="3579" w:type="pct"/>
          </w:tcPr>
          <w:p w14:paraId="3E625888" w14:textId="2F8B46EB"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date and time, in UTC, that the product may become part of the bookable inventory.</w:t>
            </w:r>
          </w:p>
        </w:tc>
      </w:tr>
      <w:tr w:rsidR="00DC2F60" w:rsidRPr="00104CDF" w14:paraId="68C1E128"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12E3FAD" w14:textId="372BFFC8" w:rsidR="00DC2F60" w:rsidRPr="00DC2F60" w:rsidRDefault="00DC2F60" w:rsidP="00571BDF">
            <w:pPr>
              <w:pStyle w:val="NormalBold"/>
              <w:rPr>
                <w:b/>
              </w:rPr>
            </w:pPr>
            <w:proofErr w:type="spellStart"/>
            <w:r w:rsidRPr="00DC2F60">
              <w:rPr>
                <w:rFonts w:ascii="Arial" w:hAnsi="Arial" w:cs="Arial"/>
                <w:b/>
              </w:rPr>
              <w:t>AdFormatTypes</w:t>
            </w:r>
            <w:proofErr w:type="spellEnd"/>
          </w:p>
        </w:tc>
        <w:tc>
          <w:tcPr>
            <w:tcW w:w="3579" w:type="pct"/>
          </w:tcPr>
          <w:p w14:paraId="064D910A" w14:textId="0D2C80DD"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A list of ad types that the product supports. For a list of possible values, see </w:t>
            </w:r>
            <w:hyperlink w:anchor="_AdFormatType" w:history="1">
              <w:proofErr w:type="spellStart"/>
              <w:r w:rsidRPr="00752DC8">
                <w:rPr>
                  <w:rStyle w:val="Hyperlink"/>
                  <w:rFonts w:ascii="Arial" w:hAnsi="Arial" w:cs="Arial"/>
                  <w:szCs w:val="20"/>
                </w:rPr>
                <w:t>AdFormatType</w:t>
              </w:r>
              <w:proofErr w:type="spellEnd"/>
            </w:hyperlink>
            <w:r w:rsidRPr="00752DC8">
              <w:rPr>
                <w:rFonts w:ascii="Arial" w:hAnsi="Arial" w:cs="Arial"/>
              </w:rPr>
              <w:t xml:space="preserve">. </w:t>
            </w:r>
          </w:p>
        </w:tc>
      </w:tr>
      <w:tr w:rsidR="00CF318C" w:rsidRPr="00104CDF" w14:paraId="194C7690"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08AFBC4" w14:textId="101809CC" w:rsidR="00CF318C" w:rsidRPr="00DC2F60" w:rsidRDefault="00CF318C" w:rsidP="00571BDF">
            <w:pPr>
              <w:pStyle w:val="NormalBold"/>
              <w:rPr>
                <w:rFonts w:ascii="Arial" w:hAnsi="Arial" w:cs="Arial"/>
                <w:b/>
              </w:rPr>
            </w:pPr>
            <w:proofErr w:type="spellStart"/>
            <w:ins w:id="240" w:author="Katie Stroud" w:date="2015-10-21T22:53:00Z">
              <w:r>
                <w:rPr>
                  <w:rFonts w:ascii="Arial" w:hAnsi="Arial" w:cs="Arial"/>
                  <w:b/>
                </w:rPr>
                <w:t>AllowNoCreative</w:t>
              </w:r>
            </w:ins>
            <w:proofErr w:type="spellEnd"/>
          </w:p>
        </w:tc>
        <w:tc>
          <w:tcPr>
            <w:tcW w:w="3579" w:type="pct"/>
          </w:tcPr>
          <w:p w14:paraId="3EE95AC8" w14:textId="6FB52820" w:rsidR="00CF318C" w:rsidRPr="00752DC8"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241" w:author="Katie Stroud" w:date="2015-10-21T22:54:00Z">
              <w:r>
                <w:rPr>
                  <w:rFonts w:ascii="Arial" w:hAnsi="Arial" w:cs="Arial"/>
                </w:rPr>
                <w:t>A Boolean value that indicates whether line items assigned to this order may be booked before creative is assigned.</w:t>
              </w:r>
            </w:ins>
            <w:ins w:id="242" w:author="Katie Stroud" w:date="2015-10-21T22:57:00Z">
              <w:r w:rsidR="00FF4237">
                <w:rPr>
                  <w:rFonts w:ascii="Arial" w:hAnsi="Arial" w:cs="Arial"/>
                </w:rPr>
                <w:t xml:space="preserve"> A value of TRUE allows lines to be booked without creative assigned. Default value is FALSE and prevents lines from being booked when no creative is assigned.</w:t>
              </w:r>
            </w:ins>
          </w:p>
        </w:tc>
      </w:tr>
      <w:tr w:rsidR="00DC2F60" w:rsidRPr="00104CDF" w14:paraId="0E4CDF10"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0E7A208" w14:textId="2E006217" w:rsidR="00DC2F60" w:rsidRPr="00DC2F60" w:rsidRDefault="00DC2F60" w:rsidP="00571BDF">
            <w:pPr>
              <w:pStyle w:val="NormalBold"/>
              <w:rPr>
                <w:b/>
              </w:rPr>
            </w:pPr>
            <w:proofErr w:type="spellStart"/>
            <w:r w:rsidRPr="00DC2F60">
              <w:rPr>
                <w:rFonts w:ascii="Arial" w:hAnsi="Arial" w:cs="Arial"/>
                <w:b/>
              </w:rPr>
              <w:t>BasePrice</w:t>
            </w:r>
            <w:proofErr w:type="spellEnd"/>
          </w:p>
        </w:tc>
        <w:tc>
          <w:tcPr>
            <w:tcW w:w="3579" w:type="pct"/>
          </w:tcPr>
          <w:p w14:paraId="013FF955" w14:textId="7F584971"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The product’s base retail price; this is not the rate card price. The actual price may be more if targeting is specified.</w:t>
            </w:r>
          </w:p>
        </w:tc>
      </w:tr>
      <w:tr w:rsidR="00DC2F60" w:rsidRPr="00104CDF" w14:paraId="6B8CB98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6163099" w14:textId="5FBFDC4D" w:rsidR="00DC2F60" w:rsidRPr="00DC2F60" w:rsidRDefault="00DC2F60" w:rsidP="00571BDF">
            <w:pPr>
              <w:pStyle w:val="NormalBold"/>
              <w:rPr>
                <w:b/>
              </w:rPr>
            </w:pPr>
            <w:r w:rsidRPr="00DC2F60">
              <w:rPr>
                <w:rFonts w:ascii="Arial" w:hAnsi="Arial" w:cs="Arial"/>
                <w:b/>
              </w:rPr>
              <w:t>Currency</w:t>
            </w:r>
          </w:p>
        </w:tc>
        <w:tc>
          <w:tcPr>
            <w:tcW w:w="3579" w:type="pct"/>
          </w:tcPr>
          <w:p w14:paraId="0C531D03" w14:textId="790665DD"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 xml:space="preserve">The currency that the </w:t>
            </w:r>
            <w:proofErr w:type="spellStart"/>
            <w:r w:rsidRPr="00752DC8">
              <w:rPr>
                <w:rFonts w:ascii="Arial" w:hAnsi="Arial" w:cs="Arial"/>
              </w:rPr>
              <w:t>BasePrice</w:t>
            </w:r>
            <w:proofErr w:type="spellEnd"/>
            <w:r w:rsidRPr="00752DC8">
              <w:rPr>
                <w:rFonts w:ascii="Arial" w:hAnsi="Arial" w:cs="Arial"/>
              </w:rPr>
              <w:t xml:space="preserve"> and </w:t>
            </w:r>
            <w:proofErr w:type="spellStart"/>
            <w:r w:rsidRPr="00752DC8">
              <w:rPr>
                <w:rFonts w:ascii="Arial" w:hAnsi="Arial" w:cs="Arial"/>
              </w:rPr>
              <w:t>MinSpend</w:t>
            </w:r>
            <w:proofErr w:type="spellEnd"/>
            <w:r w:rsidRPr="00752DC8">
              <w:rPr>
                <w:rFonts w:ascii="Arial" w:hAnsi="Arial" w:cs="Arial"/>
              </w:rPr>
              <w:t xml:space="preserve"> properties are specified in. For a list of possible currencies, see </w:t>
            </w:r>
            <w:hyperlink w:anchor="_Currency" w:history="1">
              <w:r w:rsidRPr="00752DC8">
                <w:rPr>
                  <w:rStyle w:val="Hyperlink"/>
                  <w:rFonts w:ascii="Arial" w:hAnsi="Arial" w:cs="Arial"/>
                  <w:szCs w:val="20"/>
                </w:rPr>
                <w:t>Currency</w:t>
              </w:r>
            </w:hyperlink>
            <w:r w:rsidRPr="00752DC8">
              <w:rPr>
                <w:rFonts w:ascii="Arial" w:hAnsi="Arial" w:cs="Arial"/>
              </w:rPr>
              <w:t>.</w:t>
            </w:r>
          </w:p>
        </w:tc>
      </w:tr>
      <w:tr w:rsidR="00DC2F60" w:rsidRPr="00104CDF" w14:paraId="3B49490B"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0B66E27" w14:textId="5E736EE8" w:rsidR="00DC2F60" w:rsidRPr="00DC2F60" w:rsidRDefault="00DC2F60" w:rsidP="00571BDF">
            <w:pPr>
              <w:pStyle w:val="NormalBold"/>
              <w:rPr>
                <w:b/>
              </w:rPr>
            </w:pPr>
            <w:proofErr w:type="spellStart"/>
            <w:r w:rsidRPr="00DC2F60">
              <w:rPr>
                <w:rFonts w:ascii="Arial" w:hAnsi="Arial" w:cs="Arial"/>
                <w:b/>
              </w:rPr>
              <w:t>DeliveryType</w:t>
            </w:r>
            <w:proofErr w:type="spellEnd"/>
          </w:p>
        </w:tc>
        <w:tc>
          <w:tcPr>
            <w:tcW w:w="3579" w:type="pct"/>
          </w:tcPr>
          <w:p w14:paraId="10417C46" w14:textId="057ECC32"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type of delivery. For example, exclusive or guaranteed. For a list of possible values, see </w:t>
            </w:r>
            <w:hyperlink w:anchor="_DeliveryType" w:history="1">
              <w:proofErr w:type="spellStart"/>
              <w:r w:rsidRPr="00752DC8">
                <w:rPr>
                  <w:rStyle w:val="Hyperlink"/>
                  <w:rFonts w:ascii="Arial" w:hAnsi="Arial" w:cs="Arial"/>
                  <w:szCs w:val="20"/>
                </w:rPr>
                <w:t>DeliveryType</w:t>
              </w:r>
              <w:proofErr w:type="spellEnd"/>
            </w:hyperlink>
            <w:r w:rsidRPr="00752DC8">
              <w:rPr>
                <w:rFonts w:ascii="Arial" w:hAnsi="Arial" w:cs="Arial"/>
              </w:rPr>
              <w:t>.</w:t>
            </w:r>
          </w:p>
        </w:tc>
      </w:tr>
      <w:tr w:rsidR="00DC2F60" w:rsidRPr="00104CDF" w14:paraId="6CA93D7B"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5840D02" w14:textId="0D729A91" w:rsidR="00DC2F60" w:rsidRPr="00DC2F60" w:rsidRDefault="00DC2F60" w:rsidP="00571BDF">
            <w:pPr>
              <w:pStyle w:val="NormalBold"/>
              <w:rPr>
                <w:rFonts w:ascii="Arial" w:hAnsi="Arial" w:cs="Arial"/>
                <w:b/>
              </w:rPr>
            </w:pPr>
            <w:r w:rsidRPr="00DC2F60">
              <w:rPr>
                <w:rFonts w:ascii="Arial" w:hAnsi="Arial" w:cs="Arial"/>
                <w:b/>
              </w:rPr>
              <w:t>Description</w:t>
            </w:r>
          </w:p>
        </w:tc>
        <w:tc>
          <w:tcPr>
            <w:tcW w:w="3579" w:type="pct"/>
          </w:tcPr>
          <w:p w14:paraId="5F2013EC" w14:textId="6C6C45D8"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product’s description.</w:t>
            </w:r>
          </w:p>
        </w:tc>
      </w:tr>
      <w:tr w:rsidR="00DC2F60" w:rsidRPr="00104CDF" w14:paraId="05DAB32C"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3A879B1" w14:textId="00A06FD1" w:rsidR="00DC2F60" w:rsidRPr="00DC2F60" w:rsidRDefault="00DC2F60" w:rsidP="00571BDF">
            <w:pPr>
              <w:pStyle w:val="NormalBold"/>
              <w:rPr>
                <w:rFonts w:ascii="Arial" w:hAnsi="Arial" w:cs="Arial"/>
                <w:b/>
              </w:rPr>
            </w:pPr>
            <w:r w:rsidRPr="00DC2F60">
              <w:rPr>
                <w:rFonts w:ascii="Arial" w:hAnsi="Arial" w:cs="Arial"/>
                <w:b/>
              </w:rPr>
              <w:t>Domain</w:t>
            </w:r>
          </w:p>
        </w:tc>
        <w:tc>
          <w:tcPr>
            <w:tcW w:w="3579" w:type="pct"/>
          </w:tcPr>
          <w:p w14:paraId="61514541" w14:textId="10C06BB4"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product’s domain. For example, yahoo.com. </w:t>
            </w:r>
          </w:p>
        </w:tc>
      </w:tr>
      <w:tr w:rsidR="00DC2F60" w:rsidRPr="00104CDF" w14:paraId="6649F2DC"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2184952" w14:textId="25EE4ED0" w:rsidR="00DC2F60" w:rsidRPr="00DC2F60" w:rsidRDefault="00DC2F60" w:rsidP="00571BDF">
            <w:pPr>
              <w:pStyle w:val="NormalBold"/>
              <w:rPr>
                <w:rFonts w:ascii="Arial" w:hAnsi="Arial" w:cs="Arial"/>
                <w:b/>
              </w:rPr>
            </w:pPr>
            <w:proofErr w:type="spellStart"/>
            <w:r w:rsidRPr="00DC2F60">
              <w:rPr>
                <w:rFonts w:ascii="Arial" w:hAnsi="Arial" w:cs="Arial"/>
                <w:b/>
              </w:rPr>
              <w:t>EstimatedDailyAvails</w:t>
            </w:r>
            <w:proofErr w:type="spellEnd"/>
          </w:p>
        </w:tc>
        <w:tc>
          <w:tcPr>
            <w:tcW w:w="3579" w:type="pct"/>
          </w:tcPr>
          <w:p w14:paraId="68C19A51" w14:textId="40F09229"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An estimated range of available daily impressions. The ranges should be of the form: Thousands, Tens of Thousands, Hundreds of Thousands, and so on.</w:t>
            </w:r>
          </w:p>
        </w:tc>
      </w:tr>
      <w:tr w:rsidR="00DC2F60" w:rsidRPr="00104CDF" w14:paraId="0A9D62EE"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DF6CF2B" w14:textId="425249A5" w:rsidR="00DC2F60" w:rsidRPr="00DC2F60" w:rsidRDefault="00DC2F60" w:rsidP="00571BDF">
            <w:pPr>
              <w:pStyle w:val="NormalBold"/>
              <w:rPr>
                <w:rFonts w:ascii="Arial" w:hAnsi="Arial" w:cs="Arial"/>
                <w:b/>
              </w:rPr>
            </w:pPr>
            <w:r w:rsidRPr="00DC2F60">
              <w:rPr>
                <w:rFonts w:ascii="Arial" w:hAnsi="Arial" w:cs="Arial"/>
                <w:b/>
              </w:rPr>
              <w:t>Geometry</w:t>
            </w:r>
          </w:p>
        </w:tc>
        <w:tc>
          <w:tcPr>
            <w:tcW w:w="3579" w:type="pct"/>
          </w:tcPr>
          <w:p w14:paraId="1BE711AA" w14:textId="68240A74"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A list of ad format sizes that the product supports.</w:t>
            </w:r>
          </w:p>
        </w:tc>
      </w:tr>
      <w:tr w:rsidR="00DC2F60" w:rsidRPr="00104CDF" w14:paraId="04CB7369"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2E8F277" w14:textId="69E01A3D" w:rsidR="00DC2F60" w:rsidRPr="00DC2F60" w:rsidRDefault="00DC2F60" w:rsidP="00571BDF">
            <w:pPr>
              <w:pStyle w:val="NormalBold"/>
              <w:rPr>
                <w:rFonts w:ascii="Arial" w:hAnsi="Arial" w:cs="Arial"/>
                <w:b/>
              </w:rPr>
            </w:pPr>
            <w:proofErr w:type="spellStart"/>
            <w:r w:rsidRPr="00DC2F60">
              <w:rPr>
                <w:rFonts w:ascii="Arial" w:hAnsi="Arial" w:cs="Arial"/>
                <w:b/>
              </w:rPr>
              <w:t>HttpsCompatible</w:t>
            </w:r>
            <w:proofErr w:type="spellEnd"/>
          </w:p>
        </w:tc>
        <w:tc>
          <w:tcPr>
            <w:tcW w:w="3579" w:type="pct"/>
          </w:tcPr>
          <w:p w14:paraId="0514AA07" w14:textId="49B202FE"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 xml:space="preserve">A Boolean value that determines whether the product supports </w:t>
            </w:r>
            <w:proofErr w:type="spellStart"/>
            <w:r w:rsidRPr="00752DC8">
              <w:rPr>
                <w:rFonts w:ascii="Arial" w:hAnsi="Arial" w:cs="Arial"/>
              </w:rPr>
              <w:t>creatives</w:t>
            </w:r>
            <w:proofErr w:type="spellEnd"/>
            <w:r w:rsidRPr="00752DC8">
              <w:rPr>
                <w:rFonts w:ascii="Arial" w:hAnsi="Arial" w:cs="Arial"/>
              </w:rPr>
              <w:t xml:space="preserve"> that can properly render on an HTML web page served over HTTPS.</w:t>
            </w:r>
          </w:p>
        </w:tc>
      </w:tr>
      <w:tr w:rsidR="00DC2F60" w:rsidRPr="00104CDF" w14:paraId="1A656AE7"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C1744B6" w14:textId="555B8FD8" w:rsidR="00DC2F60" w:rsidRPr="00DC2F60" w:rsidRDefault="00DC2F60" w:rsidP="00571BDF">
            <w:pPr>
              <w:pStyle w:val="NormalBold"/>
              <w:rPr>
                <w:rFonts w:ascii="Arial" w:hAnsi="Arial" w:cs="Arial"/>
                <w:b/>
              </w:rPr>
            </w:pPr>
            <w:r w:rsidRPr="00DC2F60">
              <w:rPr>
                <w:rFonts w:ascii="Arial" w:hAnsi="Arial" w:cs="Arial"/>
                <w:b/>
              </w:rPr>
              <w:t>Icon</w:t>
            </w:r>
          </w:p>
        </w:tc>
        <w:tc>
          <w:tcPr>
            <w:tcW w:w="3579" w:type="pct"/>
          </w:tcPr>
          <w:p w14:paraId="4EB89628" w14:textId="4D29B7F8"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URL to a thumbnail icon of the product. May be used to display next to the product in the product catalog.</w:t>
            </w:r>
          </w:p>
        </w:tc>
      </w:tr>
      <w:tr w:rsidR="00DC2F60" w:rsidRPr="00104CDF" w14:paraId="072EA922"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FC2E8C0" w14:textId="34AA2AB6" w:rsidR="00DC2F60" w:rsidRPr="00DC2F60" w:rsidRDefault="00DC2F60" w:rsidP="00571BDF">
            <w:pPr>
              <w:pStyle w:val="NormalBold"/>
              <w:rPr>
                <w:rFonts w:ascii="Arial" w:hAnsi="Arial" w:cs="Arial"/>
                <w:b/>
              </w:rPr>
            </w:pPr>
            <w:r w:rsidRPr="00DC2F60">
              <w:rPr>
                <w:rFonts w:ascii="Arial" w:hAnsi="Arial" w:cs="Arial"/>
                <w:b/>
              </w:rPr>
              <w:t>Id</w:t>
            </w:r>
          </w:p>
        </w:tc>
        <w:tc>
          <w:tcPr>
            <w:tcW w:w="3579" w:type="pct"/>
          </w:tcPr>
          <w:p w14:paraId="657651D8" w14:textId="54837BEF"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A system-generated opaque ID that uniquely identifies this resource.</w:t>
            </w:r>
          </w:p>
        </w:tc>
      </w:tr>
      <w:tr w:rsidR="00DC2F60" w:rsidRPr="00104CDF" w14:paraId="407A63C8"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B104A99" w14:textId="3252C1EE" w:rsidR="00DC2F60" w:rsidRPr="00DC2F60" w:rsidRDefault="00DC2F60" w:rsidP="00571BDF">
            <w:pPr>
              <w:pStyle w:val="NormalBold"/>
              <w:rPr>
                <w:rFonts w:ascii="Arial" w:hAnsi="Arial" w:cs="Arial"/>
                <w:b/>
              </w:rPr>
            </w:pPr>
            <w:proofErr w:type="spellStart"/>
            <w:r w:rsidRPr="00DC2F60">
              <w:rPr>
                <w:rFonts w:ascii="Arial" w:hAnsi="Arial" w:cs="Arial"/>
                <w:b/>
              </w:rPr>
              <w:t>InventoryType</w:t>
            </w:r>
            <w:proofErr w:type="spellEnd"/>
          </w:p>
        </w:tc>
        <w:tc>
          <w:tcPr>
            <w:tcW w:w="3579" w:type="pct"/>
          </w:tcPr>
          <w:p w14:paraId="5B0A981C" w14:textId="53366DAB"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A list of devices that the product may serve on. For a list of possible values, see </w:t>
            </w:r>
            <w:hyperlink w:anchor="_InventoryType" w:history="1">
              <w:proofErr w:type="spellStart"/>
              <w:r w:rsidRPr="00752DC8">
                <w:rPr>
                  <w:rStyle w:val="Hyperlink"/>
                  <w:rFonts w:ascii="Arial" w:hAnsi="Arial" w:cs="Arial"/>
                  <w:szCs w:val="20"/>
                </w:rPr>
                <w:t>Inventorytype</w:t>
              </w:r>
              <w:proofErr w:type="spellEnd"/>
            </w:hyperlink>
            <w:r w:rsidRPr="00752DC8">
              <w:rPr>
                <w:rFonts w:ascii="Arial" w:hAnsi="Arial" w:cs="Arial"/>
              </w:rPr>
              <w:t>. The default is Desktop.</w:t>
            </w:r>
          </w:p>
        </w:tc>
      </w:tr>
      <w:tr w:rsidR="00DC2F60" w:rsidRPr="00104CDF" w14:paraId="62F35E0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9C7BE9A" w14:textId="2D6B160D" w:rsidR="00DC2F60" w:rsidRPr="00DC2F60" w:rsidRDefault="00DC2F60" w:rsidP="00571BDF">
            <w:pPr>
              <w:pStyle w:val="NormalBold"/>
              <w:rPr>
                <w:rFonts w:ascii="Arial" w:hAnsi="Arial" w:cs="Arial"/>
                <w:b/>
              </w:rPr>
            </w:pPr>
            <w:r w:rsidRPr="00DC2F60">
              <w:rPr>
                <w:rFonts w:ascii="Arial" w:hAnsi="Arial" w:cs="Arial"/>
                <w:b/>
              </w:rPr>
              <w:t>Languages</w:t>
            </w:r>
          </w:p>
        </w:tc>
        <w:tc>
          <w:tcPr>
            <w:tcW w:w="3579" w:type="pct"/>
          </w:tcPr>
          <w:p w14:paraId="3EE7F01D" w14:textId="6A1A1DE6"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 xml:space="preserve">A list of creative languages that the product supports. </w:t>
            </w:r>
          </w:p>
        </w:tc>
      </w:tr>
      <w:tr w:rsidR="00DC2F60" w:rsidRPr="00104CDF" w14:paraId="50DA01D5"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12B73AC" w14:textId="56851CBF" w:rsidR="00DC2F60" w:rsidRPr="00DC2F60" w:rsidRDefault="00DC2F60" w:rsidP="00571BDF">
            <w:pPr>
              <w:pStyle w:val="NormalBold"/>
              <w:rPr>
                <w:rFonts w:ascii="Arial" w:hAnsi="Arial" w:cs="Arial"/>
                <w:b/>
              </w:rPr>
            </w:pPr>
            <w:proofErr w:type="spellStart"/>
            <w:r w:rsidRPr="00DC2F60">
              <w:rPr>
                <w:rFonts w:ascii="Arial" w:hAnsi="Arial" w:cs="Arial"/>
                <w:b/>
              </w:rPr>
              <w:t>LeadTime</w:t>
            </w:r>
            <w:proofErr w:type="spellEnd"/>
          </w:p>
        </w:tc>
        <w:tc>
          <w:tcPr>
            <w:tcW w:w="3579" w:type="pct"/>
          </w:tcPr>
          <w:p w14:paraId="0B016DB2" w14:textId="06F9E629"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The number of days (</w:t>
            </w:r>
            <w:r w:rsidRPr="00752DC8">
              <w:rPr>
                <w:rFonts w:ascii="Arial" w:hAnsi="Arial" w:cs="Arial"/>
                <w:i/>
              </w:rPr>
              <w:t>n</w:t>
            </w:r>
            <w:r w:rsidRPr="00752DC8">
              <w:rPr>
                <w:rFonts w:ascii="Arial" w:hAnsi="Arial" w:cs="Arial"/>
              </w:rPr>
              <w:t xml:space="preserve">) from today that a line that reference this product can begin running; the line’s start date must be equal to or later than today + </w:t>
            </w:r>
            <w:r w:rsidRPr="00752DC8">
              <w:rPr>
                <w:rFonts w:ascii="Arial" w:hAnsi="Arial" w:cs="Arial"/>
                <w:i/>
              </w:rPr>
              <w:t>n</w:t>
            </w:r>
            <w:r w:rsidRPr="00752DC8">
              <w:rPr>
                <w:rFonts w:ascii="Arial" w:hAnsi="Arial" w:cs="Arial"/>
              </w:rPr>
              <w:t>.</w:t>
            </w:r>
          </w:p>
        </w:tc>
      </w:tr>
      <w:tr w:rsidR="00DC2F60" w:rsidRPr="00104CDF" w14:paraId="10A4AED5"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CE7C7E4" w14:textId="18D3D42F" w:rsidR="00DC2F60" w:rsidRPr="00DC2F60" w:rsidRDefault="00DC2F60" w:rsidP="00571BDF">
            <w:pPr>
              <w:pStyle w:val="NormalBold"/>
              <w:rPr>
                <w:rFonts w:ascii="Arial" w:hAnsi="Arial" w:cs="Arial"/>
                <w:b/>
              </w:rPr>
            </w:pPr>
            <w:r w:rsidRPr="00DC2F60">
              <w:rPr>
                <w:rFonts w:ascii="Arial" w:hAnsi="Arial" w:cs="Arial"/>
                <w:b/>
              </w:rPr>
              <w:t>Name</w:t>
            </w:r>
          </w:p>
        </w:tc>
        <w:tc>
          <w:tcPr>
            <w:tcW w:w="3579" w:type="pct"/>
          </w:tcPr>
          <w:p w14:paraId="3BFF720F" w14:textId="77777777" w:rsidR="00DC2F60" w:rsidRPr="00752DC8" w:rsidRDefault="00DC2F60" w:rsidP="00DC2F60">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product’s display name.</w:t>
            </w:r>
          </w:p>
          <w:p w14:paraId="12EC5C7C" w14:textId="51C78802"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name must be unique.</w:t>
            </w:r>
          </w:p>
        </w:tc>
      </w:tr>
      <w:tr w:rsidR="00DC2F60" w:rsidRPr="00104CDF" w14:paraId="260D5D77"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76DAA0D" w14:textId="69C76A48" w:rsidR="00DC2F60" w:rsidRPr="00DC2F60" w:rsidRDefault="00DC2F60" w:rsidP="00571BDF">
            <w:pPr>
              <w:pStyle w:val="NormalBold"/>
              <w:rPr>
                <w:rFonts w:ascii="Arial" w:hAnsi="Arial" w:cs="Arial"/>
                <w:b/>
              </w:rPr>
            </w:pPr>
            <w:proofErr w:type="spellStart"/>
            <w:r w:rsidRPr="00DC2F60">
              <w:rPr>
                <w:rFonts w:ascii="Arial" w:hAnsi="Arial" w:cs="Arial"/>
                <w:b/>
              </w:rPr>
              <w:t>MaturityLevel</w:t>
            </w:r>
            <w:proofErr w:type="spellEnd"/>
          </w:p>
        </w:tc>
        <w:tc>
          <w:tcPr>
            <w:tcW w:w="3579" w:type="pct"/>
          </w:tcPr>
          <w:p w14:paraId="7521A03E" w14:textId="6EB99768"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maturity level of the publisher’s content. For a list of possible values, see </w:t>
            </w:r>
            <w:hyperlink w:anchor="_MaturityLevel" w:history="1">
              <w:proofErr w:type="spellStart"/>
              <w:r w:rsidRPr="00752DC8">
                <w:rPr>
                  <w:rStyle w:val="Hyperlink"/>
                  <w:rFonts w:ascii="Arial" w:hAnsi="Arial" w:cs="Arial"/>
                  <w:szCs w:val="20"/>
                </w:rPr>
                <w:t>MaturityLevel</w:t>
              </w:r>
              <w:proofErr w:type="spellEnd"/>
            </w:hyperlink>
            <w:r w:rsidRPr="00752DC8">
              <w:rPr>
                <w:rFonts w:ascii="Arial" w:hAnsi="Arial" w:cs="Arial"/>
              </w:rPr>
              <w:t>.</w:t>
            </w:r>
          </w:p>
        </w:tc>
      </w:tr>
      <w:tr w:rsidR="00DC2F60" w:rsidRPr="00104CDF" w14:paraId="6BEF3EE2"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CDCFEA5" w14:textId="544C4595" w:rsidR="00DC2F60" w:rsidRPr="00DC2F60" w:rsidRDefault="00DC2F60" w:rsidP="00571BDF">
            <w:pPr>
              <w:pStyle w:val="NormalBold"/>
              <w:rPr>
                <w:rFonts w:ascii="Arial" w:hAnsi="Arial" w:cs="Arial"/>
                <w:b/>
              </w:rPr>
            </w:pPr>
            <w:proofErr w:type="spellStart"/>
            <w:r w:rsidRPr="00DC2F60">
              <w:rPr>
                <w:rFonts w:ascii="Arial" w:hAnsi="Arial" w:cs="Arial"/>
                <w:b/>
              </w:rPr>
              <w:t>MaxDuration</w:t>
            </w:r>
            <w:proofErr w:type="spellEnd"/>
          </w:p>
        </w:tc>
        <w:tc>
          <w:tcPr>
            <w:tcW w:w="3579" w:type="pct"/>
          </w:tcPr>
          <w:p w14:paraId="3521C780" w14:textId="60F25316"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maximum number of days that the product may be booked for. The line must enforce the duration.</w:t>
            </w:r>
          </w:p>
        </w:tc>
      </w:tr>
      <w:tr w:rsidR="00DC2F60" w:rsidRPr="00104CDF" w14:paraId="0F9BC8F2"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46017E2" w14:textId="6678B771" w:rsidR="00DC2F60" w:rsidRPr="00DC2F60" w:rsidRDefault="00DC2F60" w:rsidP="00571BDF">
            <w:pPr>
              <w:pStyle w:val="NormalBold"/>
              <w:rPr>
                <w:rFonts w:ascii="Arial" w:hAnsi="Arial" w:cs="Arial"/>
                <w:b/>
              </w:rPr>
            </w:pPr>
            <w:proofErr w:type="spellStart"/>
            <w:r w:rsidRPr="00DC2F60">
              <w:rPr>
                <w:rFonts w:ascii="Arial" w:hAnsi="Arial" w:cs="Arial"/>
                <w:b/>
              </w:rPr>
              <w:t>MinDuration</w:t>
            </w:r>
            <w:proofErr w:type="spellEnd"/>
          </w:p>
        </w:tc>
        <w:tc>
          <w:tcPr>
            <w:tcW w:w="3579" w:type="pct"/>
          </w:tcPr>
          <w:p w14:paraId="1580F74C" w14:textId="4B6A58D2"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The minimum number of days that the product must be booked for. The line must enforce the duration.</w:t>
            </w:r>
          </w:p>
        </w:tc>
      </w:tr>
      <w:tr w:rsidR="00DC2F60" w:rsidRPr="00104CDF" w14:paraId="5249B96C"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52B09A4" w14:textId="715B347B" w:rsidR="00DC2F60" w:rsidRPr="00DC2F60" w:rsidRDefault="00DC2F60" w:rsidP="00571BDF">
            <w:pPr>
              <w:pStyle w:val="NormalBold"/>
              <w:rPr>
                <w:rFonts w:ascii="Arial" w:hAnsi="Arial" w:cs="Arial"/>
                <w:b/>
              </w:rPr>
            </w:pPr>
            <w:proofErr w:type="spellStart"/>
            <w:r w:rsidRPr="00DC2F60">
              <w:rPr>
                <w:rFonts w:ascii="Arial" w:hAnsi="Arial" w:cs="Arial"/>
                <w:b/>
              </w:rPr>
              <w:t>MinSpend</w:t>
            </w:r>
            <w:proofErr w:type="spellEnd"/>
          </w:p>
        </w:tc>
        <w:tc>
          <w:tcPr>
            <w:tcW w:w="3579" w:type="pct"/>
          </w:tcPr>
          <w:p w14:paraId="1F1DB8DD" w14:textId="49DE445C"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minimum amount of money that must be spent on this product in order to book it.</w:t>
            </w:r>
          </w:p>
        </w:tc>
      </w:tr>
      <w:tr w:rsidR="00DC2F60" w:rsidRPr="00104CDF" w14:paraId="27CB8CFA"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CFAEFC2" w14:textId="46EC2312" w:rsidR="00DC2F60" w:rsidRPr="00DC2F60" w:rsidRDefault="00DC2F60" w:rsidP="00571BDF">
            <w:pPr>
              <w:pStyle w:val="NormalBold"/>
              <w:rPr>
                <w:rFonts w:ascii="Arial" w:hAnsi="Arial" w:cs="Arial"/>
                <w:b/>
              </w:rPr>
            </w:pPr>
            <w:r w:rsidRPr="00DC2F60">
              <w:rPr>
                <w:rFonts w:ascii="Arial" w:hAnsi="Arial" w:cs="Arial"/>
                <w:b/>
              </w:rPr>
              <w:t>Position</w:t>
            </w:r>
          </w:p>
        </w:tc>
        <w:tc>
          <w:tcPr>
            <w:tcW w:w="3579" w:type="pct"/>
          </w:tcPr>
          <w:p w14:paraId="01CCC5C3" w14:textId="6EF14F9E"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position of the ad as a relative measure of visibility or prominence. For a list of possible values, see </w:t>
            </w:r>
            <w:hyperlink w:anchor="_AdPosition" w:history="1">
              <w:proofErr w:type="spellStart"/>
              <w:r w:rsidRPr="00752DC8">
                <w:rPr>
                  <w:rStyle w:val="Hyperlink"/>
                  <w:rFonts w:ascii="Arial" w:hAnsi="Arial" w:cs="Arial"/>
                  <w:szCs w:val="20"/>
                </w:rPr>
                <w:t>AdPosition</w:t>
              </w:r>
              <w:proofErr w:type="spellEnd"/>
            </w:hyperlink>
            <w:r w:rsidRPr="00752DC8">
              <w:rPr>
                <w:rFonts w:ascii="Arial" w:hAnsi="Arial" w:cs="Arial"/>
              </w:rPr>
              <w:t>.</w:t>
            </w:r>
          </w:p>
        </w:tc>
      </w:tr>
      <w:tr w:rsidR="00DC2F60" w:rsidRPr="00104CDF" w14:paraId="7A6C3BB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F420562" w14:textId="253BDD55" w:rsidR="00DC2F60" w:rsidRPr="00DC2F60" w:rsidRDefault="00DC2F60" w:rsidP="00571BDF">
            <w:pPr>
              <w:pStyle w:val="NormalBold"/>
              <w:rPr>
                <w:rFonts w:ascii="Arial" w:hAnsi="Arial" w:cs="Arial"/>
                <w:b/>
              </w:rPr>
            </w:pPr>
            <w:proofErr w:type="spellStart"/>
            <w:r w:rsidRPr="00DC2F60">
              <w:rPr>
                <w:rFonts w:ascii="Arial" w:hAnsi="Arial" w:cs="Arial"/>
                <w:b/>
              </w:rPr>
              <w:t>ProductTags</w:t>
            </w:r>
            <w:proofErr w:type="spellEnd"/>
          </w:p>
        </w:tc>
        <w:tc>
          <w:tcPr>
            <w:tcW w:w="3579" w:type="pct"/>
          </w:tcPr>
          <w:p w14:paraId="72D542AF" w14:textId="3A884434"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List of tags used for searching the product catalog.</w:t>
            </w:r>
          </w:p>
        </w:tc>
      </w:tr>
      <w:tr w:rsidR="00DC2F60" w:rsidRPr="00104CDF" w14:paraId="4A777154"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00B8C5E" w14:textId="634372A3" w:rsidR="00DC2F60" w:rsidRPr="00DC2F60" w:rsidRDefault="00DC2F60" w:rsidP="00571BDF">
            <w:pPr>
              <w:pStyle w:val="NormalBold"/>
              <w:rPr>
                <w:rFonts w:ascii="Arial" w:hAnsi="Arial" w:cs="Arial"/>
                <w:b/>
              </w:rPr>
            </w:pPr>
            <w:proofErr w:type="spellStart"/>
            <w:r w:rsidRPr="00DC2F60">
              <w:rPr>
                <w:rFonts w:ascii="Arial" w:hAnsi="Arial" w:cs="Arial"/>
                <w:b/>
              </w:rPr>
              <w:t>RateType</w:t>
            </w:r>
            <w:proofErr w:type="spellEnd"/>
          </w:p>
        </w:tc>
        <w:tc>
          <w:tcPr>
            <w:tcW w:w="3579" w:type="pct"/>
          </w:tcPr>
          <w:p w14:paraId="6614E3E3" w14:textId="18AD56A2"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unit of measure that </w:t>
            </w:r>
            <w:proofErr w:type="spellStart"/>
            <w:r w:rsidRPr="00752DC8">
              <w:rPr>
                <w:rFonts w:ascii="Arial" w:hAnsi="Arial" w:cs="Arial"/>
              </w:rPr>
              <w:t>BasePrice</w:t>
            </w:r>
            <w:proofErr w:type="spellEnd"/>
            <w:r w:rsidRPr="00752DC8">
              <w:rPr>
                <w:rFonts w:ascii="Arial" w:hAnsi="Arial" w:cs="Arial"/>
              </w:rPr>
              <w:t xml:space="preserve"> is expressed in. For a list of possible values, see </w:t>
            </w:r>
            <w:hyperlink w:anchor="_RateType" w:history="1">
              <w:proofErr w:type="spellStart"/>
              <w:r w:rsidRPr="00752DC8">
                <w:rPr>
                  <w:rStyle w:val="Hyperlink"/>
                  <w:rFonts w:ascii="Arial" w:hAnsi="Arial" w:cs="Arial"/>
                  <w:szCs w:val="20"/>
                </w:rPr>
                <w:t>RateType</w:t>
              </w:r>
              <w:proofErr w:type="spellEnd"/>
            </w:hyperlink>
            <w:r w:rsidRPr="00752DC8">
              <w:rPr>
                <w:rFonts w:ascii="Arial" w:hAnsi="Arial" w:cs="Arial"/>
              </w:rPr>
              <w:t>.</w:t>
            </w:r>
          </w:p>
        </w:tc>
      </w:tr>
      <w:tr w:rsidR="00DC2F60" w:rsidRPr="00104CDF" w14:paraId="30A076A2"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ECDF962" w14:textId="16F3E01F" w:rsidR="00DC2F60" w:rsidRPr="00DC2F60" w:rsidRDefault="00DC2F60" w:rsidP="00571BDF">
            <w:pPr>
              <w:pStyle w:val="NormalBold"/>
              <w:rPr>
                <w:rFonts w:ascii="Arial" w:hAnsi="Arial" w:cs="Arial"/>
                <w:b/>
              </w:rPr>
            </w:pPr>
            <w:proofErr w:type="spellStart"/>
            <w:r w:rsidRPr="00DC2F60">
              <w:rPr>
                <w:rFonts w:ascii="Arial" w:hAnsi="Arial" w:cs="Arial"/>
                <w:b/>
              </w:rPr>
              <w:t>RetirementDate</w:t>
            </w:r>
            <w:proofErr w:type="spellEnd"/>
          </w:p>
        </w:tc>
        <w:tc>
          <w:tcPr>
            <w:tcW w:w="3579" w:type="pct"/>
          </w:tcPr>
          <w:p w14:paraId="7EE4F539" w14:textId="4CE1533A"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 xml:space="preserve">The date and time, in UTC, that the product may be removed from the bookable inventory. </w:t>
            </w:r>
          </w:p>
        </w:tc>
      </w:tr>
      <w:tr w:rsidR="00DC2F60" w:rsidRPr="00104CDF" w14:paraId="769C1909"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E2EAA54" w14:textId="5D797883" w:rsidR="00DC2F60" w:rsidRPr="00DC2F60" w:rsidRDefault="00DC2F60" w:rsidP="00571BDF">
            <w:pPr>
              <w:pStyle w:val="NormalBold"/>
              <w:rPr>
                <w:rFonts w:ascii="Arial" w:hAnsi="Arial" w:cs="Arial"/>
                <w:b/>
              </w:rPr>
            </w:pPr>
            <w:proofErr w:type="spellStart"/>
            <w:r w:rsidRPr="00DC2F60">
              <w:rPr>
                <w:rFonts w:ascii="Arial" w:hAnsi="Arial" w:cs="Arial"/>
                <w:b/>
              </w:rPr>
              <w:t>TargetTypes</w:t>
            </w:r>
            <w:proofErr w:type="spellEnd"/>
          </w:p>
        </w:tc>
        <w:tc>
          <w:tcPr>
            <w:tcW w:w="3579" w:type="pct"/>
          </w:tcPr>
          <w:p w14:paraId="3F4935A7" w14:textId="7B42B1C2"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A list of IDs that identify the types of targeting that the product supports. For example, DMA or Gender.</w:t>
            </w:r>
          </w:p>
        </w:tc>
      </w:tr>
      <w:tr w:rsidR="00DC2F60" w:rsidRPr="00104CDF" w14:paraId="4F4DF3DB"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9CE5106" w14:textId="7C90F9AA" w:rsidR="00DC2F60" w:rsidRPr="00DC2F60" w:rsidRDefault="00DC2F60" w:rsidP="00571BDF">
            <w:pPr>
              <w:pStyle w:val="NormalBold"/>
              <w:rPr>
                <w:rFonts w:ascii="Arial" w:hAnsi="Arial" w:cs="Arial"/>
                <w:b/>
              </w:rPr>
            </w:pPr>
            <w:proofErr w:type="spellStart"/>
            <w:r w:rsidRPr="00DC2F60">
              <w:rPr>
                <w:rFonts w:ascii="Arial" w:hAnsi="Arial" w:cs="Arial"/>
                <w:b/>
              </w:rPr>
              <w:t>TimeZone</w:t>
            </w:r>
            <w:proofErr w:type="spellEnd"/>
          </w:p>
        </w:tc>
        <w:tc>
          <w:tcPr>
            <w:tcW w:w="3579" w:type="pct"/>
          </w:tcPr>
          <w:p w14:paraId="2B073A22" w14:textId="48AA4993"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time zone that the product runs in.</w:t>
            </w:r>
          </w:p>
        </w:tc>
      </w:tr>
      <w:tr w:rsidR="00DC2F60" w:rsidRPr="00104CDF" w14:paraId="3AEEEF90"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460EB21" w14:textId="7B693A8E" w:rsidR="00DC2F60" w:rsidRPr="00DC2F60" w:rsidRDefault="00DC2F60" w:rsidP="00571BDF">
            <w:pPr>
              <w:pStyle w:val="NormalBold"/>
              <w:rPr>
                <w:rFonts w:ascii="Arial" w:hAnsi="Arial" w:cs="Arial"/>
                <w:b/>
              </w:rPr>
            </w:pPr>
            <w:proofErr w:type="spellStart"/>
            <w:r w:rsidRPr="00DC2F60">
              <w:rPr>
                <w:rFonts w:ascii="Arial" w:hAnsi="Arial" w:cs="Arial"/>
                <w:b/>
              </w:rPr>
              <w:t>Url</w:t>
            </w:r>
            <w:proofErr w:type="spellEnd"/>
          </w:p>
        </w:tc>
        <w:tc>
          <w:tcPr>
            <w:tcW w:w="3579" w:type="pct"/>
          </w:tcPr>
          <w:p w14:paraId="252942A8" w14:textId="47D56E09"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A URL to the specification that describes the creative requirements.</w:t>
            </w:r>
          </w:p>
        </w:tc>
      </w:tr>
    </w:tbl>
    <w:p w14:paraId="6052CEB3" w14:textId="77777777" w:rsidR="00571BDF" w:rsidRDefault="00571BDF" w:rsidP="00F941A7"/>
    <w:p w14:paraId="1D80E557" w14:textId="74EB01B6" w:rsidR="00713CAD" w:rsidRDefault="00713CAD" w:rsidP="001D6F3F">
      <w:pPr>
        <w:pStyle w:val="Heading1"/>
      </w:pPr>
      <w:bookmarkStart w:id="243" w:name="_Toc298671399"/>
      <w:bookmarkStart w:id="244" w:name="_Toc307006494"/>
      <w:r>
        <w:t>Common Objects</w:t>
      </w:r>
      <w:bookmarkEnd w:id="243"/>
      <w:bookmarkEnd w:id="244"/>
    </w:p>
    <w:p w14:paraId="54CC8D6C" w14:textId="77777777" w:rsidR="00C8453D" w:rsidRDefault="00F1016F" w:rsidP="00F1016F">
      <w:r w:rsidRPr="00F1016F">
        <w:t>The following objects are common to one or more resources.</w:t>
      </w:r>
    </w:p>
    <w:p w14:paraId="7ACA5BB6" w14:textId="31A9A931" w:rsidR="00713CAD" w:rsidRDefault="00713CAD" w:rsidP="001D6F3F">
      <w:pPr>
        <w:pStyle w:val="Heading2"/>
      </w:pPr>
      <w:bookmarkStart w:id="245" w:name="_Toc298671400"/>
      <w:bookmarkStart w:id="246" w:name="_Toc307006495"/>
      <w:r>
        <w:t>Address</w:t>
      </w:r>
      <w:bookmarkEnd w:id="245"/>
      <w:bookmarkEnd w:id="246"/>
    </w:p>
    <w:p w14:paraId="364AB00A" w14:textId="671EBCE4" w:rsidR="00816609" w:rsidRDefault="00F1016F" w:rsidP="00F1016F">
      <w:r w:rsidRPr="00F1016F">
        <w:t>Defines a postal address.</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6946EA" w:rsidRPr="00B6616B" w14:paraId="5CFAF066"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5724C6C6" w14:textId="77777777" w:rsidR="006946EA" w:rsidRPr="00B6616B" w:rsidRDefault="006946EA" w:rsidP="00054119">
            <w:pPr>
              <w:contextualSpacing/>
              <w:rPr>
                <w:rFonts w:ascii="Arial" w:hAnsi="Arial" w:cs="Arial"/>
              </w:rPr>
            </w:pPr>
            <w:r w:rsidRPr="00B6616B">
              <w:rPr>
                <w:rFonts w:ascii="Arial" w:hAnsi="Arial" w:cs="Arial"/>
              </w:rPr>
              <w:t>Property</w:t>
            </w:r>
          </w:p>
        </w:tc>
        <w:tc>
          <w:tcPr>
            <w:tcW w:w="831" w:type="dxa"/>
            <w:vAlign w:val="bottom"/>
          </w:tcPr>
          <w:p w14:paraId="38EA8826"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1875FB10"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012D65D0"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45A79D9A"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4A55E9E6"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6946EA" w:rsidRPr="00104CDF" w14:paraId="58E1510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1E55CB6" w14:textId="0A85A71B" w:rsidR="006946EA" w:rsidRPr="00104CDF" w:rsidRDefault="00ED382A" w:rsidP="00054119">
            <w:pPr>
              <w:contextualSpacing/>
              <w:rPr>
                <w:rFonts w:ascii="Arial" w:hAnsi="Arial" w:cs="Arial"/>
              </w:rPr>
            </w:pPr>
            <w:r>
              <w:rPr>
                <w:rFonts w:ascii="Arial" w:hAnsi="Arial" w:cs="Arial"/>
              </w:rPr>
              <w:t>City</w:t>
            </w:r>
          </w:p>
        </w:tc>
        <w:tc>
          <w:tcPr>
            <w:tcW w:w="831" w:type="dxa"/>
          </w:tcPr>
          <w:p w14:paraId="77227BEB" w14:textId="44687C1E"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00F8E35B" w14:textId="7E347406" w:rsidR="006946EA" w:rsidRPr="00104CDF"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t>Max</w:t>
            </w:r>
            <w:r w:rsidR="00ED382A" w:rsidRPr="007F379C">
              <w:t xml:space="preserve"> 35 alpha characters. Cannot be an empty string.</w:t>
            </w:r>
          </w:p>
        </w:tc>
        <w:tc>
          <w:tcPr>
            <w:tcW w:w="1440" w:type="dxa"/>
          </w:tcPr>
          <w:p w14:paraId="6736CCA2" w14:textId="6B818CFC"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3C5553FF" w14:textId="640A9435"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30842738" w14:textId="04E4AE6B"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6946EA" w:rsidRPr="00104CDF" w14:paraId="56F237E9"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6EF6B63" w14:textId="5403E755" w:rsidR="006946EA" w:rsidRPr="00104CDF" w:rsidRDefault="00ED382A" w:rsidP="00054119">
            <w:pPr>
              <w:contextualSpacing/>
              <w:rPr>
                <w:rFonts w:ascii="Arial" w:hAnsi="Arial" w:cs="Arial"/>
              </w:rPr>
            </w:pPr>
            <w:r>
              <w:rPr>
                <w:rFonts w:ascii="Arial" w:hAnsi="Arial" w:cs="Arial"/>
              </w:rPr>
              <w:t>Country</w:t>
            </w:r>
          </w:p>
        </w:tc>
        <w:tc>
          <w:tcPr>
            <w:tcW w:w="831" w:type="dxa"/>
          </w:tcPr>
          <w:p w14:paraId="39F7A4FC" w14:textId="406BAAF6"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6C81203A" w14:textId="589B6BE7" w:rsidR="006946EA"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t>Max</w:t>
            </w:r>
            <w:r w:rsidR="00ED382A" w:rsidRPr="007F379C">
              <w:t xml:space="preserve"> 2 alpha characters. Must be a valid ISO 3166-1 country code.</w:t>
            </w:r>
          </w:p>
        </w:tc>
        <w:tc>
          <w:tcPr>
            <w:tcW w:w="1440" w:type="dxa"/>
          </w:tcPr>
          <w:p w14:paraId="30BE3241" w14:textId="1240FDCE"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620" w:type="dxa"/>
          </w:tcPr>
          <w:p w14:paraId="0B9AB1B9" w14:textId="625578C3"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48A0ABF8" w14:textId="0406C223"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6946EA" w:rsidRPr="00104CDF" w14:paraId="67349541"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B676943" w14:textId="34CE8504" w:rsidR="006946EA" w:rsidRPr="00104CDF" w:rsidRDefault="00ED382A" w:rsidP="00054119">
            <w:pPr>
              <w:contextualSpacing/>
              <w:rPr>
                <w:rFonts w:ascii="Arial" w:hAnsi="Arial" w:cs="Arial"/>
              </w:rPr>
            </w:pPr>
            <w:r>
              <w:rPr>
                <w:rFonts w:ascii="Arial" w:hAnsi="Arial" w:cs="Arial"/>
              </w:rPr>
              <w:t>AddressLine1</w:t>
            </w:r>
          </w:p>
        </w:tc>
        <w:tc>
          <w:tcPr>
            <w:tcW w:w="831" w:type="dxa"/>
          </w:tcPr>
          <w:p w14:paraId="493E20DB" w14:textId="12525E68"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322E6DC1" w14:textId="2BF2C3D5" w:rsidR="00ED382A" w:rsidRPr="007F379C" w:rsidRDefault="00A01E91" w:rsidP="00ED382A">
            <w:pPr>
              <w:cnfStyle w:val="000000100000" w:firstRow="0" w:lastRow="0" w:firstColumn="0" w:lastColumn="0" w:oddVBand="0" w:evenVBand="0" w:oddHBand="1" w:evenHBand="0" w:firstRowFirstColumn="0" w:firstRowLastColumn="0" w:lastRowFirstColumn="0" w:lastRowLastColumn="0"/>
            </w:pPr>
            <w:r>
              <w:t>Max</w:t>
            </w:r>
            <w:r w:rsidR="00ED382A" w:rsidRPr="007F379C">
              <w:t xml:space="preserve"> 255 alphanumeric characters. </w:t>
            </w:r>
          </w:p>
          <w:p w14:paraId="6F7F5297" w14:textId="3A354D58" w:rsidR="006946EA" w:rsidRPr="00104CDF" w:rsidRDefault="00ED382A" w:rsidP="00ED382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F379C">
              <w:t>Cannot be an empty string.</w:t>
            </w:r>
          </w:p>
        </w:tc>
        <w:tc>
          <w:tcPr>
            <w:tcW w:w="1440" w:type="dxa"/>
          </w:tcPr>
          <w:p w14:paraId="02904D51" w14:textId="29E506B5"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74F2C39C" w14:textId="523F0A25"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204737CE" w14:textId="577516B7"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6946EA" w:rsidRPr="00104CDF" w14:paraId="7831E6B4"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AE81CAF" w14:textId="71D1BBD3" w:rsidR="006946EA" w:rsidRPr="00104CDF" w:rsidRDefault="00ED382A" w:rsidP="00054119">
            <w:pPr>
              <w:contextualSpacing/>
              <w:rPr>
                <w:rFonts w:ascii="Arial" w:hAnsi="Arial" w:cs="Arial"/>
              </w:rPr>
            </w:pPr>
            <w:r>
              <w:rPr>
                <w:rFonts w:ascii="Arial" w:hAnsi="Arial" w:cs="Arial"/>
              </w:rPr>
              <w:t>AddressLine2</w:t>
            </w:r>
          </w:p>
        </w:tc>
        <w:tc>
          <w:tcPr>
            <w:tcW w:w="831" w:type="dxa"/>
          </w:tcPr>
          <w:p w14:paraId="05A11083" w14:textId="41F54C30"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0F032824" w14:textId="549F6AC1" w:rsidR="006946EA"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t>Max</w:t>
            </w:r>
            <w:r w:rsidR="00ED382A" w:rsidRPr="007F379C">
              <w:t xml:space="preserve"> 255 alphanumeric characters.</w:t>
            </w:r>
          </w:p>
        </w:tc>
        <w:tc>
          <w:tcPr>
            <w:tcW w:w="1440" w:type="dxa"/>
          </w:tcPr>
          <w:p w14:paraId="0727A98D" w14:textId="03AD995D"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20" w:type="dxa"/>
          </w:tcPr>
          <w:p w14:paraId="17A029BE" w14:textId="35E1327E"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766E153E" w14:textId="1B5ADDF9"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ED382A" w:rsidRPr="00104CDF" w14:paraId="374A7879"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AB35B28" w14:textId="3EFC8184" w:rsidR="00ED382A" w:rsidRDefault="00ED382A" w:rsidP="00054119">
            <w:pPr>
              <w:contextualSpacing/>
              <w:rPr>
                <w:rFonts w:ascii="Arial" w:hAnsi="Arial" w:cs="Arial"/>
              </w:rPr>
            </w:pPr>
            <w:proofErr w:type="spellStart"/>
            <w:r>
              <w:rPr>
                <w:rFonts w:ascii="Arial" w:hAnsi="Arial" w:cs="Arial"/>
              </w:rPr>
              <w:t>PostalCode</w:t>
            </w:r>
            <w:proofErr w:type="spellEnd"/>
          </w:p>
        </w:tc>
        <w:tc>
          <w:tcPr>
            <w:tcW w:w="831" w:type="dxa"/>
          </w:tcPr>
          <w:p w14:paraId="0DBCD098" w14:textId="7A78A1E1"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1DF61F3D" w14:textId="640858D2" w:rsidR="00ED382A" w:rsidRPr="007F379C" w:rsidRDefault="00A01E91" w:rsidP="00ED382A">
            <w:pPr>
              <w:cnfStyle w:val="000000100000" w:firstRow="0" w:lastRow="0" w:firstColumn="0" w:lastColumn="0" w:oddVBand="0" w:evenVBand="0" w:oddHBand="1" w:evenHBand="0" w:firstRowFirstColumn="0" w:firstRowLastColumn="0" w:lastRowFirstColumn="0" w:lastRowLastColumn="0"/>
            </w:pPr>
            <w:r>
              <w:t>Max</w:t>
            </w:r>
            <w:r w:rsidR="00ED382A" w:rsidRPr="007F379C">
              <w:t xml:space="preserve"> 15 alphanumeric characters. Can include a dash and space.</w:t>
            </w:r>
          </w:p>
          <w:p w14:paraId="1F9B2080" w14:textId="06192AE6" w:rsidR="00ED382A" w:rsidRPr="00104CDF" w:rsidRDefault="00ED382A" w:rsidP="00ED382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F379C">
              <w:t>Cannot be an empty string.</w:t>
            </w:r>
          </w:p>
        </w:tc>
        <w:tc>
          <w:tcPr>
            <w:tcW w:w="1440" w:type="dxa"/>
          </w:tcPr>
          <w:p w14:paraId="1D3A9AB4" w14:textId="0E8F74D4"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20" w:type="dxa"/>
          </w:tcPr>
          <w:p w14:paraId="6C4DBAD0" w14:textId="30819021"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7D04AC14" w14:textId="758314C8"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ED382A" w:rsidRPr="00104CDF" w14:paraId="27364FA0"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F44747" w14:textId="69997D60" w:rsidR="00ED382A" w:rsidRDefault="00ED382A" w:rsidP="00054119">
            <w:pPr>
              <w:contextualSpacing/>
              <w:rPr>
                <w:rFonts w:ascii="Arial" w:hAnsi="Arial" w:cs="Arial"/>
              </w:rPr>
            </w:pPr>
            <w:r>
              <w:rPr>
                <w:rFonts w:ascii="Arial" w:hAnsi="Arial" w:cs="Arial"/>
              </w:rPr>
              <w:t>State</w:t>
            </w:r>
          </w:p>
        </w:tc>
        <w:tc>
          <w:tcPr>
            <w:tcW w:w="831" w:type="dxa"/>
          </w:tcPr>
          <w:p w14:paraId="4D5F13F5" w14:textId="00E729C8"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538D7B70" w14:textId="6D047852" w:rsidR="00ED382A"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t>Max</w:t>
            </w:r>
            <w:r w:rsidR="00ED382A" w:rsidRPr="007F379C">
              <w:t xml:space="preserve"> 35 alpha characters.  Cannot be an empty string.</w:t>
            </w:r>
          </w:p>
        </w:tc>
        <w:tc>
          <w:tcPr>
            <w:tcW w:w="1440" w:type="dxa"/>
          </w:tcPr>
          <w:p w14:paraId="75C564EE" w14:textId="26013E18"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20" w:type="dxa"/>
          </w:tcPr>
          <w:p w14:paraId="30BDF838" w14:textId="18B7D711"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02E85CA1" w14:textId="5FC2716E"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bl>
    <w:p w14:paraId="7496C587" w14:textId="77777777" w:rsidR="006946EA" w:rsidRDefault="006946EA" w:rsidP="00F1016F"/>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6946EA" w:rsidRPr="00A06A9E" w14:paraId="0492EF80"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970CC4D" w14:textId="77777777" w:rsidR="006946EA" w:rsidRPr="00571BDF" w:rsidRDefault="006946EA" w:rsidP="00054119">
            <w:pPr>
              <w:pStyle w:val="NormalBold"/>
              <w:rPr>
                <w:b/>
              </w:rPr>
            </w:pPr>
            <w:r w:rsidRPr="00571BDF">
              <w:rPr>
                <w:b/>
              </w:rPr>
              <w:t>Property</w:t>
            </w:r>
          </w:p>
        </w:tc>
        <w:tc>
          <w:tcPr>
            <w:tcW w:w="3579" w:type="pct"/>
          </w:tcPr>
          <w:p w14:paraId="175A76F9" w14:textId="77777777" w:rsidR="006946EA" w:rsidRPr="00A06A9E"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6946EA" w:rsidRPr="00104CDF" w14:paraId="6E8011F7"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3FAA817" w14:textId="15A136C3" w:rsidR="006946EA" w:rsidRPr="00DC2F60" w:rsidRDefault="00054119" w:rsidP="00054119">
            <w:pPr>
              <w:pStyle w:val="NormalBold"/>
              <w:rPr>
                <w:b/>
              </w:rPr>
            </w:pPr>
            <w:r>
              <w:rPr>
                <w:b/>
              </w:rPr>
              <w:t>City</w:t>
            </w:r>
          </w:p>
        </w:tc>
        <w:tc>
          <w:tcPr>
            <w:tcW w:w="3579" w:type="pct"/>
          </w:tcPr>
          <w:p w14:paraId="120F42BD" w14:textId="4F1D3F15" w:rsidR="006946EA" w:rsidRPr="00054119" w:rsidRDefault="00054119" w:rsidP="00054119">
            <w:pPr>
              <w:cnfStyle w:val="000000100000" w:firstRow="0" w:lastRow="0" w:firstColumn="0" w:lastColumn="0" w:oddVBand="0" w:evenVBand="0" w:oddHBand="1" w:evenHBand="0" w:firstRowFirstColumn="0" w:firstRowLastColumn="0" w:lastRowFirstColumn="0" w:lastRowLastColumn="0"/>
            </w:pPr>
            <w:r w:rsidRPr="00F1016F">
              <w:t>The city.</w:t>
            </w:r>
          </w:p>
        </w:tc>
      </w:tr>
      <w:tr w:rsidR="006946EA" w:rsidRPr="00104CDF" w14:paraId="5094248B"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23E319B" w14:textId="3009FA72" w:rsidR="006946EA" w:rsidRPr="00DC2F60" w:rsidRDefault="00054119" w:rsidP="00054119">
            <w:pPr>
              <w:pStyle w:val="NormalBold"/>
              <w:rPr>
                <w:b/>
              </w:rPr>
            </w:pPr>
            <w:r>
              <w:rPr>
                <w:b/>
              </w:rPr>
              <w:t>Country</w:t>
            </w:r>
          </w:p>
        </w:tc>
        <w:tc>
          <w:tcPr>
            <w:tcW w:w="3579" w:type="pct"/>
          </w:tcPr>
          <w:p w14:paraId="6701F154" w14:textId="6798A8D4" w:rsidR="006946EA" w:rsidRPr="00054119" w:rsidRDefault="00054119" w:rsidP="00054119">
            <w:pPr>
              <w:cnfStyle w:val="000000010000" w:firstRow="0" w:lastRow="0" w:firstColumn="0" w:lastColumn="0" w:oddVBand="0" w:evenVBand="0" w:oddHBand="0" w:evenHBand="1" w:firstRowFirstColumn="0" w:firstRowLastColumn="0" w:lastRowFirstColumn="0" w:lastRowLastColumn="0"/>
            </w:pPr>
            <w:r w:rsidRPr="00F1016F">
              <w:t>The country/region.</w:t>
            </w:r>
          </w:p>
        </w:tc>
      </w:tr>
      <w:tr w:rsidR="006946EA" w:rsidRPr="00104CDF" w14:paraId="7E181C88"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4CF0759" w14:textId="2BD05FF7" w:rsidR="006946EA" w:rsidRPr="00DC2F60" w:rsidRDefault="00054119" w:rsidP="00054119">
            <w:pPr>
              <w:pStyle w:val="NormalBold"/>
              <w:rPr>
                <w:b/>
              </w:rPr>
            </w:pPr>
            <w:r>
              <w:rPr>
                <w:b/>
              </w:rPr>
              <w:t>AddressLine1</w:t>
            </w:r>
          </w:p>
        </w:tc>
        <w:tc>
          <w:tcPr>
            <w:tcW w:w="3579" w:type="pct"/>
          </w:tcPr>
          <w:p w14:paraId="2559B8ED" w14:textId="7DCEF51C" w:rsidR="006946EA" w:rsidRPr="00104CDF" w:rsidRDefault="00054119"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F1016F">
              <w:t>The first line of the address.</w:t>
            </w:r>
          </w:p>
        </w:tc>
      </w:tr>
      <w:tr w:rsidR="00054119" w:rsidRPr="00104CDF" w14:paraId="51B7BD9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3FEFB9C" w14:textId="2A0865DC" w:rsidR="00054119" w:rsidRDefault="00054119" w:rsidP="00054119">
            <w:pPr>
              <w:pStyle w:val="NormalBold"/>
              <w:rPr>
                <w:b/>
              </w:rPr>
            </w:pPr>
            <w:r>
              <w:rPr>
                <w:b/>
              </w:rPr>
              <w:t>AddressLine2</w:t>
            </w:r>
          </w:p>
        </w:tc>
        <w:tc>
          <w:tcPr>
            <w:tcW w:w="3579" w:type="pct"/>
          </w:tcPr>
          <w:p w14:paraId="780778F1" w14:textId="61222B93" w:rsidR="00054119" w:rsidRPr="00F1016F" w:rsidRDefault="00054119" w:rsidP="00054119">
            <w:pPr>
              <w:contextualSpacing/>
              <w:cnfStyle w:val="000000010000" w:firstRow="0" w:lastRow="0" w:firstColumn="0" w:lastColumn="0" w:oddVBand="0" w:evenVBand="0" w:oddHBand="0" w:evenHBand="1" w:firstRowFirstColumn="0" w:firstRowLastColumn="0" w:lastRowFirstColumn="0" w:lastRowLastColumn="0"/>
            </w:pPr>
            <w:r w:rsidRPr="00F1016F">
              <w:t>The second line of the address.</w:t>
            </w:r>
          </w:p>
        </w:tc>
      </w:tr>
      <w:tr w:rsidR="00ED382A" w:rsidRPr="00104CDF" w14:paraId="3127B0CF"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25C7654" w14:textId="5AB6D076" w:rsidR="00ED382A" w:rsidRDefault="00ED382A" w:rsidP="00054119">
            <w:pPr>
              <w:pStyle w:val="NormalBold"/>
              <w:rPr>
                <w:b/>
              </w:rPr>
            </w:pPr>
            <w:proofErr w:type="spellStart"/>
            <w:r>
              <w:rPr>
                <w:b/>
              </w:rPr>
              <w:t>PostalCode</w:t>
            </w:r>
            <w:proofErr w:type="spellEnd"/>
          </w:p>
        </w:tc>
        <w:tc>
          <w:tcPr>
            <w:tcW w:w="3579" w:type="pct"/>
          </w:tcPr>
          <w:p w14:paraId="40344AD5" w14:textId="49670AA6" w:rsidR="00ED382A" w:rsidRPr="00F1016F" w:rsidRDefault="00ED382A" w:rsidP="00054119">
            <w:pPr>
              <w:contextualSpacing/>
              <w:cnfStyle w:val="000000100000" w:firstRow="0" w:lastRow="0" w:firstColumn="0" w:lastColumn="0" w:oddVBand="0" w:evenVBand="0" w:oddHBand="1" w:evenHBand="0" w:firstRowFirstColumn="0" w:firstRowLastColumn="0" w:lastRowFirstColumn="0" w:lastRowLastColumn="0"/>
            </w:pPr>
            <w:r w:rsidRPr="00F1016F">
              <w:t>The postal or ZIP code.</w:t>
            </w:r>
          </w:p>
        </w:tc>
      </w:tr>
      <w:tr w:rsidR="00ED382A" w:rsidRPr="00104CDF" w14:paraId="14E44F0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91277DF" w14:textId="15B9A6D4" w:rsidR="00ED382A" w:rsidRDefault="00ED382A" w:rsidP="00054119">
            <w:pPr>
              <w:pStyle w:val="NormalBold"/>
              <w:rPr>
                <w:b/>
              </w:rPr>
            </w:pPr>
            <w:r>
              <w:rPr>
                <w:b/>
              </w:rPr>
              <w:t>State</w:t>
            </w:r>
          </w:p>
        </w:tc>
        <w:tc>
          <w:tcPr>
            <w:tcW w:w="3579" w:type="pct"/>
          </w:tcPr>
          <w:p w14:paraId="148D8998" w14:textId="0E41C539" w:rsidR="00ED382A" w:rsidRPr="00F1016F" w:rsidRDefault="00ED382A" w:rsidP="00054119">
            <w:pPr>
              <w:contextualSpacing/>
              <w:cnfStyle w:val="000000010000" w:firstRow="0" w:lastRow="0" w:firstColumn="0" w:lastColumn="0" w:oddVBand="0" w:evenVBand="0" w:oddHBand="0" w:evenHBand="1" w:firstRowFirstColumn="0" w:firstRowLastColumn="0" w:lastRowFirstColumn="0" w:lastRowLastColumn="0"/>
            </w:pPr>
            <w:r w:rsidRPr="00F1016F">
              <w:t>The state or province.</w:t>
            </w:r>
          </w:p>
        </w:tc>
      </w:tr>
    </w:tbl>
    <w:p w14:paraId="5D337087" w14:textId="77777777" w:rsidR="006946EA" w:rsidRPr="00F1016F" w:rsidRDefault="006946EA" w:rsidP="00F1016F"/>
    <w:p w14:paraId="322686A6" w14:textId="77777777" w:rsidR="007F379C" w:rsidRPr="00F1016F" w:rsidRDefault="007F379C" w:rsidP="00F1016F"/>
    <w:p w14:paraId="402D5F36" w14:textId="4DEDBADB" w:rsidR="00713CAD" w:rsidRDefault="00713CAD" w:rsidP="001D6F3F">
      <w:pPr>
        <w:pStyle w:val="Heading2"/>
      </w:pPr>
      <w:bookmarkStart w:id="247" w:name="_Toc298671407"/>
      <w:bookmarkStart w:id="248" w:name="_Toc307006496"/>
      <w:r>
        <w:t>Contact</w:t>
      </w:r>
      <w:bookmarkEnd w:id="247"/>
      <w:bookmarkEnd w:id="248"/>
    </w:p>
    <w:p w14:paraId="64F95B2F" w14:textId="4D2C0419" w:rsidR="005A2AE3" w:rsidRDefault="005A2AE3" w:rsidP="005A2AE3">
      <w:r w:rsidRPr="005A2AE3">
        <w:t>Defines an agency or advertiser contact.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1F0D5AFC"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FAB0054"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0E38866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9883EC9"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ADD6F0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4BFA0AE2"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52804CC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5091B092"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E684B57" w14:textId="3CCDF92C" w:rsidR="008E2D17" w:rsidRPr="00104CDF" w:rsidRDefault="000F2FD8" w:rsidP="00054119">
            <w:pPr>
              <w:contextualSpacing/>
              <w:rPr>
                <w:rFonts w:ascii="Arial" w:hAnsi="Arial" w:cs="Arial"/>
              </w:rPr>
            </w:pPr>
            <w:r>
              <w:rPr>
                <w:rFonts w:ascii="Arial" w:hAnsi="Arial" w:cs="Arial"/>
              </w:rPr>
              <w:t>Address</w:t>
            </w:r>
          </w:p>
        </w:tc>
        <w:tc>
          <w:tcPr>
            <w:tcW w:w="831" w:type="dxa"/>
          </w:tcPr>
          <w:p w14:paraId="621F219E" w14:textId="3C0D1BA4" w:rsidR="008E2D17" w:rsidRPr="00104CDF" w:rsidRDefault="000F2FD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5F59A282"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0CBC3596" w14:textId="5B10C066"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20" w:type="dxa"/>
          </w:tcPr>
          <w:p w14:paraId="2B608599" w14:textId="69654278"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30F20AB6" w14:textId="6CB3ED1A"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r>
      <w:tr w:rsidR="008E2D17" w:rsidRPr="00104CDF" w14:paraId="1B47225A"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02FC3AF" w14:textId="44DCD883" w:rsidR="008E2D17" w:rsidRPr="00104CDF" w:rsidRDefault="000F2FD8" w:rsidP="00054119">
            <w:pPr>
              <w:contextualSpacing/>
              <w:rPr>
                <w:rFonts w:ascii="Arial" w:hAnsi="Arial" w:cs="Arial"/>
              </w:rPr>
            </w:pPr>
            <w:r>
              <w:rPr>
                <w:rFonts w:ascii="Arial" w:hAnsi="Arial" w:cs="Arial"/>
              </w:rPr>
              <w:t>Email</w:t>
            </w:r>
          </w:p>
        </w:tc>
        <w:tc>
          <w:tcPr>
            <w:tcW w:w="831" w:type="dxa"/>
          </w:tcPr>
          <w:p w14:paraId="4372C09A" w14:textId="1CB8A12A" w:rsidR="008E2D17"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2453BE59" w14:textId="1EA6E2C4" w:rsidR="008E2D17"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sidRPr="00CF5B2B">
              <w:rPr>
                <w:rFonts w:ascii="Arial" w:hAnsi="Arial" w:cs="Arial"/>
              </w:rPr>
              <w:t xml:space="preserve"> 254 characters.</w:t>
            </w:r>
          </w:p>
        </w:tc>
        <w:tc>
          <w:tcPr>
            <w:tcW w:w="1440" w:type="dxa"/>
          </w:tcPr>
          <w:p w14:paraId="3BBA1B7F" w14:textId="4D9BF3C8"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20" w:type="dxa"/>
          </w:tcPr>
          <w:p w14:paraId="6DBDB5B2" w14:textId="72E42AE0"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21F05059" w14:textId="364DD0CE"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8E2D17" w:rsidRPr="00104CDF" w14:paraId="03372DA0"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2FD9D22" w14:textId="676AF706" w:rsidR="008E2D17" w:rsidRPr="00104CDF" w:rsidRDefault="000F2FD8" w:rsidP="00054119">
            <w:pPr>
              <w:contextualSpacing/>
              <w:rPr>
                <w:rFonts w:ascii="Arial" w:hAnsi="Arial" w:cs="Arial"/>
              </w:rPr>
            </w:pPr>
            <w:r>
              <w:rPr>
                <w:rFonts w:ascii="Arial" w:hAnsi="Arial" w:cs="Arial"/>
              </w:rPr>
              <w:t>Honorific</w:t>
            </w:r>
          </w:p>
        </w:tc>
        <w:tc>
          <w:tcPr>
            <w:tcW w:w="831" w:type="dxa"/>
          </w:tcPr>
          <w:p w14:paraId="2681CAF0" w14:textId="720B81BA" w:rsidR="008E2D17" w:rsidRPr="00104CDF" w:rsidRDefault="000F2FD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5C532BC2" w14:textId="1F66D093" w:rsidR="008E2D17" w:rsidRPr="00104CDF"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7DC291C2" w14:textId="6D859692"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20" w:type="dxa"/>
          </w:tcPr>
          <w:p w14:paraId="2C5EA8FA" w14:textId="38EE41B8"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46854F12" w14:textId="275C123A"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r>
      <w:tr w:rsidR="008E2D17" w:rsidRPr="00104CDF" w14:paraId="5F87563D"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DDFC8F" w14:textId="0D938E6E" w:rsidR="008E2D17" w:rsidRPr="00104CDF" w:rsidRDefault="000F2FD8" w:rsidP="00054119">
            <w:pPr>
              <w:contextualSpacing/>
              <w:rPr>
                <w:rFonts w:ascii="Arial" w:hAnsi="Arial" w:cs="Arial"/>
              </w:rPr>
            </w:pPr>
            <w:r>
              <w:rPr>
                <w:rFonts w:ascii="Arial" w:hAnsi="Arial" w:cs="Arial"/>
              </w:rPr>
              <w:t>Fax</w:t>
            </w:r>
          </w:p>
        </w:tc>
        <w:tc>
          <w:tcPr>
            <w:tcW w:w="831" w:type="dxa"/>
          </w:tcPr>
          <w:p w14:paraId="3D2EE4F3" w14:textId="3E7CA2A0" w:rsidR="008E2D17"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4B121784" w14:textId="5E3E4512" w:rsidR="008E2D17"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101D099C" w14:textId="335D87C9"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20" w:type="dxa"/>
          </w:tcPr>
          <w:p w14:paraId="4506534E" w14:textId="4D8D9B66"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1EB6A291" w14:textId="4C8F872C"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r>
      <w:tr w:rsidR="000F2FD8" w:rsidRPr="00104CDF" w14:paraId="29C76EB7"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A5BC2E7" w14:textId="62EF26E3" w:rsidR="000F2FD8" w:rsidRDefault="000F2FD8" w:rsidP="00054119">
            <w:pPr>
              <w:contextualSpacing/>
              <w:rPr>
                <w:rFonts w:ascii="Arial" w:hAnsi="Arial" w:cs="Arial"/>
              </w:rPr>
            </w:pPr>
            <w:proofErr w:type="spellStart"/>
            <w:r>
              <w:rPr>
                <w:rFonts w:ascii="Arial" w:hAnsi="Arial" w:cs="Arial"/>
              </w:rPr>
              <w:t>FirstName</w:t>
            </w:r>
            <w:proofErr w:type="spellEnd"/>
          </w:p>
        </w:tc>
        <w:tc>
          <w:tcPr>
            <w:tcW w:w="831" w:type="dxa"/>
          </w:tcPr>
          <w:p w14:paraId="6D50D834" w14:textId="4E7796E3" w:rsidR="000F2FD8" w:rsidRPr="00104CDF" w:rsidRDefault="000F2FD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51833D3F" w14:textId="3588D3EE" w:rsidR="000F2FD8" w:rsidRPr="00104CDF"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32D18B8E" w14:textId="228383A0" w:rsidR="000F2FD8"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2BE38F1E" w14:textId="39418B23" w:rsidR="000F2FD8"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53F64525" w14:textId="2A5D56A9" w:rsidR="000F2FD8"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0F2FD8" w:rsidRPr="00104CDF" w14:paraId="1A4DD64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AAA3E20" w14:textId="16507DE8" w:rsidR="000F2FD8" w:rsidRDefault="000F2FD8" w:rsidP="00054119">
            <w:pPr>
              <w:contextualSpacing/>
              <w:rPr>
                <w:rFonts w:ascii="Arial" w:hAnsi="Arial" w:cs="Arial"/>
              </w:rPr>
            </w:pPr>
            <w:proofErr w:type="spellStart"/>
            <w:r>
              <w:rPr>
                <w:rFonts w:ascii="Arial" w:hAnsi="Arial" w:cs="Arial"/>
              </w:rPr>
              <w:t>LastName</w:t>
            </w:r>
            <w:proofErr w:type="spellEnd"/>
          </w:p>
        </w:tc>
        <w:tc>
          <w:tcPr>
            <w:tcW w:w="831" w:type="dxa"/>
          </w:tcPr>
          <w:p w14:paraId="301E29D1" w14:textId="5CE4563C" w:rsidR="000F2FD8"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103708C0" w14:textId="294B51B9" w:rsidR="000F2FD8"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2A576EB7" w14:textId="59D25A73" w:rsidR="000F2FD8"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620" w:type="dxa"/>
          </w:tcPr>
          <w:p w14:paraId="773F2876" w14:textId="75E4CB6F" w:rsidR="000F2FD8"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4D0029BB" w14:textId="655D6379" w:rsidR="000F2FD8"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A86FBD" w:rsidRPr="00104CDF" w14:paraId="1554D69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C2A76D6" w14:textId="72BA337A" w:rsidR="00A86FBD" w:rsidRDefault="00A86FBD" w:rsidP="00054119">
            <w:pPr>
              <w:contextualSpacing/>
              <w:rPr>
                <w:rFonts w:ascii="Arial" w:hAnsi="Arial" w:cs="Arial"/>
              </w:rPr>
            </w:pPr>
            <w:r>
              <w:rPr>
                <w:rFonts w:ascii="Arial" w:hAnsi="Arial" w:cs="Arial"/>
              </w:rPr>
              <w:t>Phone</w:t>
            </w:r>
          </w:p>
        </w:tc>
        <w:tc>
          <w:tcPr>
            <w:tcW w:w="831" w:type="dxa"/>
          </w:tcPr>
          <w:p w14:paraId="041DDD5E" w14:textId="6C55C57B"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08C208BD" w14:textId="721DDA18" w:rsidR="00A86FBD"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 characters.</w:t>
            </w:r>
          </w:p>
        </w:tc>
        <w:tc>
          <w:tcPr>
            <w:tcW w:w="1440" w:type="dxa"/>
          </w:tcPr>
          <w:p w14:paraId="16D5E6DF" w14:textId="3185EAC2"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20" w:type="dxa"/>
          </w:tcPr>
          <w:p w14:paraId="2706B2EF" w14:textId="798BDDAE"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470B3DF6" w14:textId="05C447D0"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A86FBD" w:rsidRPr="00104CDF" w14:paraId="259C4A27"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6AD33A0" w14:textId="77D58911" w:rsidR="00A86FBD" w:rsidRDefault="00A86FBD" w:rsidP="00054119">
            <w:pPr>
              <w:contextualSpacing/>
              <w:rPr>
                <w:rFonts w:ascii="Arial" w:hAnsi="Arial" w:cs="Arial"/>
              </w:rPr>
            </w:pPr>
            <w:r>
              <w:rPr>
                <w:rFonts w:ascii="Arial" w:hAnsi="Arial" w:cs="Arial"/>
              </w:rPr>
              <w:t>Title</w:t>
            </w:r>
          </w:p>
        </w:tc>
        <w:tc>
          <w:tcPr>
            <w:tcW w:w="831" w:type="dxa"/>
          </w:tcPr>
          <w:p w14:paraId="5DA25292" w14:textId="55F840C8"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374695E3" w14:textId="2C219FD6" w:rsidR="00A86FBD" w:rsidRDefault="00A01E91" w:rsidP="00A86FBD">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30 characters.</w:t>
            </w:r>
          </w:p>
        </w:tc>
        <w:tc>
          <w:tcPr>
            <w:tcW w:w="1440" w:type="dxa"/>
          </w:tcPr>
          <w:p w14:paraId="29F1000E" w14:textId="32E895C2"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20" w:type="dxa"/>
          </w:tcPr>
          <w:p w14:paraId="1D9BE3B8" w14:textId="1FC60FB7"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007BBA07" w14:textId="5EBFCCAB"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A86FBD" w:rsidRPr="00104CDF" w14:paraId="373A223C"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64772FF" w14:textId="4C402DD0" w:rsidR="00A86FBD" w:rsidRDefault="00A86FBD" w:rsidP="00054119">
            <w:pPr>
              <w:contextualSpacing/>
              <w:rPr>
                <w:rFonts w:ascii="Arial" w:hAnsi="Arial" w:cs="Arial"/>
              </w:rPr>
            </w:pPr>
            <w:r>
              <w:rPr>
                <w:rFonts w:ascii="Arial" w:hAnsi="Arial" w:cs="Arial"/>
              </w:rPr>
              <w:t>Type</w:t>
            </w:r>
          </w:p>
        </w:tc>
        <w:tc>
          <w:tcPr>
            <w:tcW w:w="831" w:type="dxa"/>
          </w:tcPr>
          <w:p w14:paraId="1E136307" w14:textId="308A81F4"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4CA848AE" w14:textId="3C8FF94A" w:rsidR="00A86FBD" w:rsidRPr="0070604C" w:rsidRDefault="00A01E91" w:rsidP="00A86FB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sidRPr="0070604C">
              <w:rPr>
                <w:rFonts w:ascii="Arial" w:hAnsi="Arial" w:cs="Arial"/>
              </w:rPr>
              <w:t xml:space="preserve"> 10 characters.</w:t>
            </w:r>
          </w:p>
          <w:p w14:paraId="68CAB478" w14:textId="6EF90949" w:rsidR="00A86FBD" w:rsidRDefault="00A86FBD" w:rsidP="00A86FBD">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0604C">
              <w:rPr>
                <w:rFonts w:ascii="Arial" w:hAnsi="Arial" w:cs="Arial"/>
              </w:rPr>
              <w:t>The string is case insensitive.</w:t>
            </w:r>
          </w:p>
        </w:tc>
        <w:tc>
          <w:tcPr>
            <w:tcW w:w="1440" w:type="dxa"/>
          </w:tcPr>
          <w:p w14:paraId="437A50E3" w14:textId="62E619B2"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467DE084" w14:textId="3074BC53"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Read-only</w:t>
            </w:r>
          </w:p>
        </w:tc>
        <w:tc>
          <w:tcPr>
            <w:tcW w:w="2005" w:type="dxa"/>
          </w:tcPr>
          <w:p w14:paraId="661B0FCD" w14:textId="09697CE5"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bl>
    <w:p w14:paraId="66043986"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A4C10E9"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B1FC1F0" w14:textId="77777777" w:rsidR="008E2D17" w:rsidRPr="00571BDF" w:rsidRDefault="008E2D17" w:rsidP="00054119">
            <w:pPr>
              <w:pStyle w:val="NormalBold"/>
              <w:rPr>
                <w:b/>
              </w:rPr>
            </w:pPr>
            <w:r w:rsidRPr="00571BDF">
              <w:rPr>
                <w:b/>
              </w:rPr>
              <w:t>Property</w:t>
            </w:r>
          </w:p>
        </w:tc>
        <w:tc>
          <w:tcPr>
            <w:tcW w:w="3579" w:type="pct"/>
          </w:tcPr>
          <w:p w14:paraId="1C60027C"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61501F26"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3318785" w14:textId="6E46E50A" w:rsidR="008E2D17" w:rsidRPr="00DC2F60" w:rsidRDefault="000F2FD8" w:rsidP="00054119">
            <w:pPr>
              <w:pStyle w:val="NormalBold"/>
              <w:rPr>
                <w:b/>
              </w:rPr>
            </w:pPr>
            <w:r>
              <w:rPr>
                <w:b/>
              </w:rPr>
              <w:t>Address</w:t>
            </w:r>
          </w:p>
        </w:tc>
        <w:tc>
          <w:tcPr>
            <w:tcW w:w="3579" w:type="pct"/>
          </w:tcPr>
          <w:p w14:paraId="46E1634C" w14:textId="77777777" w:rsidR="000F2FD8" w:rsidRPr="00811844" w:rsidRDefault="000F2FD8" w:rsidP="000F2FD8">
            <w:pPr>
              <w:cnfStyle w:val="000000100000" w:firstRow="0" w:lastRow="0" w:firstColumn="0" w:lastColumn="0" w:oddVBand="0" w:evenVBand="0" w:oddHBand="1" w:evenHBand="0" w:firstRowFirstColumn="0" w:firstRowLastColumn="0" w:lastRowFirstColumn="0" w:lastRowLastColumn="0"/>
            </w:pPr>
            <w:r w:rsidRPr="00811844">
              <w:t>The contact’s address.</w:t>
            </w:r>
          </w:p>
          <w:p w14:paraId="5E28E117" w14:textId="76CB68A7" w:rsidR="008E2D17" w:rsidRPr="000F2FD8" w:rsidRDefault="000F2FD8" w:rsidP="00054119">
            <w:pPr>
              <w:cnfStyle w:val="000000100000" w:firstRow="0" w:lastRow="0" w:firstColumn="0" w:lastColumn="0" w:oddVBand="0" w:evenVBand="0" w:oddHBand="1" w:evenHBand="0" w:firstRowFirstColumn="0" w:firstRowLastColumn="0" w:lastRowFirstColumn="0" w:lastRowLastColumn="0"/>
            </w:pPr>
            <w:r w:rsidRPr="00811844">
              <w:t xml:space="preserve">Required if Type is Billing and the </w:t>
            </w:r>
            <w:proofErr w:type="gramStart"/>
            <w:r w:rsidRPr="00811844">
              <w:t>organization’s</w:t>
            </w:r>
            <w:proofErr w:type="gramEnd"/>
            <w:r w:rsidRPr="00811844">
              <w:t xml:space="preserve"> or order’s preferred billing method is paper.</w:t>
            </w:r>
          </w:p>
        </w:tc>
      </w:tr>
      <w:tr w:rsidR="008E2D17" w:rsidRPr="00104CDF" w14:paraId="767A44FC"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9C7CEF1" w14:textId="30CDB2DC" w:rsidR="008E2D17" w:rsidRPr="00DC2F60" w:rsidRDefault="000F2FD8" w:rsidP="00054119">
            <w:pPr>
              <w:pStyle w:val="NormalBold"/>
              <w:rPr>
                <w:b/>
              </w:rPr>
            </w:pPr>
            <w:r>
              <w:rPr>
                <w:b/>
              </w:rPr>
              <w:t>Email</w:t>
            </w:r>
          </w:p>
        </w:tc>
        <w:tc>
          <w:tcPr>
            <w:tcW w:w="3579" w:type="pct"/>
          </w:tcPr>
          <w:p w14:paraId="5FD07A9F" w14:textId="77777777" w:rsidR="000F2FD8" w:rsidRPr="00811844" w:rsidRDefault="000F2FD8" w:rsidP="000F2FD8">
            <w:pPr>
              <w:cnfStyle w:val="000000010000" w:firstRow="0" w:lastRow="0" w:firstColumn="0" w:lastColumn="0" w:oddVBand="0" w:evenVBand="0" w:oddHBand="0" w:evenHBand="1" w:firstRowFirstColumn="0" w:firstRowLastColumn="0" w:lastRowFirstColumn="0" w:lastRowLastColumn="0"/>
            </w:pPr>
            <w:r w:rsidRPr="00811844">
              <w:t>The contact’s email address.</w:t>
            </w:r>
          </w:p>
          <w:p w14:paraId="615AE118" w14:textId="14FD5C13" w:rsidR="008E2D17" w:rsidRPr="000F2FD8" w:rsidRDefault="000F2FD8" w:rsidP="00054119">
            <w:pPr>
              <w:cnfStyle w:val="000000010000" w:firstRow="0" w:lastRow="0" w:firstColumn="0" w:lastColumn="0" w:oddVBand="0" w:evenVBand="0" w:oddHBand="0" w:evenHBand="1" w:firstRowFirstColumn="0" w:firstRowLastColumn="0" w:lastRowFirstColumn="0" w:lastRowLastColumn="0"/>
            </w:pPr>
            <w:r w:rsidRPr="00811844">
              <w:t xml:space="preserve">Required if Type is Billing and the </w:t>
            </w:r>
            <w:proofErr w:type="gramStart"/>
            <w:r w:rsidRPr="00811844">
              <w:t>organization’s</w:t>
            </w:r>
            <w:proofErr w:type="gramEnd"/>
            <w:r w:rsidRPr="00811844">
              <w:t xml:space="preserve"> or order’s preferred billing method is electronic.</w:t>
            </w:r>
          </w:p>
        </w:tc>
      </w:tr>
      <w:tr w:rsidR="008E2D17" w:rsidRPr="00104CDF" w14:paraId="31D67B63"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BB56DA2" w14:textId="5E537012" w:rsidR="008E2D17" w:rsidRPr="00DC2F60" w:rsidRDefault="000F2FD8" w:rsidP="00054119">
            <w:pPr>
              <w:pStyle w:val="NormalBold"/>
              <w:rPr>
                <w:b/>
              </w:rPr>
            </w:pPr>
            <w:r>
              <w:rPr>
                <w:b/>
              </w:rPr>
              <w:t>Honorific</w:t>
            </w:r>
          </w:p>
        </w:tc>
        <w:tc>
          <w:tcPr>
            <w:tcW w:w="3579" w:type="pct"/>
          </w:tcPr>
          <w:p w14:paraId="0A3BC3E2" w14:textId="37E98C38" w:rsidR="008E2D17" w:rsidRPr="000F2FD8" w:rsidRDefault="000F2FD8" w:rsidP="00054119">
            <w:pPr>
              <w:cnfStyle w:val="000000100000" w:firstRow="0" w:lastRow="0" w:firstColumn="0" w:lastColumn="0" w:oddVBand="0" w:evenVBand="0" w:oddHBand="1" w:evenHBand="0" w:firstRowFirstColumn="0" w:firstRowLastColumn="0" w:lastRowFirstColumn="0" w:lastRowLastColumn="0"/>
            </w:pPr>
            <w:r w:rsidRPr="00811844">
              <w:t>Honorific such as Mr. or Ms.</w:t>
            </w:r>
          </w:p>
        </w:tc>
      </w:tr>
      <w:tr w:rsidR="000F2FD8" w:rsidRPr="00104CDF" w14:paraId="02C1F722"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9B71EC8" w14:textId="66327631" w:rsidR="000F2FD8" w:rsidRDefault="000F2FD8" w:rsidP="00054119">
            <w:pPr>
              <w:pStyle w:val="NormalBold"/>
              <w:rPr>
                <w:b/>
              </w:rPr>
            </w:pPr>
            <w:r>
              <w:rPr>
                <w:b/>
              </w:rPr>
              <w:t>Fax</w:t>
            </w:r>
          </w:p>
        </w:tc>
        <w:tc>
          <w:tcPr>
            <w:tcW w:w="3579" w:type="pct"/>
          </w:tcPr>
          <w:p w14:paraId="51249055" w14:textId="5D13ED44" w:rsidR="000F2FD8"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11844">
              <w:t>The contact’s fax number.</w:t>
            </w:r>
          </w:p>
        </w:tc>
      </w:tr>
      <w:tr w:rsidR="000F2FD8" w:rsidRPr="00104CDF" w14:paraId="39178029"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6806907" w14:textId="559C80D5" w:rsidR="000F2FD8" w:rsidRDefault="000F2FD8" w:rsidP="00054119">
            <w:pPr>
              <w:pStyle w:val="NormalBold"/>
              <w:rPr>
                <w:b/>
              </w:rPr>
            </w:pPr>
            <w:proofErr w:type="spellStart"/>
            <w:r>
              <w:rPr>
                <w:b/>
              </w:rPr>
              <w:t>FirstName</w:t>
            </w:r>
            <w:proofErr w:type="spellEnd"/>
          </w:p>
        </w:tc>
        <w:tc>
          <w:tcPr>
            <w:tcW w:w="3579" w:type="pct"/>
          </w:tcPr>
          <w:p w14:paraId="0749E65F" w14:textId="5FD10CFC" w:rsidR="000F2FD8" w:rsidRPr="00104CDF" w:rsidRDefault="000F2FD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811844">
              <w:t>The contact’s first name.</w:t>
            </w:r>
          </w:p>
        </w:tc>
      </w:tr>
      <w:tr w:rsidR="000F2FD8" w:rsidRPr="00104CDF" w14:paraId="458D1453"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68B5B06" w14:textId="50517D22" w:rsidR="000F2FD8" w:rsidRDefault="000F2FD8" w:rsidP="00054119">
            <w:pPr>
              <w:pStyle w:val="NormalBold"/>
              <w:rPr>
                <w:b/>
              </w:rPr>
            </w:pPr>
            <w:proofErr w:type="spellStart"/>
            <w:r>
              <w:rPr>
                <w:b/>
              </w:rPr>
              <w:t>LastName</w:t>
            </w:r>
            <w:proofErr w:type="spellEnd"/>
          </w:p>
        </w:tc>
        <w:tc>
          <w:tcPr>
            <w:tcW w:w="3579" w:type="pct"/>
          </w:tcPr>
          <w:p w14:paraId="0B2FD863" w14:textId="5F32D473" w:rsidR="000F2FD8"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11844">
              <w:t>The contact’s last name.</w:t>
            </w:r>
          </w:p>
        </w:tc>
      </w:tr>
      <w:tr w:rsidR="00A86FBD" w:rsidRPr="00104CDF" w14:paraId="5114CB7F"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9E8A5A3" w14:textId="25CF9A4F" w:rsidR="00A86FBD" w:rsidRDefault="00A86FBD" w:rsidP="00054119">
            <w:pPr>
              <w:pStyle w:val="NormalBold"/>
              <w:rPr>
                <w:b/>
              </w:rPr>
            </w:pPr>
            <w:r>
              <w:rPr>
                <w:b/>
              </w:rPr>
              <w:t>Phone</w:t>
            </w:r>
          </w:p>
        </w:tc>
        <w:tc>
          <w:tcPr>
            <w:tcW w:w="3579" w:type="pct"/>
          </w:tcPr>
          <w:p w14:paraId="2D272074" w14:textId="0984CE71" w:rsidR="00A86FBD" w:rsidRPr="00811844" w:rsidRDefault="00A86FBD" w:rsidP="00054119">
            <w:pPr>
              <w:contextualSpacing/>
              <w:cnfStyle w:val="000000100000" w:firstRow="0" w:lastRow="0" w:firstColumn="0" w:lastColumn="0" w:oddVBand="0" w:evenVBand="0" w:oddHBand="1" w:evenHBand="0" w:firstRowFirstColumn="0" w:firstRowLastColumn="0" w:lastRowFirstColumn="0" w:lastRowLastColumn="0"/>
            </w:pPr>
            <w:r w:rsidRPr="00811844">
              <w:t>The contact’s phone number.</w:t>
            </w:r>
          </w:p>
        </w:tc>
      </w:tr>
      <w:tr w:rsidR="00A86FBD" w:rsidRPr="00104CDF" w14:paraId="30B0E504"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DD67CCF" w14:textId="0D4E8B6B" w:rsidR="00A86FBD" w:rsidRDefault="00A86FBD" w:rsidP="00054119">
            <w:pPr>
              <w:pStyle w:val="NormalBold"/>
              <w:rPr>
                <w:b/>
              </w:rPr>
            </w:pPr>
            <w:r>
              <w:rPr>
                <w:b/>
              </w:rPr>
              <w:t>Title</w:t>
            </w:r>
          </w:p>
        </w:tc>
        <w:tc>
          <w:tcPr>
            <w:tcW w:w="3579" w:type="pct"/>
          </w:tcPr>
          <w:p w14:paraId="787EB9F5" w14:textId="2FEA05BF" w:rsidR="00A86FBD" w:rsidRPr="00811844" w:rsidRDefault="00A86FBD" w:rsidP="00054119">
            <w:pPr>
              <w:contextualSpacing/>
              <w:cnfStyle w:val="000000010000" w:firstRow="0" w:lastRow="0" w:firstColumn="0" w:lastColumn="0" w:oddVBand="0" w:evenVBand="0" w:oddHBand="0" w:evenHBand="1" w:firstRowFirstColumn="0" w:firstRowLastColumn="0" w:lastRowFirstColumn="0" w:lastRowLastColumn="0"/>
            </w:pPr>
            <w:r w:rsidRPr="00811844">
              <w:t>The contact’s job title.</w:t>
            </w:r>
          </w:p>
        </w:tc>
      </w:tr>
      <w:tr w:rsidR="00A86FBD" w:rsidRPr="00104CDF" w14:paraId="41B85AB7"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E0BD04A" w14:textId="57FAB941" w:rsidR="00A86FBD" w:rsidRDefault="00A86FBD" w:rsidP="00054119">
            <w:pPr>
              <w:pStyle w:val="NormalBold"/>
              <w:rPr>
                <w:b/>
              </w:rPr>
            </w:pPr>
            <w:r>
              <w:rPr>
                <w:b/>
              </w:rPr>
              <w:t>Type</w:t>
            </w:r>
          </w:p>
        </w:tc>
        <w:tc>
          <w:tcPr>
            <w:tcW w:w="3579" w:type="pct"/>
          </w:tcPr>
          <w:p w14:paraId="06428A17" w14:textId="48A1E3D4" w:rsidR="00A86FBD" w:rsidRPr="00811844" w:rsidRDefault="00A86FBD" w:rsidP="00054119">
            <w:pPr>
              <w:contextualSpacing/>
              <w:cnfStyle w:val="000000100000" w:firstRow="0" w:lastRow="0" w:firstColumn="0" w:lastColumn="0" w:oddVBand="0" w:evenVBand="0" w:oddHBand="1" w:evenHBand="0" w:firstRowFirstColumn="0" w:firstRowLastColumn="0" w:lastRowFirstColumn="0" w:lastRowLastColumn="0"/>
            </w:pPr>
            <w:r w:rsidRPr="00811844">
              <w:t xml:space="preserve">The type of contact that this resource represents. For a list of possible values, see </w:t>
            </w:r>
            <w:hyperlink w:anchor="_ContactType" w:history="1">
              <w:proofErr w:type="spellStart"/>
              <w:r w:rsidRPr="00811844">
                <w:rPr>
                  <w:rStyle w:val="Hyperlink"/>
                </w:rPr>
                <w:t>ContactType</w:t>
              </w:r>
              <w:proofErr w:type="spellEnd"/>
            </w:hyperlink>
            <w:r w:rsidRPr="00811844">
              <w:t>.</w:t>
            </w:r>
          </w:p>
        </w:tc>
      </w:tr>
    </w:tbl>
    <w:p w14:paraId="4332799B" w14:textId="77777777" w:rsidR="0070604C" w:rsidRPr="00811844" w:rsidRDefault="0070604C" w:rsidP="00811844"/>
    <w:p w14:paraId="4FE98DB2" w14:textId="3046548D" w:rsidR="00713CAD" w:rsidRDefault="00713CAD" w:rsidP="001D6F3F">
      <w:pPr>
        <w:pStyle w:val="Heading2"/>
      </w:pPr>
      <w:bookmarkStart w:id="249" w:name="_Toc298671417"/>
      <w:bookmarkStart w:id="250" w:name="_Toc307006497"/>
      <w:proofErr w:type="spellStart"/>
      <w:r>
        <w:t>ProductAvails</w:t>
      </w:r>
      <w:bookmarkEnd w:id="249"/>
      <w:bookmarkEnd w:id="250"/>
      <w:proofErr w:type="spellEnd"/>
    </w:p>
    <w:p w14:paraId="5F811081" w14:textId="7562FB54" w:rsidR="005A2AE3" w:rsidRDefault="005A2AE3" w:rsidP="005A2AE3">
      <w:r w:rsidRPr="005A2AE3">
        <w:t>Defines the availability and pricing information that a product availability search request returns.</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58A8B8C2"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4BD7BFA2"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2EDF896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50A66525"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1A830F8A"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0F7E57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312AF93F"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71CD4F98"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BC4C045" w14:textId="6C1CC657" w:rsidR="008E2D17" w:rsidRPr="00104CDF" w:rsidRDefault="008672F8" w:rsidP="00054119">
            <w:pPr>
              <w:contextualSpacing/>
              <w:rPr>
                <w:rFonts w:ascii="Arial" w:hAnsi="Arial" w:cs="Arial"/>
              </w:rPr>
            </w:pPr>
            <w:r>
              <w:rPr>
                <w:rFonts w:ascii="Arial" w:hAnsi="Arial" w:cs="Arial"/>
              </w:rPr>
              <w:t>Availability</w:t>
            </w:r>
          </w:p>
        </w:tc>
        <w:tc>
          <w:tcPr>
            <w:tcW w:w="831" w:type="dxa"/>
          </w:tcPr>
          <w:p w14:paraId="2610F015" w14:textId="56898617" w:rsidR="008E2D17" w:rsidRPr="00104CDF" w:rsidRDefault="008672F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w:t>
            </w:r>
          </w:p>
        </w:tc>
        <w:tc>
          <w:tcPr>
            <w:tcW w:w="2032" w:type="dxa"/>
          </w:tcPr>
          <w:p w14:paraId="72D7275F"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430E6E3C"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1BA7BE0E"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0D32D2CA" w14:textId="74EA14A4" w:rsidR="008E2D17" w:rsidRPr="00104CDF" w:rsidRDefault="008672F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107519A0"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736D9B" w14:textId="26F1EAC6" w:rsidR="008E2D17" w:rsidRPr="00104CDF" w:rsidRDefault="008672F8" w:rsidP="00054119">
            <w:pPr>
              <w:contextualSpacing/>
              <w:rPr>
                <w:rFonts w:ascii="Arial" w:hAnsi="Arial" w:cs="Arial"/>
              </w:rPr>
            </w:pPr>
            <w:r>
              <w:rPr>
                <w:rFonts w:ascii="Arial" w:hAnsi="Arial" w:cs="Arial"/>
              </w:rPr>
              <w:t>Currency</w:t>
            </w:r>
          </w:p>
        </w:tc>
        <w:tc>
          <w:tcPr>
            <w:tcW w:w="831" w:type="dxa"/>
          </w:tcPr>
          <w:p w14:paraId="2340C906" w14:textId="05A9A607" w:rsidR="008E2D17" w:rsidRPr="00104CDF" w:rsidRDefault="008672F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076CAC72"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6F204CE8"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453342AA"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5A913A44" w14:textId="585312AA" w:rsidR="008E2D17" w:rsidRPr="00104CDF" w:rsidRDefault="008672F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8E2D17" w:rsidRPr="00104CDF" w14:paraId="010510C1"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64B735" w14:textId="29C86873" w:rsidR="008E2D17" w:rsidRPr="00104CDF" w:rsidRDefault="008672F8" w:rsidP="00054119">
            <w:pPr>
              <w:contextualSpacing/>
              <w:rPr>
                <w:rFonts w:ascii="Arial" w:hAnsi="Arial" w:cs="Arial"/>
              </w:rPr>
            </w:pPr>
            <w:proofErr w:type="spellStart"/>
            <w:r>
              <w:rPr>
                <w:rFonts w:ascii="Arial" w:hAnsi="Arial" w:cs="Arial"/>
              </w:rPr>
              <w:t>ProductId</w:t>
            </w:r>
            <w:proofErr w:type="spellEnd"/>
          </w:p>
        </w:tc>
        <w:tc>
          <w:tcPr>
            <w:tcW w:w="831" w:type="dxa"/>
          </w:tcPr>
          <w:p w14:paraId="6DD57346" w14:textId="05FFDF79" w:rsidR="008E2D17" w:rsidRPr="00104CDF" w:rsidRDefault="008672F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30B42A8F"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0AD1799B"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2132F7FE"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3B608618" w14:textId="442CE505" w:rsidR="008E2D17" w:rsidRPr="00104CDF" w:rsidRDefault="008672F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4B1D2AD1"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A605AE9" w14:textId="085BD84D" w:rsidR="008E2D17" w:rsidRPr="00104CDF" w:rsidRDefault="008672F8" w:rsidP="00054119">
            <w:pPr>
              <w:contextualSpacing/>
              <w:rPr>
                <w:rFonts w:ascii="Arial" w:hAnsi="Arial" w:cs="Arial"/>
              </w:rPr>
            </w:pPr>
            <w:r>
              <w:rPr>
                <w:rFonts w:ascii="Arial" w:hAnsi="Arial" w:cs="Arial"/>
              </w:rPr>
              <w:t>Price</w:t>
            </w:r>
          </w:p>
        </w:tc>
        <w:tc>
          <w:tcPr>
            <w:tcW w:w="831" w:type="dxa"/>
          </w:tcPr>
          <w:p w14:paraId="1D8C693A" w14:textId="095AD646" w:rsidR="008E2D17" w:rsidRPr="00104CDF" w:rsidRDefault="008672F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Decimal</w:t>
            </w:r>
          </w:p>
        </w:tc>
        <w:tc>
          <w:tcPr>
            <w:tcW w:w="2032" w:type="dxa"/>
          </w:tcPr>
          <w:p w14:paraId="2EAD8713"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5223B5CC"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3F024167"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5493F4A4" w14:textId="7CDAECA7" w:rsidR="008E2D17" w:rsidRPr="00104CDF" w:rsidRDefault="008672F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bl>
    <w:p w14:paraId="39007BB4"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56EEC624"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29671D2" w14:textId="77777777" w:rsidR="008E2D17" w:rsidRPr="00571BDF" w:rsidRDefault="008E2D17" w:rsidP="00054119">
            <w:pPr>
              <w:pStyle w:val="NormalBold"/>
              <w:rPr>
                <w:b/>
              </w:rPr>
            </w:pPr>
            <w:r w:rsidRPr="00571BDF">
              <w:rPr>
                <w:b/>
              </w:rPr>
              <w:t>Property</w:t>
            </w:r>
          </w:p>
        </w:tc>
        <w:tc>
          <w:tcPr>
            <w:tcW w:w="3579" w:type="pct"/>
          </w:tcPr>
          <w:p w14:paraId="40995F6E"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39F49D1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1344259" w14:textId="4685B141" w:rsidR="008E2D17" w:rsidRPr="00DC2F60" w:rsidRDefault="008672F8" w:rsidP="00054119">
            <w:pPr>
              <w:pStyle w:val="NormalBold"/>
              <w:rPr>
                <w:b/>
              </w:rPr>
            </w:pPr>
            <w:r>
              <w:rPr>
                <w:b/>
              </w:rPr>
              <w:t>Availability</w:t>
            </w:r>
          </w:p>
        </w:tc>
        <w:tc>
          <w:tcPr>
            <w:tcW w:w="3579" w:type="pct"/>
          </w:tcPr>
          <w:p w14:paraId="46F2BA74" w14:textId="77777777" w:rsidR="008672F8" w:rsidRPr="007F0EC5" w:rsidRDefault="008672F8" w:rsidP="008672F8">
            <w:pPr>
              <w:cnfStyle w:val="000000100000" w:firstRow="0" w:lastRow="0" w:firstColumn="0" w:lastColumn="0" w:oddVBand="0" w:evenVBand="0" w:oddHBand="1" w:evenHBand="0" w:firstRowFirstColumn="0" w:firstRowLastColumn="0" w:lastRowFirstColumn="0" w:lastRowLastColumn="0"/>
            </w:pPr>
            <w:r w:rsidRPr="007F0EC5">
              <w:t xml:space="preserve">The quantity that is available to book. </w:t>
            </w:r>
          </w:p>
          <w:p w14:paraId="68E7D88B" w14:textId="77777777" w:rsidR="008672F8" w:rsidRPr="007F0EC5" w:rsidRDefault="008672F8" w:rsidP="008672F8">
            <w:pPr>
              <w:cnfStyle w:val="000000100000" w:firstRow="0" w:lastRow="0" w:firstColumn="0" w:lastColumn="0" w:oddVBand="0" w:evenVBand="0" w:oddHBand="1" w:evenHBand="0" w:firstRowFirstColumn="0" w:firstRowLastColumn="0" w:lastRowFirstColumn="0" w:lastRowLastColumn="0"/>
            </w:pPr>
            <w:r w:rsidRPr="007F0EC5">
              <w:t xml:space="preserve">The number must be equal to or less than the Quantity specified in </w:t>
            </w:r>
            <w:hyperlink w:anchor="_ProductAvailsSearch" w:history="1">
              <w:proofErr w:type="spellStart"/>
              <w:r w:rsidRPr="007F0EC5">
                <w:rPr>
                  <w:rStyle w:val="Hyperlink"/>
                </w:rPr>
                <w:t>ProductAvailsSearch</w:t>
              </w:r>
              <w:proofErr w:type="spellEnd"/>
            </w:hyperlink>
            <w:r w:rsidRPr="007F0EC5">
              <w:t>. For example, if Quantity is set to 500,000 and there are 500,000 impressions available, Availability must be set to 500,000. However, if there are only 250,000 impressions available, Availability must be set to 250,000. If there are no impressions available, Availability must be set to 0.</w:t>
            </w:r>
          </w:p>
          <w:p w14:paraId="216B359F" w14:textId="77777777" w:rsidR="008672F8" w:rsidRPr="007F0EC5" w:rsidRDefault="008672F8" w:rsidP="008672F8">
            <w:pPr>
              <w:cnfStyle w:val="000000100000" w:firstRow="0" w:lastRow="0" w:firstColumn="0" w:lastColumn="0" w:oddVBand="0" w:evenVBand="0" w:oddHBand="1" w:evenHBand="0" w:firstRowFirstColumn="0" w:firstRowLastColumn="0" w:lastRowFirstColumn="0" w:lastRowLastColumn="0"/>
            </w:pPr>
            <w:r w:rsidRPr="007F0EC5">
              <w:t>Note that publishers may set an artificial limit on the maximum number of available impressions.</w:t>
            </w:r>
          </w:p>
          <w:p w14:paraId="6CE2200E" w14:textId="28F4E889" w:rsidR="008E2D17" w:rsidRPr="00104CDF" w:rsidRDefault="008672F8" w:rsidP="008672F8">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F0EC5">
              <w:t>This is the number of available impressions over the date range; the availability on a given date within the range may vary.</w:t>
            </w:r>
          </w:p>
        </w:tc>
      </w:tr>
      <w:tr w:rsidR="008E2D17" w:rsidRPr="00104CDF" w14:paraId="6EE547D8"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83C4E41" w14:textId="11EDD5B2" w:rsidR="008E2D17" w:rsidRPr="00DC2F60" w:rsidRDefault="008672F8" w:rsidP="00054119">
            <w:pPr>
              <w:pStyle w:val="NormalBold"/>
              <w:rPr>
                <w:b/>
              </w:rPr>
            </w:pPr>
            <w:r>
              <w:rPr>
                <w:b/>
              </w:rPr>
              <w:t>Currency</w:t>
            </w:r>
          </w:p>
        </w:tc>
        <w:tc>
          <w:tcPr>
            <w:tcW w:w="3579" w:type="pct"/>
          </w:tcPr>
          <w:p w14:paraId="3C9302F5" w14:textId="53DFE6C1" w:rsidR="008E2D17" w:rsidRPr="00104CDF" w:rsidRDefault="008672F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F0EC5">
              <w:t xml:space="preserve">The currency </w:t>
            </w:r>
            <w:r>
              <w:t>used to specify</w:t>
            </w:r>
            <w:r w:rsidRPr="007F0EC5">
              <w:t xml:space="preserve"> Price. The product determines the currency.</w:t>
            </w:r>
          </w:p>
        </w:tc>
      </w:tr>
      <w:tr w:rsidR="008E2D17" w:rsidRPr="00104CDF" w14:paraId="6F41A986"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D021750" w14:textId="6C2BC14A" w:rsidR="008E2D17" w:rsidRPr="00DC2F60" w:rsidRDefault="008672F8" w:rsidP="00054119">
            <w:pPr>
              <w:pStyle w:val="NormalBold"/>
              <w:rPr>
                <w:b/>
              </w:rPr>
            </w:pPr>
            <w:proofErr w:type="spellStart"/>
            <w:r>
              <w:rPr>
                <w:b/>
              </w:rPr>
              <w:t>ProductId</w:t>
            </w:r>
            <w:proofErr w:type="spellEnd"/>
          </w:p>
        </w:tc>
        <w:tc>
          <w:tcPr>
            <w:tcW w:w="3579" w:type="pct"/>
          </w:tcPr>
          <w:p w14:paraId="3A529C01" w14:textId="77777777" w:rsidR="008672F8" w:rsidRPr="007F0EC5" w:rsidRDefault="008672F8" w:rsidP="008672F8">
            <w:pPr>
              <w:cnfStyle w:val="000000100000" w:firstRow="0" w:lastRow="0" w:firstColumn="0" w:lastColumn="0" w:oddVBand="0" w:evenVBand="0" w:oddHBand="1" w:evenHBand="0" w:firstRowFirstColumn="0" w:firstRowLastColumn="0" w:lastRowFirstColumn="0" w:lastRowLastColumn="0"/>
            </w:pPr>
            <w:r w:rsidRPr="007F0EC5">
              <w:t>A system-generated opaque ID that uniquely identifies the product.</w:t>
            </w:r>
          </w:p>
          <w:p w14:paraId="04453CFF" w14:textId="0E379FB1" w:rsidR="008E2D17" w:rsidRPr="00104CDF" w:rsidRDefault="008672F8" w:rsidP="008672F8">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F0EC5">
              <w:t xml:space="preserve">The ID is one of the product IDs specified in </w:t>
            </w:r>
            <w:hyperlink w:anchor="_ProductAvailsSearch" w:history="1">
              <w:proofErr w:type="spellStart"/>
              <w:r w:rsidRPr="007F0EC5">
                <w:rPr>
                  <w:rStyle w:val="Hyperlink"/>
                </w:rPr>
                <w:t>ProductAvailsSearch</w:t>
              </w:r>
              <w:proofErr w:type="spellEnd"/>
            </w:hyperlink>
            <w:r w:rsidRPr="007F0EC5">
              <w:t xml:space="preserve"> (see </w:t>
            </w:r>
            <w:proofErr w:type="spellStart"/>
            <w:r w:rsidRPr="007F0EC5">
              <w:t>ProductIds</w:t>
            </w:r>
            <w:proofErr w:type="spellEnd"/>
            <w:r w:rsidRPr="007F0EC5">
              <w:t>).</w:t>
            </w:r>
          </w:p>
        </w:tc>
      </w:tr>
      <w:tr w:rsidR="008672F8" w:rsidRPr="00104CDF" w14:paraId="1EF8B926"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930C1B6" w14:textId="46E3A512" w:rsidR="008672F8" w:rsidRDefault="008672F8" w:rsidP="00054119">
            <w:pPr>
              <w:pStyle w:val="NormalBold"/>
              <w:rPr>
                <w:b/>
              </w:rPr>
            </w:pPr>
            <w:r>
              <w:rPr>
                <w:b/>
              </w:rPr>
              <w:t>Price</w:t>
            </w:r>
          </w:p>
        </w:tc>
        <w:tc>
          <w:tcPr>
            <w:tcW w:w="3579" w:type="pct"/>
          </w:tcPr>
          <w:p w14:paraId="2E8427D4" w14:textId="6D6C9C34" w:rsidR="008672F8" w:rsidRPr="00104CDF" w:rsidRDefault="008672F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F0EC5">
              <w:t xml:space="preserve">The product’s price per unit. The product’s rate type determines the unit. For example, if </w:t>
            </w:r>
            <w:proofErr w:type="spellStart"/>
            <w:r w:rsidRPr="007F0EC5">
              <w:t>RateType</w:t>
            </w:r>
            <w:proofErr w:type="spellEnd"/>
            <w:r w:rsidRPr="007F0EC5">
              <w:t xml:space="preserve"> is CPM, the price is per 1,000 impressions.</w:t>
            </w:r>
          </w:p>
        </w:tc>
      </w:tr>
    </w:tbl>
    <w:p w14:paraId="659AF850" w14:textId="77777777" w:rsidR="007F0EC5" w:rsidRPr="007F0EC5" w:rsidRDefault="007F0EC5" w:rsidP="007F0EC5"/>
    <w:p w14:paraId="3D1380F0" w14:textId="15266524" w:rsidR="00713CAD" w:rsidRDefault="00713CAD" w:rsidP="001D6F3F">
      <w:pPr>
        <w:pStyle w:val="Heading2"/>
      </w:pPr>
      <w:bookmarkStart w:id="251" w:name="_Toc298671422"/>
      <w:bookmarkStart w:id="252" w:name="_Toc307006498"/>
      <w:proofErr w:type="spellStart"/>
      <w:r>
        <w:t>ProductAvailsSearch</w:t>
      </w:r>
      <w:bookmarkEnd w:id="251"/>
      <w:bookmarkEnd w:id="252"/>
      <w:proofErr w:type="spellEnd"/>
    </w:p>
    <w:p w14:paraId="390E3ADF" w14:textId="0CD6A36B" w:rsidR="009F14F7" w:rsidRDefault="005A2AE3" w:rsidP="005A2AE3">
      <w:r w:rsidRPr="005A2AE3">
        <w:t>Defines the search criteria used to search for product availability and pricing information.</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Change w:id="253" w:author="Katie Stroud" w:date="2015-10-22T00:41:00Z">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PrChange>
      </w:tblPr>
      <w:tblGrid>
        <w:gridCol w:w="1662"/>
        <w:gridCol w:w="1153"/>
        <w:gridCol w:w="1710"/>
        <w:gridCol w:w="1440"/>
        <w:gridCol w:w="1620"/>
        <w:gridCol w:w="2005"/>
        <w:tblGridChange w:id="254">
          <w:tblGrid>
            <w:gridCol w:w="1662"/>
            <w:gridCol w:w="831"/>
            <w:gridCol w:w="2032"/>
            <w:gridCol w:w="1440"/>
            <w:gridCol w:w="1620"/>
            <w:gridCol w:w="2005"/>
          </w:tblGrid>
        </w:tblGridChange>
      </w:tblGrid>
      <w:tr w:rsidR="008E2D17" w:rsidRPr="00B6616B" w14:paraId="244E7717" w14:textId="77777777" w:rsidTr="00D75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Change w:id="255" w:author="Katie Stroud" w:date="2015-10-22T00:41:00Z">
              <w:tcPr>
                <w:tcW w:w="1662" w:type="dxa"/>
                <w:vAlign w:val="bottom"/>
              </w:tcPr>
            </w:tcPrChange>
          </w:tcPr>
          <w:p w14:paraId="464D7529" w14:textId="77777777" w:rsidR="008E2D17" w:rsidRPr="00B6616B" w:rsidRDefault="008E2D17" w:rsidP="00054119">
            <w:pPr>
              <w:contextualSpacing/>
              <w:cnfStyle w:val="101000000000" w:firstRow="1" w:lastRow="0" w:firstColumn="1" w:lastColumn="0" w:oddVBand="0" w:evenVBand="0" w:oddHBand="0" w:evenHBand="0" w:firstRowFirstColumn="0" w:firstRowLastColumn="0" w:lastRowFirstColumn="0" w:lastRowLastColumn="0"/>
              <w:rPr>
                <w:rFonts w:ascii="Arial" w:hAnsi="Arial" w:cs="Arial"/>
              </w:rPr>
            </w:pPr>
            <w:r w:rsidRPr="00B6616B">
              <w:rPr>
                <w:rFonts w:ascii="Arial" w:hAnsi="Arial" w:cs="Arial"/>
              </w:rPr>
              <w:t>Property</w:t>
            </w:r>
          </w:p>
        </w:tc>
        <w:tc>
          <w:tcPr>
            <w:tcW w:w="1153" w:type="dxa"/>
            <w:vAlign w:val="bottom"/>
            <w:tcPrChange w:id="256" w:author="Katie Stroud" w:date="2015-10-22T00:41:00Z">
              <w:tcPr>
                <w:tcW w:w="831" w:type="dxa"/>
                <w:vAlign w:val="bottom"/>
              </w:tcPr>
            </w:tcPrChange>
          </w:tcPr>
          <w:p w14:paraId="24948FD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710" w:type="dxa"/>
            <w:vAlign w:val="bottom"/>
            <w:tcPrChange w:id="257" w:author="Katie Stroud" w:date="2015-10-22T00:41:00Z">
              <w:tcPr>
                <w:tcW w:w="2032" w:type="dxa"/>
                <w:vAlign w:val="bottom"/>
              </w:tcPr>
            </w:tcPrChange>
          </w:tcPr>
          <w:p w14:paraId="725F2529"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Change w:id="258" w:author="Katie Stroud" w:date="2015-10-22T00:41:00Z">
              <w:tcPr>
                <w:tcW w:w="1440" w:type="dxa"/>
                <w:vAlign w:val="bottom"/>
              </w:tcPr>
            </w:tcPrChange>
          </w:tcPr>
          <w:p w14:paraId="472191FA"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Change w:id="259" w:author="Katie Stroud" w:date="2015-10-22T00:41:00Z">
              <w:tcPr>
                <w:tcW w:w="1620" w:type="dxa"/>
                <w:vAlign w:val="bottom"/>
              </w:tcPr>
            </w:tcPrChange>
          </w:tcPr>
          <w:p w14:paraId="6DE9F5D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Change w:id="260" w:author="Katie Stroud" w:date="2015-10-22T00:41:00Z">
              <w:tcPr>
                <w:tcW w:w="2005" w:type="dxa"/>
                <w:vAlign w:val="bottom"/>
              </w:tcPr>
            </w:tcPrChange>
          </w:tcPr>
          <w:p w14:paraId="438A1B8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1973A81F"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261" w:author="Katie Stroud" w:date="2015-10-22T00:41:00Z">
              <w:tcPr>
                <w:tcW w:w="1662" w:type="dxa"/>
              </w:tcPr>
            </w:tcPrChange>
          </w:tcPr>
          <w:p w14:paraId="713B628D" w14:textId="54B6A88B" w:rsidR="008E2D17" w:rsidRPr="00104CDF" w:rsidRDefault="00597777"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AccountId</w:t>
            </w:r>
            <w:proofErr w:type="spellEnd"/>
          </w:p>
        </w:tc>
        <w:tc>
          <w:tcPr>
            <w:tcW w:w="1153" w:type="dxa"/>
            <w:tcPrChange w:id="262" w:author="Katie Stroud" w:date="2015-10-22T00:41:00Z">
              <w:tcPr>
                <w:tcW w:w="831" w:type="dxa"/>
              </w:tcPr>
            </w:tcPrChange>
          </w:tcPr>
          <w:p w14:paraId="0E40BA14" w14:textId="45BE30A6" w:rsidR="008E2D17" w:rsidRPr="00104CDF" w:rsidRDefault="008E621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710" w:type="dxa"/>
            <w:tcPrChange w:id="263" w:author="Katie Stroud" w:date="2015-10-22T00:41:00Z">
              <w:tcPr>
                <w:tcW w:w="2032" w:type="dxa"/>
              </w:tcPr>
            </w:tcPrChange>
          </w:tcPr>
          <w:p w14:paraId="642F58AC"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Change w:id="264" w:author="Katie Stroud" w:date="2015-10-22T00:41:00Z">
              <w:tcPr>
                <w:tcW w:w="1440" w:type="dxa"/>
              </w:tcPr>
            </w:tcPrChange>
          </w:tcPr>
          <w:p w14:paraId="07699C4C"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Change w:id="265" w:author="Katie Stroud" w:date="2015-10-22T00:41:00Z">
              <w:tcPr>
                <w:tcW w:w="1620" w:type="dxa"/>
              </w:tcPr>
            </w:tcPrChange>
          </w:tcPr>
          <w:p w14:paraId="799DD2F7"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Change w:id="266" w:author="Katie Stroud" w:date="2015-10-22T00:41:00Z">
              <w:tcPr>
                <w:tcW w:w="2005" w:type="dxa"/>
              </w:tcPr>
            </w:tcPrChange>
          </w:tcPr>
          <w:p w14:paraId="36B3593F" w14:textId="073798EF" w:rsidR="008E2D17" w:rsidRPr="00104CDF" w:rsidRDefault="008E621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Recommended</w:t>
            </w:r>
          </w:p>
        </w:tc>
      </w:tr>
      <w:tr w:rsidR="00D75536" w:rsidRPr="00104CDF" w14:paraId="0AD8BEF2"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267" w:author="Katie Stroud" w:date="2015-10-22T00:41:00Z">
              <w:tcPr>
                <w:tcW w:w="1662" w:type="dxa"/>
              </w:tcPr>
            </w:tcPrChange>
          </w:tcPr>
          <w:p w14:paraId="050565C3" w14:textId="4563E6DC" w:rsidR="00D75536" w:rsidRPr="00104CDF" w:rsidRDefault="00D75536" w:rsidP="00054119">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ins w:id="268" w:author="Katie Stroud" w:date="2015-10-22T00:44:00Z">
              <w:r>
                <w:rPr>
                  <w:rFonts w:ascii="Arial" w:hAnsi="Arial" w:cs="Arial"/>
                </w:rPr>
                <w:t>Currency</w:t>
              </w:r>
            </w:ins>
          </w:p>
        </w:tc>
        <w:tc>
          <w:tcPr>
            <w:tcW w:w="1153" w:type="dxa"/>
            <w:tcPrChange w:id="269" w:author="Katie Stroud" w:date="2015-10-22T00:41:00Z">
              <w:tcPr>
                <w:tcW w:w="831" w:type="dxa"/>
              </w:tcPr>
            </w:tcPrChange>
          </w:tcPr>
          <w:p w14:paraId="3B1D9BAB" w14:textId="249C6F93"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70" w:author="Katie Stroud" w:date="2015-10-22T00:44:00Z">
              <w:r>
                <w:rPr>
                  <w:rFonts w:ascii="Arial" w:hAnsi="Arial" w:cs="Arial"/>
                </w:rPr>
                <w:t>String</w:t>
              </w:r>
            </w:ins>
          </w:p>
        </w:tc>
        <w:tc>
          <w:tcPr>
            <w:tcW w:w="1710" w:type="dxa"/>
            <w:tcPrChange w:id="271" w:author="Katie Stroud" w:date="2015-10-22T00:41:00Z">
              <w:tcPr>
                <w:tcW w:w="2032" w:type="dxa"/>
              </w:tcPr>
            </w:tcPrChange>
          </w:tcPr>
          <w:p w14:paraId="79E9C0F1"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Change w:id="272" w:author="Katie Stroud" w:date="2015-10-22T00:41:00Z">
              <w:tcPr>
                <w:tcW w:w="1440" w:type="dxa"/>
              </w:tcPr>
            </w:tcPrChange>
          </w:tcPr>
          <w:p w14:paraId="179BC4E1"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Change w:id="273" w:author="Katie Stroud" w:date="2015-10-22T00:41:00Z">
              <w:tcPr>
                <w:tcW w:w="1620" w:type="dxa"/>
              </w:tcPr>
            </w:tcPrChange>
          </w:tcPr>
          <w:p w14:paraId="4DDCB1CC"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Change w:id="274" w:author="Katie Stroud" w:date="2015-10-22T00:41:00Z">
              <w:tcPr>
                <w:tcW w:w="2005" w:type="dxa"/>
              </w:tcPr>
            </w:tcPrChange>
          </w:tcPr>
          <w:p w14:paraId="269DB295" w14:textId="2071123A"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75" w:author="Katie Stroud" w:date="2015-10-22T00:44:00Z">
              <w:r>
                <w:rPr>
                  <w:rFonts w:ascii="Arial" w:hAnsi="Arial" w:cs="Arial"/>
                </w:rPr>
                <w:t>Recommended</w:t>
              </w:r>
            </w:ins>
          </w:p>
        </w:tc>
      </w:tr>
      <w:tr w:rsidR="00D75536" w:rsidRPr="00104CDF" w14:paraId="6DEBD081"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276" w:author="Katie Stroud" w:date="2015-10-22T00:41:00Z">
              <w:tcPr>
                <w:tcW w:w="1662" w:type="dxa"/>
              </w:tcPr>
            </w:tcPrChange>
          </w:tcPr>
          <w:p w14:paraId="382201F6" w14:textId="2FC36311" w:rsidR="00D75536" w:rsidRPr="00104CDF" w:rsidRDefault="00D75536"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EndDate</w:t>
            </w:r>
            <w:proofErr w:type="spellEnd"/>
          </w:p>
        </w:tc>
        <w:tc>
          <w:tcPr>
            <w:tcW w:w="1153" w:type="dxa"/>
            <w:tcPrChange w:id="277" w:author="Katie Stroud" w:date="2015-10-22T00:41:00Z">
              <w:tcPr>
                <w:tcW w:w="831" w:type="dxa"/>
              </w:tcPr>
            </w:tcPrChange>
          </w:tcPr>
          <w:p w14:paraId="0BB20F1D" w14:textId="30F3D2A3"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710" w:type="dxa"/>
            <w:tcPrChange w:id="278" w:author="Katie Stroud" w:date="2015-10-22T00:41:00Z">
              <w:tcPr>
                <w:tcW w:w="2032" w:type="dxa"/>
              </w:tcPr>
            </w:tcPrChange>
          </w:tcPr>
          <w:p w14:paraId="48FA8FB8"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Change w:id="279" w:author="Katie Stroud" w:date="2015-10-22T00:41:00Z">
              <w:tcPr>
                <w:tcW w:w="1440" w:type="dxa"/>
              </w:tcPr>
            </w:tcPrChange>
          </w:tcPr>
          <w:p w14:paraId="4F686AEC"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Change w:id="280" w:author="Katie Stroud" w:date="2015-10-22T00:41:00Z">
              <w:tcPr>
                <w:tcW w:w="1620" w:type="dxa"/>
              </w:tcPr>
            </w:tcPrChange>
          </w:tcPr>
          <w:p w14:paraId="73DABAD8"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Change w:id="281" w:author="Katie Stroud" w:date="2015-10-22T00:41:00Z">
              <w:tcPr>
                <w:tcW w:w="2005" w:type="dxa"/>
              </w:tcPr>
            </w:tcPrChange>
          </w:tcPr>
          <w:p w14:paraId="293EEBE1" w14:textId="79E6579C"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D75536" w:rsidRPr="00104CDF" w14:paraId="3E200059"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282" w:author="Katie Stroud" w:date="2015-10-22T00:41:00Z">
              <w:tcPr>
                <w:tcW w:w="1662" w:type="dxa"/>
              </w:tcPr>
            </w:tcPrChange>
          </w:tcPr>
          <w:p w14:paraId="0AAAE6CB" w14:textId="75BC3FF1" w:rsidR="00D75536" w:rsidRPr="00104CDF" w:rsidRDefault="00D75536" w:rsidP="00054119">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FrequencyCount</w:t>
            </w:r>
            <w:proofErr w:type="spellEnd"/>
          </w:p>
        </w:tc>
        <w:tc>
          <w:tcPr>
            <w:tcW w:w="1153" w:type="dxa"/>
            <w:tcPrChange w:id="283" w:author="Katie Stroud" w:date="2015-10-22T00:41:00Z">
              <w:tcPr>
                <w:tcW w:w="831" w:type="dxa"/>
              </w:tcPr>
            </w:tcPrChange>
          </w:tcPr>
          <w:p w14:paraId="5964AC06" w14:textId="14E488F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Byte</w:t>
            </w:r>
          </w:p>
        </w:tc>
        <w:tc>
          <w:tcPr>
            <w:tcW w:w="1710" w:type="dxa"/>
            <w:tcPrChange w:id="284" w:author="Katie Stroud" w:date="2015-10-22T00:41:00Z">
              <w:tcPr>
                <w:tcW w:w="2032" w:type="dxa"/>
              </w:tcPr>
            </w:tcPrChange>
          </w:tcPr>
          <w:p w14:paraId="06283774"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Change w:id="285" w:author="Katie Stroud" w:date="2015-10-22T00:41:00Z">
              <w:tcPr>
                <w:tcW w:w="1440" w:type="dxa"/>
              </w:tcPr>
            </w:tcPrChange>
          </w:tcPr>
          <w:p w14:paraId="4FE40560"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Change w:id="286" w:author="Katie Stroud" w:date="2015-10-22T00:41:00Z">
              <w:tcPr>
                <w:tcW w:w="1620" w:type="dxa"/>
              </w:tcPr>
            </w:tcPrChange>
          </w:tcPr>
          <w:p w14:paraId="79AF2277"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Change w:id="287" w:author="Katie Stroud" w:date="2015-10-22T00:41:00Z">
              <w:tcPr>
                <w:tcW w:w="2005" w:type="dxa"/>
              </w:tcPr>
            </w:tcPrChange>
          </w:tcPr>
          <w:p w14:paraId="4ECA3354" w14:textId="1E6725BA"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Recommended</w:t>
            </w:r>
          </w:p>
        </w:tc>
      </w:tr>
      <w:tr w:rsidR="00D75536" w:rsidRPr="00104CDF" w14:paraId="05167B8F"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288" w:author="Katie Stroud" w:date="2015-10-22T00:41:00Z">
              <w:tcPr>
                <w:tcW w:w="1662" w:type="dxa"/>
              </w:tcPr>
            </w:tcPrChange>
          </w:tcPr>
          <w:p w14:paraId="16227A63" w14:textId="3F412483" w:rsidR="00D75536" w:rsidRDefault="00D75536"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FrequencyInterval</w:t>
            </w:r>
            <w:proofErr w:type="spellEnd"/>
          </w:p>
        </w:tc>
        <w:tc>
          <w:tcPr>
            <w:tcW w:w="1153" w:type="dxa"/>
            <w:tcPrChange w:id="289" w:author="Katie Stroud" w:date="2015-10-22T00:41:00Z">
              <w:tcPr>
                <w:tcW w:w="831" w:type="dxa"/>
              </w:tcPr>
            </w:tcPrChange>
          </w:tcPr>
          <w:p w14:paraId="43BDDAB1" w14:textId="761F1AAC"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710" w:type="dxa"/>
            <w:tcPrChange w:id="290" w:author="Katie Stroud" w:date="2015-10-22T00:41:00Z">
              <w:tcPr>
                <w:tcW w:w="2032" w:type="dxa"/>
              </w:tcPr>
            </w:tcPrChange>
          </w:tcPr>
          <w:p w14:paraId="657B9104"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Change w:id="291" w:author="Katie Stroud" w:date="2015-10-22T00:41:00Z">
              <w:tcPr>
                <w:tcW w:w="1440" w:type="dxa"/>
              </w:tcPr>
            </w:tcPrChange>
          </w:tcPr>
          <w:p w14:paraId="507722B0"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Change w:id="292" w:author="Katie Stroud" w:date="2015-10-22T00:41:00Z">
              <w:tcPr>
                <w:tcW w:w="1620" w:type="dxa"/>
              </w:tcPr>
            </w:tcPrChange>
          </w:tcPr>
          <w:p w14:paraId="057AAAC9"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Change w:id="293" w:author="Katie Stroud" w:date="2015-10-22T00:41:00Z">
              <w:tcPr>
                <w:tcW w:w="2005" w:type="dxa"/>
              </w:tcPr>
            </w:tcPrChange>
          </w:tcPr>
          <w:p w14:paraId="4DF68343" w14:textId="224F2AFA"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Recommended</w:t>
            </w:r>
          </w:p>
        </w:tc>
      </w:tr>
      <w:tr w:rsidR="00D75536" w:rsidRPr="00104CDF" w14:paraId="62271CAA"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294" w:author="Katie Stroud" w:date="2015-10-22T00:41:00Z">
              <w:tcPr>
                <w:tcW w:w="1662" w:type="dxa"/>
              </w:tcPr>
            </w:tcPrChange>
          </w:tcPr>
          <w:p w14:paraId="015FA1A1" w14:textId="11839986" w:rsidR="00D75536" w:rsidRDefault="00D75536" w:rsidP="00054119">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Pr>
                <w:rFonts w:ascii="Arial" w:hAnsi="Arial" w:cs="Arial"/>
              </w:rPr>
              <w:t>Quantity</w:t>
            </w:r>
          </w:p>
        </w:tc>
        <w:tc>
          <w:tcPr>
            <w:tcW w:w="1153" w:type="dxa"/>
            <w:tcPrChange w:id="295" w:author="Katie Stroud" w:date="2015-10-22T00:41:00Z">
              <w:tcPr>
                <w:tcW w:w="831" w:type="dxa"/>
              </w:tcPr>
            </w:tcPrChange>
          </w:tcPr>
          <w:p w14:paraId="4CC851CA" w14:textId="29DC4D12"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Long</w:t>
            </w:r>
          </w:p>
        </w:tc>
        <w:tc>
          <w:tcPr>
            <w:tcW w:w="1710" w:type="dxa"/>
            <w:tcPrChange w:id="296" w:author="Katie Stroud" w:date="2015-10-22T00:41:00Z">
              <w:tcPr>
                <w:tcW w:w="2032" w:type="dxa"/>
              </w:tcPr>
            </w:tcPrChange>
          </w:tcPr>
          <w:p w14:paraId="3BF683FB"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Change w:id="297" w:author="Katie Stroud" w:date="2015-10-22T00:41:00Z">
              <w:tcPr>
                <w:tcW w:w="1440" w:type="dxa"/>
              </w:tcPr>
            </w:tcPrChange>
          </w:tcPr>
          <w:p w14:paraId="7B321211"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Change w:id="298" w:author="Katie Stroud" w:date="2015-10-22T00:41:00Z">
              <w:tcPr>
                <w:tcW w:w="1620" w:type="dxa"/>
              </w:tcPr>
            </w:tcPrChange>
          </w:tcPr>
          <w:p w14:paraId="4AEC06DE"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Change w:id="299" w:author="Katie Stroud" w:date="2015-10-22T00:41:00Z">
              <w:tcPr>
                <w:tcW w:w="2005" w:type="dxa"/>
              </w:tcPr>
            </w:tcPrChange>
          </w:tcPr>
          <w:p w14:paraId="5BD053AE" w14:textId="52308146"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D75536" w:rsidRPr="00104CDF" w14:paraId="4DC7F25B"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300" w:author="Katie Stroud" w:date="2015-10-22T00:41:00Z">
              <w:tcPr>
                <w:tcW w:w="1662" w:type="dxa"/>
              </w:tcPr>
            </w:tcPrChange>
          </w:tcPr>
          <w:p w14:paraId="17658260" w14:textId="0AA9742A" w:rsidR="00D75536" w:rsidRDefault="00D75536"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ProductIds</w:t>
            </w:r>
            <w:proofErr w:type="spellEnd"/>
          </w:p>
        </w:tc>
        <w:tc>
          <w:tcPr>
            <w:tcW w:w="1153" w:type="dxa"/>
            <w:tcPrChange w:id="301" w:author="Katie Stroud" w:date="2015-10-22T00:41:00Z">
              <w:tcPr>
                <w:tcW w:w="831" w:type="dxa"/>
              </w:tcPr>
            </w:tcPrChange>
          </w:tcPr>
          <w:p w14:paraId="2C476927" w14:textId="038581EF"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710" w:type="dxa"/>
            <w:tcPrChange w:id="302" w:author="Katie Stroud" w:date="2015-10-22T00:41:00Z">
              <w:tcPr>
                <w:tcW w:w="2032" w:type="dxa"/>
              </w:tcPr>
            </w:tcPrChange>
          </w:tcPr>
          <w:p w14:paraId="4A99D38F"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Change w:id="303" w:author="Katie Stroud" w:date="2015-10-22T00:41:00Z">
              <w:tcPr>
                <w:tcW w:w="1440" w:type="dxa"/>
              </w:tcPr>
            </w:tcPrChange>
          </w:tcPr>
          <w:p w14:paraId="0A55FF5A"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Change w:id="304" w:author="Katie Stroud" w:date="2015-10-22T00:41:00Z">
              <w:tcPr>
                <w:tcW w:w="1620" w:type="dxa"/>
              </w:tcPr>
            </w:tcPrChange>
          </w:tcPr>
          <w:p w14:paraId="2031D07A"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Change w:id="305" w:author="Katie Stroud" w:date="2015-10-22T00:41:00Z">
              <w:tcPr>
                <w:tcW w:w="2005" w:type="dxa"/>
              </w:tcPr>
            </w:tcPrChange>
          </w:tcPr>
          <w:p w14:paraId="32179550" w14:textId="33D671DC"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D75536" w:rsidRPr="00104CDF" w14:paraId="5B5BD22F"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306" w:author="Katie Stroud" w:date="2015-10-22T00:41:00Z">
              <w:tcPr>
                <w:tcW w:w="1662" w:type="dxa"/>
              </w:tcPr>
            </w:tcPrChange>
          </w:tcPr>
          <w:p w14:paraId="2F700789" w14:textId="6C9B374E" w:rsidR="00D75536" w:rsidRDefault="00D75536" w:rsidP="00054119">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StartDate</w:t>
            </w:r>
            <w:proofErr w:type="spellEnd"/>
          </w:p>
        </w:tc>
        <w:tc>
          <w:tcPr>
            <w:tcW w:w="1153" w:type="dxa"/>
            <w:tcPrChange w:id="307" w:author="Katie Stroud" w:date="2015-10-22T00:41:00Z">
              <w:tcPr>
                <w:tcW w:w="831" w:type="dxa"/>
              </w:tcPr>
            </w:tcPrChange>
          </w:tcPr>
          <w:p w14:paraId="77DDD72D" w14:textId="44DADC10"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710" w:type="dxa"/>
            <w:tcPrChange w:id="308" w:author="Katie Stroud" w:date="2015-10-22T00:41:00Z">
              <w:tcPr>
                <w:tcW w:w="2032" w:type="dxa"/>
              </w:tcPr>
            </w:tcPrChange>
          </w:tcPr>
          <w:p w14:paraId="1494D355"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Change w:id="309" w:author="Katie Stroud" w:date="2015-10-22T00:41:00Z">
              <w:tcPr>
                <w:tcW w:w="1440" w:type="dxa"/>
              </w:tcPr>
            </w:tcPrChange>
          </w:tcPr>
          <w:p w14:paraId="2C7C32A1"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Change w:id="310" w:author="Katie Stroud" w:date="2015-10-22T00:41:00Z">
              <w:tcPr>
                <w:tcW w:w="1620" w:type="dxa"/>
              </w:tcPr>
            </w:tcPrChange>
          </w:tcPr>
          <w:p w14:paraId="33AF20A8" w14:textId="77777777"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Change w:id="311" w:author="Katie Stroud" w:date="2015-10-22T00:41:00Z">
              <w:tcPr>
                <w:tcW w:w="2005" w:type="dxa"/>
              </w:tcPr>
            </w:tcPrChange>
          </w:tcPr>
          <w:p w14:paraId="6084A286" w14:textId="1B39352C" w:rsidR="00D75536" w:rsidRPr="00104CDF" w:rsidRDefault="00D75536"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D75536" w:rsidRPr="00104CDF" w14:paraId="1FD2C166"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Change w:id="312" w:author="Katie Stroud" w:date="2015-10-22T00:41:00Z">
              <w:tcPr>
                <w:tcW w:w="1662" w:type="dxa"/>
              </w:tcPr>
            </w:tcPrChange>
          </w:tcPr>
          <w:p w14:paraId="03660A36" w14:textId="73523061" w:rsidR="00D75536" w:rsidRDefault="00D75536"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r>
              <w:rPr>
                <w:rFonts w:ascii="Arial" w:hAnsi="Arial" w:cs="Arial"/>
              </w:rPr>
              <w:t>Targeting</w:t>
            </w:r>
          </w:p>
        </w:tc>
        <w:tc>
          <w:tcPr>
            <w:tcW w:w="1153" w:type="dxa"/>
            <w:tcPrChange w:id="313" w:author="Katie Stroud" w:date="2015-10-22T00:41:00Z">
              <w:tcPr>
                <w:tcW w:w="831" w:type="dxa"/>
              </w:tcPr>
            </w:tcPrChange>
          </w:tcPr>
          <w:p w14:paraId="7CA26DFD" w14:textId="7479A61B"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Segment</w:t>
            </w:r>
          </w:p>
        </w:tc>
        <w:tc>
          <w:tcPr>
            <w:tcW w:w="1710" w:type="dxa"/>
            <w:tcPrChange w:id="314" w:author="Katie Stroud" w:date="2015-10-22T00:41:00Z">
              <w:tcPr>
                <w:tcW w:w="2032" w:type="dxa"/>
              </w:tcPr>
            </w:tcPrChange>
          </w:tcPr>
          <w:p w14:paraId="7E6281D6"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Change w:id="315" w:author="Katie Stroud" w:date="2015-10-22T00:41:00Z">
              <w:tcPr>
                <w:tcW w:w="1440" w:type="dxa"/>
              </w:tcPr>
            </w:tcPrChange>
          </w:tcPr>
          <w:p w14:paraId="241BE38F"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Change w:id="316" w:author="Katie Stroud" w:date="2015-10-22T00:41:00Z">
              <w:tcPr>
                <w:tcW w:w="1620" w:type="dxa"/>
              </w:tcPr>
            </w:tcPrChange>
          </w:tcPr>
          <w:p w14:paraId="5CF59F51" w14:textId="77777777"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Change w:id="317" w:author="Katie Stroud" w:date="2015-10-22T00:41:00Z">
              <w:tcPr>
                <w:tcW w:w="2005" w:type="dxa"/>
              </w:tcPr>
            </w:tcPrChange>
          </w:tcPr>
          <w:p w14:paraId="55EDD35F" w14:textId="7CB986E9" w:rsidR="00D75536" w:rsidRPr="00104CDF" w:rsidRDefault="00D75536"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Recommended</w:t>
            </w:r>
          </w:p>
        </w:tc>
      </w:tr>
    </w:tbl>
    <w:p w14:paraId="6CBA2035"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Change w:id="318" w:author="Katie Stroud" w:date="2015-10-22T00:41:00Z">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PrChange>
      </w:tblPr>
      <w:tblGrid>
        <w:gridCol w:w="2275"/>
        <w:gridCol w:w="7315"/>
        <w:tblGridChange w:id="319">
          <w:tblGrid>
            <w:gridCol w:w="2725"/>
            <w:gridCol w:w="6865"/>
          </w:tblGrid>
        </w:tblGridChange>
      </w:tblGrid>
      <w:tr w:rsidR="008E2D17" w:rsidRPr="00A06A9E" w14:paraId="713AB123" w14:textId="77777777" w:rsidTr="00D75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20" w:author="Katie Stroud" w:date="2015-10-22T00:41:00Z">
              <w:tcPr>
                <w:tcW w:w="1421" w:type="pct"/>
              </w:tcPr>
            </w:tcPrChange>
          </w:tcPr>
          <w:p w14:paraId="3B729534" w14:textId="77777777" w:rsidR="008E2D17" w:rsidRPr="00571BDF" w:rsidRDefault="008E2D17" w:rsidP="00054119">
            <w:pPr>
              <w:pStyle w:val="NormalBold"/>
              <w:cnfStyle w:val="101000000000" w:firstRow="1" w:lastRow="0" w:firstColumn="1" w:lastColumn="0" w:oddVBand="0" w:evenVBand="0" w:oddHBand="0" w:evenHBand="0" w:firstRowFirstColumn="0" w:firstRowLastColumn="0" w:lastRowFirstColumn="0" w:lastRowLastColumn="0"/>
              <w:rPr>
                <w:b/>
              </w:rPr>
            </w:pPr>
            <w:r w:rsidRPr="00571BDF">
              <w:rPr>
                <w:b/>
              </w:rPr>
              <w:t>Property</w:t>
            </w:r>
          </w:p>
        </w:tc>
        <w:tc>
          <w:tcPr>
            <w:tcW w:w="3814" w:type="pct"/>
            <w:tcPrChange w:id="321" w:author="Katie Stroud" w:date="2015-10-22T00:41:00Z">
              <w:tcPr>
                <w:tcW w:w="3579" w:type="pct"/>
              </w:tcPr>
            </w:tcPrChange>
          </w:tcPr>
          <w:p w14:paraId="35D2C0C9"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466152F5"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22" w:author="Katie Stroud" w:date="2015-10-22T00:41:00Z">
              <w:tcPr>
                <w:tcW w:w="1421" w:type="pct"/>
              </w:tcPr>
            </w:tcPrChange>
          </w:tcPr>
          <w:p w14:paraId="73AA8EE9" w14:textId="331700A3" w:rsidR="008E2D17" w:rsidRPr="00DC2F60" w:rsidRDefault="008E621D" w:rsidP="00054119">
            <w:pPr>
              <w:pStyle w:val="NormalBold"/>
              <w:cnfStyle w:val="001000100000" w:firstRow="0" w:lastRow="0" w:firstColumn="1" w:lastColumn="0" w:oddVBand="0" w:evenVBand="0" w:oddHBand="1" w:evenHBand="0" w:firstRowFirstColumn="0" w:firstRowLastColumn="0" w:lastRowFirstColumn="0" w:lastRowLastColumn="0"/>
              <w:rPr>
                <w:b/>
              </w:rPr>
            </w:pPr>
            <w:proofErr w:type="spellStart"/>
            <w:r>
              <w:rPr>
                <w:b/>
              </w:rPr>
              <w:t>AccountId</w:t>
            </w:r>
            <w:proofErr w:type="spellEnd"/>
          </w:p>
        </w:tc>
        <w:tc>
          <w:tcPr>
            <w:tcW w:w="3814" w:type="pct"/>
            <w:tcPrChange w:id="323" w:author="Katie Stroud" w:date="2015-10-22T00:41:00Z">
              <w:tcPr>
                <w:tcW w:w="3579" w:type="pct"/>
              </w:tcPr>
            </w:tcPrChange>
          </w:tcPr>
          <w:p w14:paraId="713982F1" w14:textId="289DB890" w:rsidR="008E2D17" w:rsidRPr="00104CDF" w:rsidRDefault="008E621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The ID of the account that identifies the agency and advertiser. If not specified, the pricing information is based on the product’s base rate.</w:t>
            </w:r>
          </w:p>
        </w:tc>
      </w:tr>
      <w:tr w:rsidR="008E2D17" w:rsidRPr="00104CDF" w14:paraId="3DE81749"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24" w:author="Katie Stroud" w:date="2015-10-22T00:41:00Z">
              <w:tcPr>
                <w:tcW w:w="1421" w:type="pct"/>
              </w:tcPr>
            </w:tcPrChange>
          </w:tcPr>
          <w:p w14:paraId="1EB86124" w14:textId="62395D35" w:rsidR="008E2D17" w:rsidRPr="00DC2F60" w:rsidRDefault="00ED221B" w:rsidP="00054119">
            <w:pPr>
              <w:pStyle w:val="NormalBold"/>
              <w:cnfStyle w:val="001000010000" w:firstRow="0" w:lastRow="0" w:firstColumn="1" w:lastColumn="0" w:oddVBand="0" w:evenVBand="0" w:oddHBand="0" w:evenHBand="1" w:firstRowFirstColumn="0" w:firstRowLastColumn="0" w:lastRowFirstColumn="0" w:lastRowLastColumn="0"/>
              <w:rPr>
                <w:b/>
              </w:rPr>
            </w:pPr>
            <w:ins w:id="325" w:author="Katie Stroud" w:date="2015-10-19T17:57:00Z">
              <w:r>
                <w:rPr>
                  <w:b/>
                </w:rPr>
                <w:t>Currency</w:t>
              </w:r>
            </w:ins>
          </w:p>
        </w:tc>
        <w:tc>
          <w:tcPr>
            <w:tcW w:w="3814" w:type="pct"/>
            <w:tcPrChange w:id="326" w:author="Katie Stroud" w:date="2015-10-22T00:41:00Z">
              <w:tcPr>
                <w:tcW w:w="3579" w:type="pct"/>
              </w:tcPr>
            </w:tcPrChange>
          </w:tcPr>
          <w:p w14:paraId="22735748" w14:textId="131FB171" w:rsidR="008E2D17" w:rsidRPr="00104CDF" w:rsidRDefault="008E621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327" w:author="Katie Stroud" w:date="2015-08-12T11:38:00Z">
              <w:r>
                <w:t xml:space="preserve">The currency </w:t>
              </w:r>
            </w:ins>
            <w:ins w:id="328" w:author="Katie Stroud" w:date="2015-08-12T11:42:00Z">
              <w:r>
                <w:t xml:space="preserve">the product supports. </w:t>
              </w:r>
            </w:ins>
            <w:ins w:id="329" w:author="Katie Stroud" w:date="2015-08-12T11:43:00Z">
              <w:r>
                <w:t>If the publisher supports the option to filter product avails by currency, then only products that support select currency is returned. Otherwise, publisher returns duplicate product avails, each with different supported currencies.</w:t>
              </w:r>
            </w:ins>
          </w:p>
        </w:tc>
      </w:tr>
      <w:tr w:rsidR="008E2D17" w:rsidRPr="00104CDF" w14:paraId="091CA31E"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30" w:author="Katie Stroud" w:date="2015-10-22T00:41:00Z">
              <w:tcPr>
                <w:tcW w:w="1421" w:type="pct"/>
              </w:tcPr>
            </w:tcPrChange>
          </w:tcPr>
          <w:p w14:paraId="0BD212DB" w14:textId="13C068F9" w:rsidR="008E2D17" w:rsidRPr="00DC2F60" w:rsidRDefault="008E621D" w:rsidP="00054119">
            <w:pPr>
              <w:pStyle w:val="NormalBold"/>
              <w:cnfStyle w:val="001000100000" w:firstRow="0" w:lastRow="0" w:firstColumn="1" w:lastColumn="0" w:oddVBand="0" w:evenVBand="0" w:oddHBand="1" w:evenHBand="0" w:firstRowFirstColumn="0" w:firstRowLastColumn="0" w:lastRowFirstColumn="0" w:lastRowLastColumn="0"/>
              <w:rPr>
                <w:b/>
              </w:rPr>
            </w:pPr>
            <w:proofErr w:type="spellStart"/>
            <w:r>
              <w:rPr>
                <w:b/>
              </w:rPr>
              <w:t>EndDate</w:t>
            </w:r>
            <w:proofErr w:type="spellEnd"/>
          </w:p>
        </w:tc>
        <w:tc>
          <w:tcPr>
            <w:tcW w:w="3814" w:type="pct"/>
            <w:tcPrChange w:id="331" w:author="Katie Stroud" w:date="2015-10-22T00:41:00Z">
              <w:tcPr>
                <w:tcW w:w="3579" w:type="pct"/>
              </w:tcPr>
            </w:tcPrChange>
          </w:tcPr>
          <w:p w14:paraId="152A0C0A" w14:textId="21481DD8" w:rsidR="008E2D17" w:rsidRPr="00104CDF" w:rsidRDefault="008E621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 xml:space="preserve">The end date of the delivery window. The date and time must be specified in UTC and must be later than </w:t>
            </w:r>
            <w:proofErr w:type="spellStart"/>
            <w:r w:rsidRPr="009F14F7">
              <w:t>StartDate</w:t>
            </w:r>
            <w:proofErr w:type="spellEnd"/>
            <w:r w:rsidRPr="009F14F7">
              <w:t>.</w:t>
            </w:r>
          </w:p>
        </w:tc>
      </w:tr>
      <w:tr w:rsidR="008E621D" w:rsidRPr="00104CDF" w14:paraId="14421B9A"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32" w:author="Katie Stroud" w:date="2015-10-22T00:41:00Z">
              <w:tcPr>
                <w:tcW w:w="1421" w:type="pct"/>
              </w:tcPr>
            </w:tcPrChange>
          </w:tcPr>
          <w:p w14:paraId="7197CD01" w14:textId="472995BF" w:rsidR="008E621D" w:rsidRDefault="008E621D" w:rsidP="00054119">
            <w:pPr>
              <w:pStyle w:val="NormalBold"/>
              <w:cnfStyle w:val="001000010000" w:firstRow="0" w:lastRow="0" w:firstColumn="1" w:lastColumn="0" w:oddVBand="0" w:evenVBand="0" w:oddHBand="0" w:evenHBand="1" w:firstRowFirstColumn="0" w:firstRowLastColumn="0" w:lastRowFirstColumn="0" w:lastRowLastColumn="0"/>
              <w:rPr>
                <w:b/>
              </w:rPr>
            </w:pPr>
            <w:proofErr w:type="spellStart"/>
            <w:r>
              <w:rPr>
                <w:b/>
              </w:rPr>
              <w:t>FrequencyCount</w:t>
            </w:r>
            <w:proofErr w:type="spellEnd"/>
          </w:p>
        </w:tc>
        <w:tc>
          <w:tcPr>
            <w:tcW w:w="3814" w:type="pct"/>
            <w:tcPrChange w:id="333" w:author="Katie Stroud" w:date="2015-10-22T00:41:00Z">
              <w:tcPr>
                <w:tcW w:w="3579" w:type="pct"/>
              </w:tcPr>
            </w:tcPrChange>
          </w:tcPr>
          <w:p w14:paraId="2F7DDD08" w14:textId="77777777" w:rsidR="008E621D" w:rsidRPr="009F14F7" w:rsidRDefault="008E621D" w:rsidP="008E621D">
            <w:pPr>
              <w:cnfStyle w:val="000000010000" w:firstRow="0" w:lastRow="0" w:firstColumn="0" w:lastColumn="0" w:oddVBand="0" w:evenVBand="0" w:oddHBand="0" w:evenHBand="1" w:firstRowFirstColumn="0" w:firstRowLastColumn="0" w:lastRowFirstColumn="0" w:lastRowLastColumn="0"/>
            </w:pPr>
            <w:r w:rsidRPr="009F14F7">
              <w:t xml:space="preserve">The maximum number of times that a unique user must see ads during the specified interval (see </w:t>
            </w:r>
            <w:proofErr w:type="spellStart"/>
            <w:r w:rsidRPr="009F14F7">
              <w:t>FrequencyInterval</w:t>
            </w:r>
            <w:proofErr w:type="spellEnd"/>
            <w:r w:rsidRPr="009F14F7">
              <w:t xml:space="preserve">). </w:t>
            </w:r>
          </w:p>
          <w:p w14:paraId="67A08603" w14:textId="0A954317" w:rsidR="008E621D" w:rsidRPr="00104CDF" w:rsidRDefault="008E621D" w:rsidP="008E621D">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9F14F7">
              <w:t xml:space="preserve">This field must be specified if </w:t>
            </w:r>
            <w:proofErr w:type="spellStart"/>
            <w:r w:rsidRPr="009F14F7">
              <w:t>FrequencyInterval</w:t>
            </w:r>
            <w:proofErr w:type="spellEnd"/>
            <w:r w:rsidRPr="009F14F7">
              <w:t xml:space="preserve"> is specified.</w:t>
            </w:r>
          </w:p>
        </w:tc>
      </w:tr>
      <w:tr w:rsidR="008E621D" w:rsidRPr="00104CDF" w14:paraId="67232CD4"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34" w:author="Katie Stroud" w:date="2015-10-22T00:41:00Z">
              <w:tcPr>
                <w:tcW w:w="1421" w:type="pct"/>
              </w:tcPr>
            </w:tcPrChange>
          </w:tcPr>
          <w:p w14:paraId="24D6B9E3" w14:textId="4B7BB767" w:rsidR="008E621D" w:rsidRDefault="008E621D" w:rsidP="00054119">
            <w:pPr>
              <w:pStyle w:val="NormalBold"/>
              <w:cnfStyle w:val="001000100000" w:firstRow="0" w:lastRow="0" w:firstColumn="1" w:lastColumn="0" w:oddVBand="0" w:evenVBand="0" w:oddHBand="1" w:evenHBand="0" w:firstRowFirstColumn="0" w:firstRowLastColumn="0" w:lastRowFirstColumn="0" w:lastRowLastColumn="0"/>
              <w:rPr>
                <w:b/>
              </w:rPr>
            </w:pPr>
            <w:proofErr w:type="spellStart"/>
            <w:r>
              <w:rPr>
                <w:b/>
              </w:rPr>
              <w:t>FrequencyInterval</w:t>
            </w:r>
            <w:proofErr w:type="spellEnd"/>
          </w:p>
        </w:tc>
        <w:tc>
          <w:tcPr>
            <w:tcW w:w="3814" w:type="pct"/>
            <w:tcPrChange w:id="335" w:author="Katie Stroud" w:date="2015-10-22T00:41:00Z">
              <w:tcPr>
                <w:tcW w:w="3579" w:type="pct"/>
              </w:tcPr>
            </w:tcPrChange>
          </w:tcPr>
          <w:p w14:paraId="6B55C586" w14:textId="77777777" w:rsidR="008E621D" w:rsidRPr="009F14F7" w:rsidRDefault="008E621D" w:rsidP="008E621D">
            <w:pPr>
              <w:cnfStyle w:val="000000100000" w:firstRow="0" w:lastRow="0" w:firstColumn="0" w:lastColumn="0" w:oddVBand="0" w:evenVBand="0" w:oddHBand="1" w:evenHBand="0" w:firstRowFirstColumn="0" w:firstRowLastColumn="0" w:lastRowFirstColumn="0" w:lastRowLastColumn="0"/>
            </w:pPr>
            <w:r w:rsidRPr="009F14F7">
              <w:t xml:space="preserve">The interval that </w:t>
            </w:r>
            <w:proofErr w:type="spellStart"/>
            <w:r w:rsidRPr="009F14F7">
              <w:t>FrequencyCount</w:t>
            </w:r>
            <w:proofErr w:type="spellEnd"/>
            <w:r w:rsidRPr="009F14F7">
              <w:t xml:space="preserve"> applies to. For example, per day or per week.</w:t>
            </w:r>
          </w:p>
          <w:p w14:paraId="548798D8" w14:textId="77777777" w:rsidR="008E621D" w:rsidRPr="009F14F7" w:rsidRDefault="008E621D" w:rsidP="008E621D">
            <w:pPr>
              <w:cnfStyle w:val="000000100000" w:firstRow="0" w:lastRow="0" w:firstColumn="0" w:lastColumn="0" w:oddVBand="0" w:evenVBand="0" w:oddHBand="1" w:evenHBand="0" w:firstRowFirstColumn="0" w:firstRowLastColumn="0" w:lastRowFirstColumn="0" w:lastRowLastColumn="0"/>
            </w:pPr>
            <w:r w:rsidRPr="009F14F7">
              <w:t xml:space="preserve">For a list of possible intervals, see </w:t>
            </w:r>
            <w:r w:rsidR="00A01E91">
              <w:fldChar w:fldCharType="begin"/>
            </w:r>
            <w:r w:rsidR="00A01E91">
              <w:instrText xml:space="preserve"> HYPERLINK \l "_FrequencyCapInterval" </w:instrText>
            </w:r>
            <w:r w:rsidR="00A01E91">
              <w:fldChar w:fldCharType="separate"/>
            </w:r>
            <w:proofErr w:type="spellStart"/>
            <w:r w:rsidRPr="009F14F7">
              <w:rPr>
                <w:rStyle w:val="Hyperlink"/>
              </w:rPr>
              <w:t>FrequencyCapInterval</w:t>
            </w:r>
            <w:proofErr w:type="spellEnd"/>
            <w:r w:rsidR="00A01E91">
              <w:rPr>
                <w:rStyle w:val="Hyperlink"/>
              </w:rPr>
              <w:fldChar w:fldCharType="end"/>
            </w:r>
            <w:r w:rsidRPr="009F14F7">
              <w:t>.</w:t>
            </w:r>
          </w:p>
          <w:p w14:paraId="5CA5FE8C" w14:textId="70FF7759" w:rsidR="008E621D" w:rsidRPr="00104CDF" w:rsidRDefault="008E621D" w:rsidP="008E621D">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 xml:space="preserve">This field must be specified if </w:t>
            </w:r>
            <w:proofErr w:type="spellStart"/>
            <w:r w:rsidRPr="009F14F7">
              <w:t>FrequencyCount</w:t>
            </w:r>
            <w:proofErr w:type="spellEnd"/>
            <w:r w:rsidRPr="009F14F7">
              <w:t xml:space="preserve"> is specified.</w:t>
            </w:r>
          </w:p>
        </w:tc>
      </w:tr>
      <w:tr w:rsidR="008E621D" w:rsidRPr="00104CDF" w14:paraId="208EB91B"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36" w:author="Katie Stroud" w:date="2015-10-22T00:41:00Z">
              <w:tcPr>
                <w:tcW w:w="1421" w:type="pct"/>
              </w:tcPr>
            </w:tcPrChange>
          </w:tcPr>
          <w:p w14:paraId="2FA6B722" w14:textId="1E60127C" w:rsidR="008E621D" w:rsidRDefault="008E621D" w:rsidP="00054119">
            <w:pPr>
              <w:pStyle w:val="NormalBold"/>
              <w:cnfStyle w:val="001000010000" w:firstRow="0" w:lastRow="0" w:firstColumn="1" w:lastColumn="0" w:oddVBand="0" w:evenVBand="0" w:oddHBand="0" w:evenHBand="1" w:firstRowFirstColumn="0" w:firstRowLastColumn="0" w:lastRowFirstColumn="0" w:lastRowLastColumn="0"/>
              <w:rPr>
                <w:b/>
              </w:rPr>
            </w:pPr>
            <w:r>
              <w:rPr>
                <w:b/>
              </w:rPr>
              <w:t>Quantity</w:t>
            </w:r>
          </w:p>
        </w:tc>
        <w:tc>
          <w:tcPr>
            <w:tcW w:w="3814" w:type="pct"/>
            <w:tcPrChange w:id="337" w:author="Katie Stroud" w:date="2015-10-22T00:41:00Z">
              <w:tcPr>
                <w:tcW w:w="3579" w:type="pct"/>
              </w:tcPr>
            </w:tcPrChange>
          </w:tcPr>
          <w:p w14:paraId="1C22F656" w14:textId="77777777" w:rsidR="008E621D" w:rsidRPr="009F14F7" w:rsidRDefault="008E621D" w:rsidP="008E621D">
            <w:pPr>
              <w:cnfStyle w:val="000000010000" w:firstRow="0" w:lastRow="0" w:firstColumn="0" w:lastColumn="0" w:oddVBand="0" w:evenVBand="0" w:oddHBand="0" w:evenHBand="1" w:firstRowFirstColumn="0" w:firstRowLastColumn="0" w:lastRowFirstColumn="0" w:lastRowLastColumn="0"/>
            </w:pPr>
            <w:r w:rsidRPr="009F14F7">
              <w:t>The quantity requested for the specified date range. This value will differ based on various cost types. For CPM, for examples, the value would be impressions.</w:t>
            </w:r>
          </w:p>
          <w:p w14:paraId="29CC6014" w14:textId="04510967" w:rsidR="008E621D" w:rsidRPr="00104CDF" w:rsidRDefault="008E621D" w:rsidP="008E621D">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9F14F7">
              <w:t>The maximum quantity that may be specified is publisher dependent.</w:t>
            </w:r>
          </w:p>
        </w:tc>
      </w:tr>
      <w:tr w:rsidR="008E621D" w:rsidRPr="00104CDF" w14:paraId="7F300BE1"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38" w:author="Katie Stroud" w:date="2015-10-22T00:41:00Z">
              <w:tcPr>
                <w:tcW w:w="1421" w:type="pct"/>
              </w:tcPr>
            </w:tcPrChange>
          </w:tcPr>
          <w:p w14:paraId="5A334ABD" w14:textId="7144B1B1" w:rsidR="008E621D" w:rsidRDefault="008E621D" w:rsidP="00054119">
            <w:pPr>
              <w:pStyle w:val="NormalBold"/>
              <w:cnfStyle w:val="001000100000" w:firstRow="0" w:lastRow="0" w:firstColumn="1" w:lastColumn="0" w:oddVBand="0" w:evenVBand="0" w:oddHBand="1" w:evenHBand="0" w:firstRowFirstColumn="0" w:firstRowLastColumn="0" w:lastRowFirstColumn="0" w:lastRowLastColumn="0"/>
              <w:rPr>
                <w:b/>
              </w:rPr>
            </w:pPr>
            <w:proofErr w:type="spellStart"/>
            <w:r>
              <w:rPr>
                <w:b/>
              </w:rPr>
              <w:t>ProductIds</w:t>
            </w:r>
            <w:proofErr w:type="spellEnd"/>
          </w:p>
        </w:tc>
        <w:tc>
          <w:tcPr>
            <w:tcW w:w="3814" w:type="pct"/>
            <w:tcPrChange w:id="339" w:author="Katie Stroud" w:date="2015-10-22T00:41:00Z">
              <w:tcPr>
                <w:tcW w:w="3579" w:type="pct"/>
              </w:tcPr>
            </w:tcPrChange>
          </w:tcPr>
          <w:p w14:paraId="151C410E" w14:textId="77777777" w:rsidR="008E621D" w:rsidRPr="009F14F7" w:rsidRDefault="008E621D" w:rsidP="008E621D">
            <w:pPr>
              <w:cnfStyle w:val="000000100000" w:firstRow="0" w:lastRow="0" w:firstColumn="0" w:lastColumn="0" w:oddVBand="0" w:evenVBand="0" w:oddHBand="1" w:evenHBand="0" w:firstRowFirstColumn="0" w:firstRowLastColumn="0" w:lastRowFirstColumn="0" w:lastRowLastColumn="0"/>
            </w:pPr>
            <w:r w:rsidRPr="009F14F7">
              <w:t xml:space="preserve">A list of IDs that identify the products to get availability and pricing information for. </w:t>
            </w:r>
          </w:p>
          <w:p w14:paraId="77F87685" w14:textId="77777777" w:rsidR="008E621D" w:rsidRPr="009F14F7" w:rsidRDefault="008E621D" w:rsidP="008E621D">
            <w:pPr>
              <w:cnfStyle w:val="000000100000" w:firstRow="0" w:lastRow="0" w:firstColumn="0" w:lastColumn="0" w:oddVBand="0" w:evenVBand="0" w:oddHBand="1" w:evenHBand="0" w:firstRowFirstColumn="0" w:firstRowLastColumn="0" w:lastRowFirstColumn="0" w:lastRowLastColumn="0"/>
            </w:pPr>
            <w:r w:rsidRPr="009F14F7">
              <w:t xml:space="preserve">The maximum number of IDs that can be specified is publisher dependent. </w:t>
            </w:r>
          </w:p>
          <w:p w14:paraId="7CC726FF" w14:textId="11E7D49D" w:rsidR="008E621D" w:rsidRPr="00104CDF" w:rsidRDefault="008E621D" w:rsidP="008E621D">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The date range, quantity, and targeting apply to all specified products.</w:t>
            </w:r>
          </w:p>
        </w:tc>
      </w:tr>
      <w:tr w:rsidR="008E621D" w:rsidRPr="00104CDF" w14:paraId="655D9421" w14:textId="77777777" w:rsidTr="00D75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40" w:author="Katie Stroud" w:date="2015-10-22T00:41:00Z">
              <w:tcPr>
                <w:tcW w:w="1421" w:type="pct"/>
              </w:tcPr>
            </w:tcPrChange>
          </w:tcPr>
          <w:p w14:paraId="577F71F3" w14:textId="52089572" w:rsidR="008E621D" w:rsidRDefault="008E621D" w:rsidP="00054119">
            <w:pPr>
              <w:pStyle w:val="NormalBold"/>
              <w:cnfStyle w:val="001000010000" w:firstRow="0" w:lastRow="0" w:firstColumn="1" w:lastColumn="0" w:oddVBand="0" w:evenVBand="0" w:oddHBand="0" w:evenHBand="1" w:firstRowFirstColumn="0" w:firstRowLastColumn="0" w:lastRowFirstColumn="0" w:lastRowLastColumn="0"/>
              <w:rPr>
                <w:b/>
              </w:rPr>
            </w:pPr>
            <w:proofErr w:type="spellStart"/>
            <w:r>
              <w:rPr>
                <w:b/>
              </w:rPr>
              <w:t>StartDate</w:t>
            </w:r>
            <w:proofErr w:type="spellEnd"/>
          </w:p>
        </w:tc>
        <w:tc>
          <w:tcPr>
            <w:tcW w:w="3814" w:type="pct"/>
            <w:tcPrChange w:id="341" w:author="Katie Stroud" w:date="2015-10-22T00:41:00Z">
              <w:tcPr>
                <w:tcW w:w="3579" w:type="pct"/>
              </w:tcPr>
            </w:tcPrChange>
          </w:tcPr>
          <w:p w14:paraId="4F435696" w14:textId="21A32460" w:rsidR="008E621D" w:rsidRPr="00104CDF" w:rsidRDefault="008E621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9F14F7">
              <w:t>The start date of the delivery window. The date and time must be specified in UTC and must be later than now.</w:t>
            </w:r>
          </w:p>
        </w:tc>
      </w:tr>
      <w:tr w:rsidR="008E621D" w:rsidRPr="00104CDF" w14:paraId="64F66640" w14:textId="77777777" w:rsidTr="00D75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tcPrChange w:id="342" w:author="Katie Stroud" w:date="2015-10-22T00:41:00Z">
              <w:tcPr>
                <w:tcW w:w="1421" w:type="pct"/>
              </w:tcPr>
            </w:tcPrChange>
          </w:tcPr>
          <w:p w14:paraId="13CD29F4" w14:textId="5BBD9F88" w:rsidR="008E621D" w:rsidRDefault="008E621D" w:rsidP="00054119">
            <w:pPr>
              <w:pStyle w:val="NormalBold"/>
              <w:cnfStyle w:val="001000100000" w:firstRow="0" w:lastRow="0" w:firstColumn="1" w:lastColumn="0" w:oddVBand="0" w:evenVBand="0" w:oddHBand="1" w:evenHBand="0" w:firstRowFirstColumn="0" w:firstRowLastColumn="0" w:lastRowFirstColumn="0" w:lastRowLastColumn="0"/>
              <w:rPr>
                <w:b/>
              </w:rPr>
            </w:pPr>
            <w:r>
              <w:rPr>
                <w:b/>
              </w:rPr>
              <w:t>Targeting</w:t>
            </w:r>
          </w:p>
        </w:tc>
        <w:tc>
          <w:tcPr>
            <w:tcW w:w="3814" w:type="pct"/>
            <w:tcPrChange w:id="343" w:author="Katie Stroud" w:date="2015-10-22T00:41:00Z">
              <w:tcPr>
                <w:tcW w:w="3579" w:type="pct"/>
              </w:tcPr>
            </w:tcPrChange>
          </w:tcPr>
          <w:p w14:paraId="40CF1F73" w14:textId="0EB36B98" w:rsidR="008E621D" w:rsidRPr="00104CDF" w:rsidRDefault="008E621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The segments to target. For example, behavioral, age, and gender segments.</w:t>
            </w:r>
          </w:p>
        </w:tc>
      </w:tr>
    </w:tbl>
    <w:p w14:paraId="56594A36" w14:textId="77777777" w:rsidR="009F14F7" w:rsidRPr="009F14F7" w:rsidRDefault="009F14F7" w:rsidP="009F14F7"/>
    <w:p w14:paraId="7D02C73A" w14:textId="6EA20244" w:rsidR="00713CAD" w:rsidRDefault="00713CAD" w:rsidP="001D6F3F">
      <w:pPr>
        <w:pStyle w:val="Heading2"/>
      </w:pPr>
      <w:bookmarkStart w:id="344" w:name="_Toc298671431"/>
      <w:bookmarkStart w:id="345" w:name="_Toc307006499"/>
      <w:proofErr w:type="spellStart"/>
      <w:r>
        <w:t>ProductSearch</w:t>
      </w:r>
      <w:bookmarkEnd w:id="344"/>
      <w:bookmarkEnd w:id="345"/>
      <w:proofErr w:type="spellEnd"/>
    </w:p>
    <w:p w14:paraId="3C5D3733" w14:textId="4DF24658" w:rsidR="005A2AE3" w:rsidRDefault="005A2AE3" w:rsidP="005A2AE3">
      <w:r w:rsidRPr="005A2AE3">
        <w:t>Defines the search criteria used to search the product catalog.</w:t>
      </w:r>
    </w:p>
    <w:p w14:paraId="18C485A1" w14:textId="06010B35" w:rsidR="005A2AE3" w:rsidRPr="005A2AE3" w:rsidRDefault="005A2AE3" w:rsidP="005A2AE3">
      <w:proofErr w:type="gramStart"/>
      <w:r w:rsidRPr="005A2AE3">
        <w:t>Note that product selection uses a logical AND between fields and a logical OR between field values.</w:t>
      </w:r>
      <w:proofErr w:type="gramEnd"/>
      <w:r w:rsidRPr="005A2AE3">
        <w:t xml:space="preserve"> For example, the product is select if it supports the Flash OR Image OR Text ad format, AND supports USD currency, AND specifies the OR bar product tag.</w:t>
      </w:r>
    </w:p>
    <w:p w14:paraId="46473B11" w14:textId="77777777" w:rsidR="005A2AE3" w:rsidRDefault="005A2AE3" w:rsidP="005A2AE3">
      <w:r w:rsidRPr="005A2AE3">
        <w:t>At least one field must be specified.</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2005"/>
        <w:gridCol w:w="990"/>
        <w:gridCol w:w="1710"/>
        <w:gridCol w:w="1260"/>
        <w:gridCol w:w="1620"/>
        <w:gridCol w:w="2005"/>
      </w:tblGrid>
      <w:tr w:rsidR="008E2D17" w:rsidRPr="00B6616B" w14:paraId="4F60110E" w14:textId="77777777" w:rsidTr="00ED2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vAlign w:val="bottom"/>
          </w:tcPr>
          <w:p w14:paraId="683D06AA" w14:textId="77777777" w:rsidR="008E2D17" w:rsidRPr="00B6616B" w:rsidRDefault="008E2D17" w:rsidP="00054119">
            <w:pPr>
              <w:contextualSpacing/>
              <w:rPr>
                <w:rFonts w:ascii="Arial" w:hAnsi="Arial" w:cs="Arial"/>
              </w:rPr>
            </w:pPr>
            <w:r w:rsidRPr="00B6616B">
              <w:rPr>
                <w:rFonts w:ascii="Arial" w:hAnsi="Arial" w:cs="Arial"/>
              </w:rPr>
              <w:t>Property</w:t>
            </w:r>
          </w:p>
        </w:tc>
        <w:tc>
          <w:tcPr>
            <w:tcW w:w="990" w:type="dxa"/>
            <w:vAlign w:val="bottom"/>
          </w:tcPr>
          <w:p w14:paraId="08358D4A"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710" w:type="dxa"/>
            <w:vAlign w:val="bottom"/>
          </w:tcPr>
          <w:p w14:paraId="097A0815"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260" w:type="dxa"/>
            <w:vAlign w:val="bottom"/>
          </w:tcPr>
          <w:p w14:paraId="2994C9F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4C142B3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3CCAE92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24A626A3" w14:textId="77777777" w:rsidTr="00ED2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37B1849" w14:textId="6C5E13A5" w:rsidR="008E2D17" w:rsidRPr="00104CDF" w:rsidRDefault="00A1566D" w:rsidP="00054119">
            <w:pPr>
              <w:contextualSpacing/>
              <w:rPr>
                <w:rFonts w:ascii="Arial" w:hAnsi="Arial" w:cs="Arial"/>
              </w:rPr>
            </w:pPr>
            <w:proofErr w:type="spellStart"/>
            <w:r>
              <w:rPr>
                <w:rFonts w:ascii="Arial" w:hAnsi="Arial" w:cs="Arial"/>
              </w:rPr>
              <w:t>AdFormatTypes</w:t>
            </w:r>
            <w:proofErr w:type="spellEnd"/>
          </w:p>
        </w:tc>
        <w:tc>
          <w:tcPr>
            <w:tcW w:w="990" w:type="dxa"/>
          </w:tcPr>
          <w:p w14:paraId="145F65F7" w14:textId="05A338EB" w:rsidR="008E2D17" w:rsidRPr="00104CDF" w:rsidRDefault="00ED221B"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346" w:author="Katie Stroud" w:date="2015-10-19T18:03:00Z">
              <w:r w:rsidDel="00ED221B">
                <w:rPr>
                  <w:rFonts w:ascii="Arial" w:hAnsi="Arial" w:cs="Arial"/>
                </w:rPr>
                <w:delText>String</w:delText>
              </w:r>
            </w:del>
            <w:ins w:id="347" w:author="Katie Stroud" w:date="2015-10-19T18:03:00Z">
              <w:r>
                <w:rPr>
                  <w:rFonts w:ascii="Arial" w:hAnsi="Arial" w:cs="Arial"/>
                </w:rPr>
                <w:t>Array</w:t>
              </w:r>
            </w:ins>
          </w:p>
        </w:tc>
        <w:tc>
          <w:tcPr>
            <w:tcW w:w="1710" w:type="dxa"/>
          </w:tcPr>
          <w:p w14:paraId="2AD7661C"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0" w:type="dxa"/>
          </w:tcPr>
          <w:p w14:paraId="24750E8D"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39BBEA8D"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7921E6F4" w14:textId="4846DA30" w:rsidR="008E2D17" w:rsidRPr="00104CDF"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1C885D49" w14:textId="77777777" w:rsidTr="00ED2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152508C5" w14:textId="612D43DE" w:rsidR="008E2D17" w:rsidRPr="00104CDF" w:rsidRDefault="00A1566D" w:rsidP="00054119">
            <w:pPr>
              <w:contextualSpacing/>
              <w:rPr>
                <w:rFonts w:ascii="Arial" w:hAnsi="Arial" w:cs="Arial"/>
              </w:rPr>
            </w:pPr>
            <w:r>
              <w:rPr>
                <w:rFonts w:ascii="Arial" w:hAnsi="Arial" w:cs="Arial"/>
              </w:rPr>
              <w:t>Currency</w:t>
            </w:r>
          </w:p>
        </w:tc>
        <w:tc>
          <w:tcPr>
            <w:tcW w:w="990" w:type="dxa"/>
          </w:tcPr>
          <w:p w14:paraId="48CE20F8" w14:textId="20919316" w:rsidR="008E2D17" w:rsidRPr="00104CDF"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710" w:type="dxa"/>
          </w:tcPr>
          <w:p w14:paraId="26D394CD"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260" w:type="dxa"/>
          </w:tcPr>
          <w:p w14:paraId="1E00339F"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08C9289E"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2827DE50" w14:textId="0BC47B00" w:rsidR="008E2D17" w:rsidRPr="00104CDF"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8E2D17" w:rsidRPr="00104CDF" w14:paraId="0CEF4837" w14:textId="77777777" w:rsidTr="00ED2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66F722B" w14:textId="0BAF77D5" w:rsidR="008E2D17" w:rsidRPr="00104CDF" w:rsidRDefault="00A1566D" w:rsidP="00054119">
            <w:pPr>
              <w:contextualSpacing/>
              <w:rPr>
                <w:rFonts w:ascii="Arial" w:hAnsi="Arial" w:cs="Arial"/>
              </w:rPr>
            </w:pPr>
            <w:proofErr w:type="spellStart"/>
            <w:r>
              <w:rPr>
                <w:rFonts w:ascii="Arial" w:hAnsi="Arial" w:cs="Arial"/>
              </w:rPr>
              <w:t>DeliveryType</w:t>
            </w:r>
            <w:proofErr w:type="spellEnd"/>
          </w:p>
        </w:tc>
        <w:tc>
          <w:tcPr>
            <w:tcW w:w="990" w:type="dxa"/>
          </w:tcPr>
          <w:p w14:paraId="6C7B9B62" w14:textId="6594EF22" w:rsidR="008E2D17" w:rsidRPr="00104CDF"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710" w:type="dxa"/>
          </w:tcPr>
          <w:p w14:paraId="5D04EE8B"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0" w:type="dxa"/>
          </w:tcPr>
          <w:p w14:paraId="214032B9"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36E6B016"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4AFDFD67" w14:textId="1DA6D381" w:rsidR="008E2D17" w:rsidRPr="00104CDF"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5602954A" w14:textId="77777777" w:rsidTr="00ED2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2B219C1" w14:textId="240CC1C6" w:rsidR="008E2D17" w:rsidRPr="00104CDF" w:rsidRDefault="00A1566D" w:rsidP="00054119">
            <w:pPr>
              <w:contextualSpacing/>
              <w:rPr>
                <w:rFonts w:ascii="Arial" w:hAnsi="Arial" w:cs="Arial"/>
              </w:rPr>
            </w:pPr>
            <w:r>
              <w:rPr>
                <w:rFonts w:ascii="Arial" w:hAnsi="Arial" w:cs="Arial"/>
              </w:rPr>
              <w:t>Domain</w:t>
            </w:r>
          </w:p>
        </w:tc>
        <w:tc>
          <w:tcPr>
            <w:tcW w:w="990" w:type="dxa"/>
          </w:tcPr>
          <w:p w14:paraId="1592EEA9" w14:textId="18728E77" w:rsidR="008E2D17" w:rsidRPr="00104CDF"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710" w:type="dxa"/>
          </w:tcPr>
          <w:p w14:paraId="40DA924D"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260" w:type="dxa"/>
          </w:tcPr>
          <w:p w14:paraId="1C2B63B3"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479C87B1"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5B0E7DF2" w14:textId="7DD03448" w:rsidR="008E2D17" w:rsidRPr="00104CDF"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A1566D" w:rsidRPr="00104CDF" w14:paraId="26331BA4" w14:textId="77777777" w:rsidTr="00ED2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F6B9CFF" w14:textId="11B824E5" w:rsidR="00A1566D" w:rsidRDefault="00A1566D" w:rsidP="00054119">
            <w:pPr>
              <w:contextualSpacing/>
              <w:rPr>
                <w:rFonts w:ascii="Arial" w:hAnsi="Arial" w:cs="Arial"/>
              </w:rPr>
            </w:pPr>
            <w:r>
              <w:rPr>
                <w:rFonts w:ascii="Arial" w:hAnsi="Arial" w:cs="Arial"/>
              </w:rPr>
              <w:t>Geometry</w:t>
            </w:r>
          </w:p>
        </w:tc>
        <w:tc>
          <w:tcPr>
            <w:tcW w:w="990" w:type="dxa"/>
          </w:tcPr>
          <w:p w14:paraId="1E72B237" w14:textId="606C0F26" w:rsidR="00A1566D"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commentRangeStart w:id="348"/>
            <w:r>
              <w:rPr>
                <w:rFonts w:ascii="Arial" w:hAnsi="Arial" w:cs="Arial"/>
              </w:rPr>
              <w:t>Size</w:t>
            </w:r>
            <w:commentRangeEnd w:id="348"/>
            <w:r w:rsidR="0031630D">
              <w:rPr>
                <w:rStyle w:val="CommentReference"/>
              </w:rPr>
              <w:commentReference w:id="348"/>
            </w:r>
          </w:p>
        </w:tc>
        <w:tc>
          <w:tcPr>
            <w:tcW w:w="1710" w:type="dxa"/>
          </w:tcPr>
          <w:p w14:paraId="312B97B6" w14:textId="77777777" w:rsidR="00A1566D" w:rsidRPr="00104CDF"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0" w:type="dxa"/>
          </w:tcPr>
          <w:p w14:paraId="7067EFA4" w14:textId="77777777" w:rsidR="00A1566D" w:rsidRPr="00104CDF"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5E614E34" w14:textId="77777777" w:rsidR="00A1566D" w:rsidRPr="00104CDF"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560202D2" w14:textId="2C8E1A38" w:rsidR="00A1566D"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A1566D" w:rsidRPr="00104CDF" w14:paraId="5577BD21" w14:textId="77777777" w:rsidTr="00ED2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6779F9AE" w14:textId="6D9F7905" w:rsidR="00A1566D" w:rsidRDefault="00A1566D" w:rsidP="00054119">
            <w:pPr>
              <w:contextualSpacing/>
              <w:rPr>
                <w:rFonts w:ascii="Arial" w:hAnsi="Arial" w:cs="Arial"/>
              </w:rPr>
            </w:pPr>
            <w:proofErr w:type="spellStart"/>
            <w:r>
              <w:rPr>
                <w:rFonts w:ascii="Arial" w:hAnsi="Arial" w:cs="Arial"/>
              </w:rPr>
              <w:t>ProductTags</w:t>
            </w:r>
            <w:proofErr w:type="spellEnd"/>
          </w:p>
        </w:tc>
        <w:tc>
          <w:tcPr>
            <w:tcW w:w="990" w:type="dxa"/>
          </w:tcPr>
          <w:p w14:paraId="4D6C87BD" w14:textId="19F2B373" w:rsidR="00A1566D"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710" w:type="dxa"/>
          </w:tcPr>
          <w:p w14:paraId="57A03D58" w14:textId="77777777" w:rsidR="00A1566D" w:rsidRPr="00104CDF"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260" w:type="dxa"/>
          </w:tcPr>
          <w:p w14:paraId="395E3116" w14:textId="77777777" w:rsidR="00A1566D" w:rsidRPr="00104CDF"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6D8DE3D8" w14:textId="77777777" w:rsidR="00A1566D" w:rsidRPr="00104CDF"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776AC0EA" w14:textId="0EDAF55B" w:rsidR="00A1566D" w:rsidRDefault="00A156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r>
    </w:tbl>
    <w:p w14:paraId="3C2612B2"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331F2EDA"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BA81633" w14:textId="77777777" w:rsidR="008E2D17" w:rsidRPr="00571BDF" w:rsidRDefault="008E2D17" w:rsidP="00054119">
            <w:pPr>
              <w:pStyle w:val="NormalBold"/>
              <w:rPr>
                <w:b/>
              </w:rPr>
            </w:pPr>
            <w:r w:rsidRPr="00571BDF">
              <w:rPr>
                <w:b/>
              </w:rPr>
              <w:t>Property</w:t>
            </w:r>
          </w:p>
        </w:tc>
        <w:tc>
          <w:tcPr>
            <w:tcW w:w="3579" w:type="pct"/>
          </w:tcPr>
          <w:p w14:paraId="1A686CB5"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5B1BD552"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E552588" w14:textId="584EB253" w:rsidR="008E2D17" w:rsidRPr="00DC2F60" w:rsidRDefault="00A1566D" w:rsidP="00054119">
            <w:pPr>
              <w:pStyle w:val="NormalBold"/>
              <w:rPr>
                <w:b/>
              </w:rPr>
            </w:pPr>
            <w:proofErr w:type="spellStart"/>
            <w:r>
              <w:rPr>
                <w:b/>
              </w:rPr>
              <w:t>AdFormatTypes</w:t>
            </w:r>
            <w:proofErr w:type="spellEnd"/>
          </w:p>
        </w:tc>
        <w:tc>
          <w:tcPr>
            <w:tcW w:w="3579" w:type="pct"/>
          </w:tcPr>
          <w:p w14:paraId="5E1C0E97" w14:textId="77777777" w:rsidR="00A1566D" w:rsidRPr="00731A23" w:rsidRDefault="00A1566D" w:rsidP="00A1566D">
            <w:pPr>
              <w:cnfStyle w:val="000000100000" w:firstRow="0" w:lastRow="0" w:firstColumn="0" w:lastColumn="0" w:oddVBand="0" w:evenVBand="0" w:oddHBand="1" w:evenHBand="0" w:firstRowFirstColumn="0" w:firstRowLastColumn="0" w:lastRowFirstColumn="0" w:lastRowLastColumn="0"/>
            </w:pPr>
            <w:r w:rsidRPr="00731A23">
              <w:t xml:space="preserve">One or more ad types. Return products that support one or more of the specified formats. </w:t>
            </w:r>
          </w:p>
          <w:p w14:paraId="338D9F0F" w14:textId="75689B08" w:rsidR="008E2D17" w:rsidRPr="00104CDF" w:rsidRDefault="00A1566D" w:rsidP="00A1566D">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31A23">
              <w:t xml:space="preserve">For a list of possible values, see </w:t>
            </w:r>
            <w:r>
              <w:fldChar w:fldCharType="begin"/>
            </w:r>
            <w:ins w:id="349" w:author="Katie Stroud" w:date="2015-08-12T12:00:00Z">
              <w:r>
                <w:instrText>HYPERLINK  \l "_AdFormatType"</w:instrText>
              </w:r>
            </w:ins>
            <w:r>
              <w:fldChar w:fldCharType="separate"/>
            </w:r>
            <w:proofErr w:type="spellStart"/>
            <w:r w:rsidRPr="00731A23">
              <w:rPr>
                <w:rStyle w:val="Hyperlink"/>
              </w:rPr>
              <w:t>AdFormatType</w:t>
            </w:r>
            <w:proofErr w:type="spellEnd"/>
            <w:r>
              <w:rPr>
                <w:rStyle w:val="Hyperlink"/>
              </w:rPr>
              <w:fldChar w:fldCharType="end"/>
            </w:r>
            <w:r w:rsidRPr="00731A23">
              <w:t>.</w:t>
            </w:r>
          </w:p>
        </w:tc>
      </w:tr>
      <w:tr w:rsidR="008E2D17" w:rsidRPr="00104CDF" w14:paraId="38173630"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5D38095" w14:textId="6B88B2E1" w:rsidR="008E2D17" w:rsidRPr="00DC2F60" w:rsidRDefault="00A1566D" w:rsidP="00054119">
            <w:pPr>
              <w:pStyle w:val="NormalBold"/>
              <w:rPr>
                <w:b/>
              </w:rPr>
            </w:pPr>
            <w:r>
              <w:rPr>
                <w:b/>
              </w:rPr>
              <w:t>Currency</w:t>
            </w:r>
          </w:p>
        </w:tc>
        <w:tc>
          <w:tcPr>
            <w:tcW w:w="3579" w:type="pct"/>
          </w:tcPr>
          <w:p w14:paraId="76435EF1" w14:textId="77777777" w:rsidR="00A1566D" w:rsidRPr="00731A23" w:rsidRDefault="00A1566D" w:rsidP="00A1566D">
            <w:pPr>
              <w:cnfStyle w:val="000000010000" w:firstRow="0" w:lastRow="0" w:firstColumn="0" w:lastColumn="0" w:oddVBand="0" w:evenVBand="0" w:oddHBand="0" w:evenHBand="1" w:firstRowFirstColumn="0" w:firstRowLastColumn="0" w:lastRowFirstColumn="0" w:lastRowLastColumn="0"/>
            </w:pPr>
            <w:r w:rsidRPr="00731A23">
              <w:t>The currency that the product supports.</w:t>
            </w:r>
          </w:p>
          <w:p w14:paraId="119E3179" w14:textId="77777777" w:rsidR="00A1566D" w:rsidRPr="00731A23" w:rsidRDefault="00A1566D" w:rsidP="00A1566D">
            <w:pPr>
              <w:cnfStyle w:val="000000010000" w:firstRow="0" w:lastRow="0" w:firstColumn="0" w:lastColumn="0" w:oddVBand="0" w:evenVBand="0" w:oddHBand="0" w:evenHBand="1" w:firstRowFirstColumn="0" w:firstRowLastColumn="0" w:lastRowFirstColumn="0" w:lastRowLastColumn="0"/>
            </w:pPr>
            <w:r w:rsidRPr="00731A23">
              <w:t xml:space="preserve">Return products that support the specified currency. </w:t>
            </w:r>
          </w:p>
          <w:p w14:paraId="2DF8AD25" w14:textId="7CDCB46A" w:rsidR="008E2D17" w:rsidRPr="00104CDF" w:rsidRDefault="00A1566D" w:rsidP="00A1566D">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31A23">
              <w:t xml:space="preserve">For a list of possible currency ISO codes, see </w:t>
            </w:r>
            <w:hyperlink w:anchor="_Currency" w:history="1">
              <w:r w:rsidRPr="00731A23">
                <w:rPr>
                  <w:rStyle w:val="Hyperlink"/>
                </w:rPr>
                <w:t>Currency</w:t>
              </w:r>
            </w:hyperlink>
            <w:r w:rsidRPr="00731A23">
              <w:t>.</w:t>
            </w:r>
          </w:p>
        </w:tc>
      </w:tr>
      <w:tr w:rsidR="008E2D17" w:rsidRPr="00104CDF" w14:paraId="686FDD2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D86AFCB" w14:textId="5271102C" w:rsidR="008E2D17" w:rsidRPr="00DC2F60" w:rsidRDefault="00A1566D" w:rsidP="00054119">
            <w:pPr>
              <w:pStyle w:val="NormalBold"/>
              <w:rPr>
                <w:b/>
              </w:rPr>
            </w:pPr>
            <w:proofErr w:type="spellStart"/>
            <w:r>
              <w:rPr>
                <w:b/>
              </w:rPr>
              <w:t>DeliveryType</w:t>
            </w:r>
            <w:proofErr w:type="spellEnd"/>
          </w:p>
        </w:tc>
        <w:tc>
          <w:tcPr>
            <w:tcW w:w="3579" w:type="pct"/>
          </w:tcPr>
          <w:p w14:paraId="6312EF36" w14:textId="568650A9" w:rsidR="008E2D17" w:rsidRPr="00104CDF" w:rsidRDefault="00A156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31A23">
              <w:t xml:space="preserve">The delivery type (for example, Guaranteed). For a list of possible values, see </w:t>
            </w:r>
            <w:hyperlink w:anchor="_DeliveryType" w:history="1">
              <w:proofErr w:type="spellStart"/>
              <w:r w:rsidRPr="00731A23">
                <w:rPr>
                  <w:rStyle w:val="Hyperlink"/>
                </w:rPr>
                <w:t>DeliveryType</w:t>
              </w:r>
              <w:proofErr w:type="spellEnd"/>
            </w:hyperlink>
            <w:r w:rsidRPr="00731A23">
              <w:t>.</w:t>
            </w:r>
          </w:p>
        </w:tc>
      </w:tr>
      <w:tr w:rsidR="00A1566D" w:rsidRPr="00104CDF" w14:paraId="55A33025"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43DAE25" w14:textId="707AEB02" w:rsidR="00A1566D" w:rsidRDefault="00A1566D" w:rsidP="00054119">
            <w:pPr>
              <w:pStyle w:val="NormalBold"/>
              <w:rPr>
                <w:b/>
              </w:rPr>
            </w:pPr>
            <w:r>
              <w:rPr>
                <w:b/>
              </w:rPr>
              <w:t>Domain</w:t>
            </w:r>
          </w:p>
        </w:tc>
        <w:tc>
          <w:tcPr>
            <w:tcW w:w="3579" w:type="pct"/>
          </w:tcPr>
          <w:p w14:paraId="4D4E731E" w14:textId="65FE80CF" w:rsidR="00A1566D" w:rsidRPr="00731A23" w:rsidRDefault="00A1566D" w:rsidP="00054119">
            <w:pPr>
              <w:contextualSpacing/>
              <w:cnfStyle w:val="000000010000" w:firstRow="0" w:lastRow="0" w:firstColumn="0" w:lastColumn="0" w:oddVBand="0" w:evenVBand="0" w:oddHBand="0" w:evenHBand="1" w:firstRowFirstColumn="0" w:firstRowLastColumn="0" w:lastRowFirstColumn="0" w:lastRowLastColumn="0"/>
            </w:pPr>
            <w:r w:rsidRPr="00731A23">
              <w:t>The product’s domain. For example, yahoo.com.</w:t>
            </w:r>
          </w:p>
        </w:tc>
      </w:tr>
      <w:tr w:rsidR="00A1566D" w:rsidRPr="00104CDF" w14:paraId="4686D7F2"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1060913" w14:textId="676AF422" w:rsidR="00A1566D" w:rsidRDefault="00A1566D" w:rsidP="00054119">
            <w:pPr>
              <w:pStyle w:val="NormalBold"/>
              <w:rPr>
                <w:b/>
              </w:rPr>
            </w:pPr>
            <w:r>
              <w:rPr>
                <w:b/>
              </w:rPr>
              <w:t>Geometry</w:t>
            </w:r>
          </w:p>
        </w:tc>
        <w:tc>
          <w:tcPr>
            <w:tcW w:w="3579" w:type="pct"/>
          </w:tcPr>
          <w:p w14:paraId="2F96C817" w14:textId="0D249F69" w:rsidR="00A1566D" w:rsidRPr="00731A23" w:rsidRDefault="00A1566D" w:rsidP="00054119">
            <w:pPr>
              <w:contextualSpacing/>
              <w:cnfStyle w:val="000000100000" w:firstRow="0" w:lastRow="0" w:firstColumn="0" w:lastColumn="0" w:oddVBand="0" w:evenVBand="0" w:oddHBand="1" w:evenHBand="0" w:firstRowFirstColumn="0" w:firstRowLastColumn="0" w:lastRowFirstColumn="0" w:lastRowLastColumn="0"/>
            </w:pPr>
            <w:r w:rsidRPr="00731A23">
              <w:t>One or more ad sizes. Return products that support one or more of the specified sizes.</w:t>
            </w:r>
          </w:p>
        </w:tc>
      </w:tr>
      <w:tr w:rsidR="00A1566D" w:rsidRPr="00104CDF" w14:paraId="35F721DC"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947FB7F" w14:textId="64DAD607" w:rsidR="00A1566D" w:rsidRDefault="00A1566D" w:rsidP="00054119">
            <w:pPr>
              <w:pStyle w:val="NormalBold"/>
              <w:rPr>
                <w:b/>
              </w:rPr>
            </w:pPr>
            <w:proofErr w:type="spellStart"/>
            <w:r>
              <w:rPr>
                <w:b/>
              </w:rPr>
              <w:t>ProductTags</w:t>
            </w:r>
            <w:proofErr w:type="spellEnd"/>
          </w:p>
        </w:tc>
        <w:tc>
          <w:tcPr>
            <w:tcW w:w="3579" w:type="pct"/>
          </w:tcPr>
          <w:p w14:paraId="6610CD53" w14:textId="77777777" w:rsidR="00A1566D" w:rsidRPr="00731A23" w:rsidRDefault="00A1566D" w:rsidP="00A1566D">
            <w:pPr>
              <w:cnfStyle w:val="000000010000" w:firstRow="0" w:lastRow="0" w:firstColumn="0" w:lastColumn="0" w:oddVBand="0" w:evenVBand="0" w:oddHBand="0" w:evenHBand="1" w:firstRowFirstColumn="0" w:firstRowLastColumn="0" w:lastRowFirstColumn="0" w:lastRowLastColumn="0"/>
            </w:pPr>
            <w:r w:rsidRPr="00731A23">
              <w:t xml:space="preserve">One or more tags. </w:t>
            </w:r>
          </w:p>
          <w:p w14:paraId="2DA1E22A" w14:textId="77777777" w:rsidR="00A1566D" w:rsidRPr="00731A23" w:rsidRDefault="00A1566D" w:rsidP="00A1566D">
            <w:pPr>
              <w:cnfStyle w:val="000000010000" w:firstRow="0" w:lastRow="0" w:firstColumn="0" w:lastColumn="0" w:oddVBand="0" w:evenVBand="0" w:oddHBand="0" w:evenHBand="1" w:firstRowFirstColumn="0" w:firstRowLastColumn="0" w:lastRowFirstColumn="0" w:lastRowLastColumn="0"/>
            </w:pPr>
            <w:r w:rsidRPr="00731A23">
              <w:t>Return products that have product tags that exactly match one or more of the specified tags.</w:t>
            </w:r>
          </w:p>
          <w:p w14:paraId="39881E17" w14:textId="366E2626" w:rsidR="00A1566D" w:rsidRPr="00731A23" w:rsidRDefault="00A1566D" w:rsidP="00A1566D">
            <w:pPr>
              <w:contextualSpacing/>
              <w:cnfStyle w:val="000000010000" w:firstRow="0" w:lastRow="0" w:firstColumn="0" w:lastColumn="0" w:oddVBand="0" w:evenVBand="0" w:oddHBand="0" w:evenHBand="1" w:firstRowFirstColumn="0" w:firstRowLastColumn="0" w:lastRowFirstColumn="0" w:lastRowLastColumn="0"/>
            </w:pPr>
            <w:r w:rsidRPr="00731A23">
              <w:t>A match occurs if the specified tag exactly matches the product’s tag (using a case insensitive comparison). For example, the product is selected if the specified search tag is Travel and the product includes a Travel tag. However, if the product includes only a European Travel tag, the product is not selected.</w:t>
            </w:r>
          </w:p>
        </w:tc>
      </w:tr>
    </w:tbl>
    <w:p w14:paraId="00E6C1F6" w14:textId="77777777" w:rsidR="005A2AE3" w:rsidRPr="005A2AE3" w:rsidRDefault="005A2AE3" w:rsidP="005A2AE3"/>
    <w:p w14:paraId="583DD0D4" w14:textId="384232F3" w:rsidR="00713CAD" w:rsidRDefault="00713CAD" w:rsidP="001D6F3F">
      <w:pPr>
        <w:pStyle w:val="Heading2"/>
      </w:pPr>
      <w:bookmarkStart w:id="350" w:name="_Toc298671438"/>
      <w:bookmarkStart w:id="351" w:name="_Toc307006500"/>
      <w:r>
        <w:t>Size</w:t>
      </w:r>
      <w:bookmarkEnd w:id="350"/>
      <w:bookmarkEnd w:id="351"/>
    </w:p>
    <w:p w14:paraId="7117AB12" w14:textId="7DE53A1F" w:rsidR="005A2AE3" w:rsidRDefault="005A2AE3" w:rsidP="005A2AE3">
      <w:r w:rsidRPr="005A2AE3">
        <w:t>Defines the geometry of a creative.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4985434A"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5CAFADA8"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5AA5DCC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81464F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3173007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23E4FAA5"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22704EA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1F0227A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8734EB1" w14:textId="46BBB374" w:rsidR="008E2D17" w:rsidRPr="00104CDF" w:rsidRDefault="00F51420" w:rsidP="00054119">
            <w:pPr>
              <w:contextualSpacing/>
              <w:rPr>
                <w:rFonts w:ascii="Arial" w:hAnsi="Arial" w:cs="Arial"/>
              </w:rPr>
            </w:pPr>
            <w:r>
              <w:rPr>
                <w:rFonts w:ascii="Arial" w:hAnsi="Arial" w:cs="Arial"/>
              </w:rPr>
              <w:t>Height</w:t>
            </w:r>
          </w:p>
        </w:tc>
        <w:tc>
          <w:tcPr>
            <w:tcW w:w="831" w:type="dxa"/>
          </w:tcPr>
          <w:p w14:paraId="1A9EA9DB" w14:textId="29E04DFF"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2032" w:type="dxa"/>
          </w:tcPr>
          <w:p w14:paraId="53E6E9F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CAA4D12" w14:textId="1D1CF5D9"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0C5B890E" w14:textId="7B1040DF"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2EA58593" w14:textId="3995B04F"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47FD3056"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0B8F86E" w14:textId="3E99A5EF" w:rsidR="008E2D17" w:rsidRPr="00104CDF" w:rsidRDefault="00F51420" w:rsidP="00054119">
            <w:pPr>
              <w:contextualSpacing/>
              <w:rPr>
                <w:rFonts w:ascii="Arial" w:hAnsi="Arial" w:cs="Arial"/>
              </w:rPr>
            </w:pPr>
            <w:r>
              <w:rPr>
                <w:rFonts w:ascii="Arial" w:hAnsi="Arial" w:cs="Arial"/>
              </w:rPr>
              <w:t>Width</w:t>
            </w:r>
          </w:p>
        </w:tc>
        <w:tc>
          <w:tcPr>
            <w:tcW w:w="831" w:type="dxa"/>
          </w:tcPr>
          <w:p w14:paraId="431F72F8" w14:textId="277F967F"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2032" w:type="dxa"/>
          </w:tcPr>
          <w:p w14:paraId="288A7A39"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637FA649" w14:textId="64BD435A"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620" w:type="dxa"/>
          </w:tcPr>
          <w:p w14:paraId="331B2699" w14:textId="4BCDBCE5"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33A47A86" w14:textId="2ED477EE"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bl>
    <w:p w14:paraId="7F16A129"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5A7B2D9C"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231ACD0" w14:textId="77777777" w:rsidR="008E2D17" w:rsidRPr="00571BDF" w:rsidRDefault="008E2D17" w:rsidP="00054119">
            <w:pPr>
              <w:pStyle w:val="NormalBold"/>
              <w:rPr>
                <w:b/>
              </w:rPr>
            </w:pPr>
            <w:r w:rsidRPr="00571BDF">
              <w:rPr>
                <w:b/>
              </w:rPr>
              <w:t>Property</w:t>
            </w:r>
          </w:p>
        </w:tc>
        <w:tc>
          <w:tcPr>
            <w:tcW w:w="3579" w:type="pct"/>
          </w:tcPr>
          <w:p w14:paraId="66BF7868"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7CB87081"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2918EDE" w14:textId="2809BE07" w:rsidR="008E2D17" w:rsidRPr="00DC2F60" w:rsidRDefault="00F51420" w:rsidP="00054119">
            <w:pPr>
              <w:pStyle w:val="NormalBold"/>
              <w:rPr>
                <w:b/>
              </w:rPr>
            </w:pPr>
            <w:r>
              <w:rPr>
                <w:b/>
              </w:rPr>
              <w:t>Height</w:t>
            </w:r>
          </w:p>
        </w:tc>
        <w:tc>
          <w:tcPr>
            <w:tcW w:w="3579" w:type="pct"/>
          </w:tcPr>
          <w:p w14:paraId="6522A247" w14:textId="13B32A4B"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037B09">
              <w:t>The height of the creative in pixels.</w:t>
            </w:r>
          </w:p>
        </w:tc>
      </w:tr>
      <w:tr w:rsidR="008E2D17" w:rsidRPr="00104CDF" w14:paraId="63C144D2"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AC10896" w14:textId="18CBE0D9" w:rsidR="008E2D17" w:rsidRPr="00DC2F60" w:rsidRDefault="00F51420" w:rsidP="00054119">
            <w:pPr>
              <w:pStyle w:val="NormalBold"/>
              <w:rPr>
                <w:b/>
              </w:rPr>
            </w:pPr>
            <w:r>
              <w:rPr>
                <w:b/>
              </w:rPr>
              <w:t>Width</w:t>
            </w:r>
          </w:p>
        </w:tc>
        <w:tc>
          <w:tcPr>
            <w:tcW w:w="3579" w:type="pct"/>
          </w:tcPr>
          <w:p w14:paraId="6A7348EB" w14:textId="243B2608"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037B09">
              <w:t>The width of the creative in pixels.</w:t>
            </w:r>
          </w:p>
        </w:tc>
      </w:tr>
    </w:tbl>
    <w:p w14:paraId="6E19B9E9" w14:textId="77777777" w:rsidR="00037B09" w:rsidRPr="005A2AE3" w:rsidRDefault="00037B09" w:rsidP="005A2AE3"/>
    <w:p w14:paraId="56814508" w14:textId="260BF9E6" w:rsidR="00713CAD" w:rsidRDefault="00713CAD" w:rsidP="001D6F3F">
      <w:pPr>
        <w:pStyle w:val="Heading2"/>
      </w:pPr>
      <w:bookmarkStart w:id="352" w:name="_Toc298671441"/>
      <w:bookmarkStart w:id="353" w:name="_Toc307006501"/>
      <w:r>
        <w:t>Segment</w:t>
      </w:r>
      <w:bookmarkEnd w:id="352"/>
      <w:bookmarkEnd w:id="353"/>
    </w:p>
    <w:p w14:paraId="67EDCD6B" w14:textId="77777777" w:rsidR="005A2AE3" w:rsidRPr="005A2AE3" w:rsidRDefault="005A2AE3" w:rsidP="005A2AE3">
      <w:r w:rsidRPr="005A2AE3">
        <w:t>Defines the target and target values used to search for product availability and to specify targeting for a line.</w:t>
      </w:r>
    </w:p>
    <w:p w14:paraId="700D44CA" w14:textId="77777777" w:rsidR="005A2AE3" w:rsidRDefault="005A2AE3" w:rsidP="005A2AE3">
      <w:r w:rsidRPr="005A2AE3">
        <w:t xml:space="preserve">The values for these fields come from the </w:t>
      </w:r>
      <w:hyperlink w:anchor="_Target" w:history="1">
        <w:r w:rsidRPr="005A2AE3">
          <w:rPr>
            <w:rStyle w:val="Hyperlink"/>
          </w:rPr>
          <w:t>Target</w:t>
        </w:r>
      </w:hyperlink>
      <w:r w:rsidRPr="005A2AE3">
        <w:t xml:space="preserve"> and </w:t>
      </w:r>
      <w:hyperlink w:anchor="_TargetValue" w:history="1">
        <w:proofErr w:type="spellStart"/>
        <w:r w:rsidRPr="005A2AE3">
          <w:rPr>
            <w:rStyle w:val="Hyperlink"/>
          </w:rPr>
          <w:t>TargetValue</w:t>
        </w:r>
        <w:proofErr w:type="spellEnd"/>
      </w:hyperlink>
      <w:r w:rsidRPr="005A2AE3">
        <w:t xml:space="preserve"> reference data.</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735"/>
        <w:gridCol w:w="900"/>
        <w:gridCol w:w="1890"/>
        <w:gridCol w:w="1440"/>
        <w:gridCol w:w="1620"/>
        <w:gridCol w:w="2005"/>
      </w:tblGrid>
      <w:tr w:rsidR="008E2D17" w:rsidRPr="00B6616B" w14:paraId="29F036A4" w14:textId="77777777" w:rsidTr="00CA4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vAlign w:val="bottom"/>
          </w:tcPr>
          <w:p w14:paraId="0BE016A6" w14:textId="77777777" w:rsidR="008E2D17" w:rsidRPr="00B6616B" w:rsidRDefault="008E2D17" w:rsidP="00054119">
            <w:pPr>
              <w:contextualSpacing/>
              <w:rPr>
                <w:rFonts w:ascii="Arial" w:hAnsi="Arial" w:cs="Arial"/>
              </w:rPr>
            </w:pPr>
            <w:r w:rsidRPr="00B6616B">
              <w:rPr>
                <w:rFonts w:ascii="Arial" w:hAnsi="Arial" w:cs="Arial"/>
              </w:rPr>
              <w:t>Property</w:t>
            </w:r>
          </w:p>
        </w:tc>
        <w:tc>
          <w:tcPr>
            <w:tcW w:w="900" w:type="dxa"/>
            <w:vAlign w:val="bottom"/>
          </w:tcPr>
          <w:p w14:paraId="2ED1963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890" w:type="dxa"/>
            <w:vAlign w:val="bottom"/>
          </w:tcPr>
          <w:p w14:paraId="397C0FB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773127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4497D07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0F256DC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4DA4B229" w14:textId="77777777" w:rsidTr="00CA4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7F6D0DE3" w14:textId="0C2EC94A" w:rsidR="008E2D17" w:rsidRPr="00104CDF" w:rsidRDefault="00F51420" w:rsidP="00054119">
            <w:pPr>
              <w:contextualSpacing/>
              <w:rPr>
                <w:rFonts w:ascii="Arial" w:hAnsi="Arial" w:cs="Arial"/>
              </w:rPr>
            </w:pPr>
            <w:r>
              <w:rPr>
                <w:rFonts w:ascii="Arial" w:hAnsi="Arial" w:cs="Arial"/>
              </w:rPr>
              <w:t>Target</w:t>
            </w:r>
          </w:p>
        </w:tc>
        <w:tc>
          <w:tcPr>
            <w:tcW w:w="900" w:type="dxa"/>
          </w:tcPr>
          <w:p w14:paraId="15BAB547" w14:textId="79ECE130"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890" w:type="dxa"/>
          </w:tcPr>
          <w:p w14:paraId="36C9295A"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E444340" w14:textId="0F87EF51"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7BD4DB1E" w14:textId="6CF4BA15"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2FE70B2E" w14:textId="0393B8A9"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4769FA8D" w14:textId="77777777" w:rsidTr="00CA4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4253AF8D" w14:textId="551FD6C7" w:rsidR="008E2D17" w:rsidRPr="00104CDF" w:rsidRDefault="00F51420" w:rsidP="00054119">
            <w:pPr>
              <w:contextualSpacing/>
              <w:rPr>
                <w:rFonts w:ascii="Arial" w:hAnsi="Arial" w:cs="Arial"/>
              </w:rPr>
            </w:pPr>
            <w:proofErr w:type="spellStart"/>
            <w:r>
              <w:rPr>
                <w:rFonts w:ascii="Arial" w:hAnsi="Arial" w:cs="Arial"/>
              </w:rPr>
              <w:t>TargetValues</w:t>
            </w:r>
            <w:proofErr w:type="spellEnd"/>
          </w:p>
        </w:tc>
        <w:tc>
          <w:tcPr>
            <w:tcW w:w="900" w:type="dxa"/>
          </w:tcPr>
          <w:p w14:paraId="1F829A34" w14:textId="417F70A7"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890" w:type="dxa"/>
          </w:tcPr>
          <w:p w14:paraId="70627888"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0CB6E9BA" w14:textId="511180C5"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620" w:type="dxa"/>
          </w:tcPr>
          <w:p w14:paraId="603142D6" w14:textId="2785F80F"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5CDDE368" w14:textId="598A1FE7"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bl>
    <w:p w14:paraId="19791439"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15B70ED"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5098D0C" w14:textId="77777777" w:rsidR="008E2D17" w:rsidRPr="00571BDF" w:rsidRDefault="008E2D17" w:rsidP="00054119">
            <w:pPr>
              <w:pStyle w:val="NormalBold"/>
              <w:rPr>
                <w:b/>
              </w:rPr>
            </w:pPr>
            <w:r w:rsidRPr="00571BDF">
              <w:rPr>
                <w:b/>
              </w:rPr>
              <w:t>Property</w:t>
            </w:r>
          </w:p>
        </w:tc>
        <w:tc>
          <w:tcPr>
            <w:tcW w:w="3579" w:type="pct"/>
          </w:tcPr>
          <w:p w14:paraId="6A74E3FE"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7FA1E3F2"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C07EBEB" w14:textId="27375301" w:rsidR="008E2D17" w:rsidRPr="00DC2F60" w:rsidRDefault="00F51420" w:rsidP="00054119">
            <w:pPr>
              <w:pStyle w:val="NormalBold"/>
              <w:rPr>
                <w:b/>
              </w:rPr>
            </w:pPr>
            <w:r>
              <w:rPr>
                <w:b/>
              </w:rPr>
              <w:t>Target</w:t>
            </w:r>
          </w:p>
        </w:tc>
        <w:tc>
          <w:tcPr>
            <w:tcW w:w="3579" w:type="pct"/>
          </w:tcPr>
          <w:p w14:paraId="66F27C92" w14:textId="10782482"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A0579">
              <w:t>The target category. For example, Age.</w:t>
            </w:r>
          </w:p>
        </w:tc>
      </w:tr>
      <w:tr w:rsidR="008E2D17" w:rsidRPr="00104CDF" w14:paraId="2ED83469"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0B2C53C" w14:textId="6C1D4C37" w:rsidR="008E2D17" w:rsidRPr="00DC2F60" w:rsidRDefault="00F51420" w:rsidP="00054119">
            <w:pPr>
              <w:pStyle w:val="NormalBold"/>
              <w:rPr>
                <w:b/>
              </w:rPr>
            </w:pPr>
            <w:proofErr w:type="spellStart"/>
            <w:r>
              <w:rPr>
                <w:b/>
              </w:rPr>
              <w:t>TargetValues</w:t>
            </w:r>
            <w:proofErr w:type="spellEnd"/>
          </w:p>
        </w:tc>
        <w:tc>
          <w:tcPr>
            <w:tcW w:w="3579" w:type="pct"/>
          </w:tcPr>
          <w:p w14:paraId="65454E42" w14:textId="5C16D2BD"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EA0579">
              <w:t>A list of target values. For example, age range 18-24 and 25-34.</w:t>
            </w:r>
          </w:p>
        </w:tc>
      </w:tr>
    </w:tbl>
    <w:p w14:paraId="465A5328" w14:textId="77777777" w:rsidR="00C8453D" w:rsidRDefault="00C8453D" w:rsidP="005A2AE3"/>
    <w:p w14:paraId="5EA97575" w14:textId="347EB1B7" w:rsidR="00713CAD" w:rsidRDefault="00713CAD" w:rsidP="001D6F3F">
      <w:pPr>
        <w:pStyle w:val="Heading1"/>
      </w:pPr>
      <w:bookmarkStart w:id="354" w:name="_Toc298671444"/>
      <w:bookmarkStart w:id="355" w:name="_Toc307006502"/>
      <w:r>
        <w:t>Reference Data</w:t>
      </w:r>
      <w:bookmarkEnd w:id="354"/>
      <w:bookmarkEnd w:id="355"/>
    </w:p>
    <w:p w14:paraId="64AF1DAC" w14:textId="22792B2C" w:rsidR="00EA0579" w:rsidRPr="00EA0579" w:rsidRDefault="00EA0579" w:rsidP="00EA0579">
      <w:r w:rsidRPr="00EA0579">
        <w:t>This section defines the reference data that an OpenDirect API must support. Reference data provides enumerated values for a resource property. The publisher must return only those values that they support.</w:t>
      </w:r>
    </w:p>
    <w:p w14:paraId="7B74860E" w14:textId="1A9E8BB0" w:rsidR="00713CAD" w:rsidRDefault="00713CAD" w:rsidP="001D6F3F">
      <w:pPr>
        <w:pStyle w:val="Heading2"/>
      </w:pPr>
      <w:bookmarkStart w:id="356" w:name="_Toc298671445"/>
      <w:bookmarkStart w:id="357" w:name="_Toc307006503"/>
      <w:proofErr w:type="spellStart"/>
      <w:r>
        <w:t>AdFormatType</w:t>
      </w:r>
      <w:bookmarkEnd w:id="356"/>
      <w:bookmarkEnd w:id="357"/>
      <w:proofErr w:type="spellEnd"/>
    </w:p>
    <w:p w14:paraId="017DFE07" w14:textId="77777777" w:rsidR="00EA0579" w:rsidRDefault="00EA0579" w:rsidP="00EA0579">
      <w:r w:rsidRPr="00EA0579">
        <w:t>Defines the possible ad formats.</w:t>
      </w:r>
    </w:p>
    <w:p w14:paraId="2ECFF897" w14:textId="77777777" w:rsidR="00EA0579" w:rsidRPr="00EA0579" w:rsidRDefault="00EA0579" w:rsidP="00EA0579">
      <w:r w:rsidRPr="00EA0579">
        <w:t xml:space="preserve">The API may support all or a subset of the following ad formats. </w:t>
      </w:r>
    </w:p>
    <w:p w14:paraId="7B80862E" w14:textId="77777777" w:rsidR="00EA0579" w:rsidRPr="00EA0579" w:rsidRDefault="00EA0579" w:rsidP="0086621B">
      <w:pPr>
        <w:numPr>
          <w:ilvl w:val="0"/>
          <w:numId w:val="10"/>
        </w:numPr>
        <w:spacing w:after="0"/>
      </w:pPr>
      <w:r w:rsidRPr="00EA0579">
        <w:t>HTML5</w:t>
      </w:r>
    </w:p>
    <w:p w14:paraId="0CA87DF0" w14:textId="77777777" w:rsidR="00EA0579" w:rsidRPr="00EA0579" w:rsidRDefault="00EA0579" w:rsidP="0086621B">
      <w:pPr>
        <w:numPr>
          <w:ilvl w:val="0"/>
          <w:numId w:val="10"/>
        </w:numPr>
        <w:spacing w:after="0"/>
      </w:pPr>
      <w:r w:rsidRPr="00EA0579">
        <w:t>HTML5 Expandable</w:t>
      </w:r>
    </w:p>
    <w:p w14:paraId="36F410F7" w14:textId="77777777" w:rsidR="00EA0579" w:rsidRPr="00EA0579" w:rsidRDefault="00EA0579" w:rsidP="0086621B">
      <w:pPr>
        <w:numPr>
          <w:ilvl w:val="0"/>
          <w:numId w:val="10"/>
        </w:numPr>
        <w:spacing w:after="0"/>
      </w:pPr>
      <w:r w:rsidRPr="00EA0579">
        <w:t>Flash</w:t>
      </w:r>
    </w:p>
    <w:p w14:paraId="4C3BB716" w14:textId="77777777" w:rsidR="00EA0579" w:rsidRPr="00EA0579" w:rsidRDefault="00EA0579" w:rsidP="0086621B">
      <w:pPr>
        <w:numPr>
          <w:ilvl w:val="0"/>
          <w:numId w:val="10"/>
        </w:numPr>
        <w:spacing w:after="0"/>
      </w:pPr>
      <w:proofErr w:type="spellStart"/>
      <w:r w:rsidRPr="00EA0579">
        <w:t>FlashExpandable</w:t>
      </w:r>
      <w:proofErr w:type="spellEnd"/>
    </w:p>
    <w:p w14:paraId="29EB9B4A" w14:textId="77777777" w:rsidR="00EA0579" w:rsidRPr="00EA0579" w:rsidRDefault="00EA0579" w:rsidP="0086621B">
      <w:pPr>
        <w:numPr>
          <w:ilvl w:val="0"/>
          <w:numId w:val="10"/>
        </w:numPr>
        <w:spacing w:after="0"/>
      </w:pPr>
      <w:r w:rsidRPr="00EA0579">
        <w:t>Image</w:t>
      </w:r>
    </w:p>
    <w:p w14:paraId="4EB1269F" w14:textId="77777777" w:rsidR="00EA0579" w:rsidRPr="00EA0579" w:rsidRDefault="00EA0579" w:rsidP="0086621B">
      <w:pPr>
        <w:numPr>
          <w:ilvl w:val="0"/>
          <w:numId w:val="10"/>
        </w:numPr>
        <w:spacing w:after="0"/>
      </w:pPr>
      <w:r w:rsidRPr="00EA0579">
        <w:t>Tag</w:t>
      </w:r>
    </w:p>
    <w:p w14:paraId="7D237933" w14:textId="77777777" w:rsidR="00EA0579" w:rsidRPr="00EA0579" w:rsidRDefault="00EA0579" w:rsidP="0086621B">
      <w:pPr>
        <w:numPr>
          <w:ilvl w:val="0"/>
          <w:numId w:val="10"/>
        </w:numPr>
        <w:spacing w:after="0"/>
      </w:pPr>
      <w:proofErr w:type="spellStart"/>
      <w:r w:rsidRPr="00EA0579">
        <w:t>TagExpandable</w:t>
      </w:r>
      <w:proofErr w:type="spellEnd"/>
    </w:p>
    <w:p w14:paraId="54ED98C1" w14:textId="77777777" w:rsidR="00EA0579" w:rsidRPr="00EA0579" w:rsidRDefault="00EA0579" w:rsidP="0086621B">
      <w:pPr>
        <w:numPr>
          <w:ilvl w:val="0"/>
          <w:numId w:val="10"/>
        </w:numPr>
        <w:spacing w:after="0"/>
      </w:pPr>
      <w:r w:rsidRPr="00EA0579">
        <w:t>Text</w:t>
      </w:r>
    </w:p>
    <w:p w14:paraId="3A0A0E70" w14:textId="77777777" w:rsidR="00EA0579" w:rsidRPr="00EA0579" w:rsidRDefault="00EA0579" w:rsidP="0086621B">
      <w:pPr>
        <w:numPr>
          <w:ilvl w:val="0"/>
          <w:numId w:val="10"/>
        </w:numPr>
        <w:spacing w:after="0"/>
      </w:pPr>
      <w:r w:rsidRPr="00EA0579">
        <w:t>Video</w:t>
      </w:r>
    </w:p>
    <w:p w14:paraId="2ED8AEDD" w14:textId="77777777" w:rsidR="00EA0579" w:rsidRPr="00EA0579" w:rsidRDefault="00EA0579" w:rsidP="0086621B">
      <w:pPr>
        <w:numPr>
          <w:ilvl w:val="0"/>
          <w:numId w:val="10"/>
        </w:numPr>
        <w:spacing w:after="0"/>
      </w:pPr>
      <w:r w:rsidRPr="00EA0579">
        <w:t>VPAID</w:t>
      </w:r>
    </w:p>
    <w:p w14:paraId="175DC3DE" w14:textId="77777777" w:rsidR="00C8453D" w:rsidRDefault="00EA0579" w:rsidP="0086621B">
      <w:pPr>
        <w:numPr>
          <w:ilvl w:val="0"/>
          <w:numId w:val="10"/>
        </w:numPr>
        <w:spacing w:after="0"/>
      </w:pPr>
      <w:r w:rsidRPr="00EA0579">
        <w:t>MRAID</w:t>
      </w:r>
    </w:p>
    <w:p w14:paraId="36D4BF50" w14:textId="12350717" w:rsidR="00EA0579" w:rsidRPr="00EA0579" w:rsidRDefault="00EA0579" w:rsidP="00EA0579">
      <w:r w:rsidRPr="00EA0579">
        <w:t xml:space="preserve">Tag and </w:t>
      </w:r>
      <w:proofErr w:type="spellStart"/>
      <w:r w:rsidRPr="00EA0579">
        <w:t>TagExpandable</w:t>
      </w:r>
      <w:proofErr w:type="spellEnd"/>
      <w:r w:rsidRPr="00EA0579">
        <w:t xml:space="preserve"> denote a third-party script. </w:t>
      </w:r>
    </w:p>
    <w:p w14:paraId="1ABC370F" w14:textId="77777777" w:rsidR="00EA0579" w:rsidRPr="00EA0579" w:rsidRDefault="00EA0579" w:rsidP="00EA0579">
      <w:pPr>
        <w:rPr>
          <w:u w:val="single"/>
        </w:rPr>
      </w:pPr>
      <w:r w:rsidRPr="00EA0579">
        <w:rPr>
          <w:u w:val="single"/>
        </w:rPr>
        <w:t>Native Ads</w:t>
      </w:r>
    </w:p>
    <w:p w14:paraId="2A87979C" w14:textId="4198E981" w:rsidR="00EA0579" w:rsidRDefault="00EA0579" w:rsidP="00EA0579">
      <w:r w:rsidRPr="00EA0579">
        <w:t>It’s permissible to add a “Native” format if supported by publisher using the following designation “x-Native.” For example, “x-</w:t>
      </w:r>
      <w:proofErr w:type="spellStart"/>
      <w:r w:rsidRPr="00EA0579">
        <w:t>fallfashion</w:t>
      </w:r>
      <w:proofErr w:type="spellEnd"/>
      <w:r w:rsidRPr="00EA0579">
        <w: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1B1219E1"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EE63140"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0FFC4789"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5C50F9CE"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98C4607"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05674D7E"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6714912B"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72ABA6AD"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0779EDD" w14:textId="07052BE4" w:rsidR="008E2D17" w:rsidRPr="00104CDF" w:rsidRDefault="0050731E" w:rsidP="00054119">
            <w:pPr>
              <w:contextualSpacing/>
              <w:rPr>
                <w:rFonts w:ascii="Arial" w:hAnsi="Arial" w:cs="Arial"/>
              </w:rPr>
            </w:pPr>
            <w:r>
              <w:rPr>
                <w:rFonts w:ascii="Arial" w:hAnsi="Arial" w:cs="Arial"/>
              </w:rPr>
              <w:t>Id</w:t>
            </w:r>
          </w:p>
        </w:tc>
        <w:tc>
          <w:tcPr>
            <w:tcW w:w="831" w:type="dxa"/>
          </w:tcPr>
          <w:p w14:paraId="28163AC3" w14:textId="6C718458"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77D90056" w14:textId="04B89441"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A0579">
              <w:t xml:space="preserve">The ID may contain a </w:t>
            </w:r>
            <w:r w:rsidR="00A01E91">
              <w:t>Max</w:t>
            </w:r>
            <w:r w:rsidRPr="00EA0579">
              <w:t xml:space="preserve"> 36 characters.</w:t>
            </w:r>
          </w:p>
        </w:tc>
        <w:tc>
          <w:tcPr>
            <w:tcW w:w="1440" w:type="dxa"/>
          </w:tcPr>
          <w:p w14:paraId="5AEED79B"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17D23299"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75EBD086"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29D9AB29"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E2640BF" w14:textId="62351210" w:rsidR="008E2D17" w:rsidRPr="00104CDF" w:rsidRDefault="0050731E" w:rsidP="00054119">
            <w:pPr>
              <w:contextualSpacing/>
              <w:rPr>
                <w:rFonts w:ascii="Arial" w:hAnsi="Arial" w:cs="Arial"/>
              </w:rPr>
            </w:pPr>
            <w:r>
              <w:rPr>
                <w:rFonts w:ascii="Arial" w:hAnsi="Arial" w:cs="Arial"/>
              </w:rPr>
              <w:t>Name</w:t>
            </w:r>
          </w:p>
        </w:tc>
        <w:tc>
          <w:tcPr>
            <w:tcW w:w="831" w:type="dxa"/>
          </w:tcPr>
          <w:p w14:paraId="5C8EA9A4" w14:textId="2902CF6C" w:rsidR="008E2D17" w:rsidRPr="00104CDF" w:rsidRDefault="0050731E"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680ED2A4"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1BB3C428"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5A78FF8E"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6EF0E04C"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1DF71716"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744C14AA"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B3D56A6" w14:textId="77777777" w:rsidR="008E2D17" w:rsidRPr="00571BDF" w:rsidRDefault="008E2D17" w:rsidP="00054119">
            <w:pPr>
              <w:pStyle w:val="NormalBold"/>
              <w:rPr>
                <w:b/>
              </w:rPr>
            </w:pPr>
            <w:r w:rsidRPr="00571BDF">
              <w:rPr>
                <w:b/>
              </w:rPr>
              <w:t>Property</w:t>
            </w:r>
          </w:p>
        </w:tc>
        <w:tc>
          <w:tcPr>
            <w:tcW w:w="3579" w:type="pct"/>
          </w:tcPr>
          <w:p w14:paraId="6B31E5DC"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59593585"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5C1C5C1" w14:textId="4A2A4333" w:rsidR="008E2D17" w:rsidRPr="00DC2F60" w:rsidRDefault="0050731E" w:rsidP="00054119">
            <w:pPr>
              <w:pStyle w:val="NormalBold"/>
              <w:rPr>
                <w:b/>
              </w:rPr>
            </w:pPr>
            <w:r>
              <w:rPr>
                <w:b/>
              </w:rPr>
              <w:t>Id</w:t>
            </w:r>
          </w:p>
        </w:tc>
        <w:tc>
          <w:tcPr>
            <w:tcW w:w="3579" w:type="pct"/>
          </w:tcPr>
          <w:p w14:paraId="15CC4AAB" w14:textId="575EC3A0"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A0579">
              <w:t>A system-generated opaque ID that uniquely identifies this resource.</w:t>
            </w:r>
          </w:p>
        </w:tc>
      </w:tr>
      <w:tr w:rsidR="008E2D17" w:rsidRPr="00104CDF" w14:paraId="1C997F63"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E672062" w14:textId="5260D9F0" w:rsidR="008E2D17" w:rsidRPr="00DC2F60" w:rsidRDefault="0050731E" w:rsidP="00054119">
            <w:pPr>
              <w:pStyle w:val="NormalBold"/>
              <w:rPr>
                <w:b/>
              </w:rPr>
            </w:pPr>
            <w:r>
              <w:rPr>
                <w:b/>
              </w:rPr>
              <w:t>Name</w:t>
            </w:r>
          </w:p>
        </w:tc>
        <w:tc>
          <w:tcPr>
            <w:tcW w:w="3579" w:type="pct"/>
          </w:tcPr>
          <w:p w14:paraId="65522D1C" w14:textId="42D03FBE" w:rsidR="008E2D17" w:rsidRPr="00104CDF" w:rsidRDefault="0050731E"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EA0579">
              <w:t>The ad format’s display name.</w:t>
            </w:r>
          </w:p>
        </w:tc>
      </w:tr>
    </w:tbl>
    <w:p w14:paraId="31BF58A3" w14:textId="22D03715" w:rsidR="00EA0579" w:rsidRPr="00EA0579" w:rsidRDefault="00EA0579" w:rsidP="00EA0579"/>
    <w:p w14:paraId="4047B95A" w14:textId="2CCC9DAF" w:rsidR="00713CAD" w:rsidRDefault="00713CAD" w:rsidP="001D6F3F">
      <w:pPr>
        <w:pStyle w:val="Heading2"/>
      </w:pPr>
      <w:bookmarkStart w:id="358" w:name="_Toc298671448"/>
      <w:bookmarkStart w:id="359" w:name="_Toc307006504"/>
      <w:proofErr w:type="spellStart"/>
      <w:r>
        <w:t>AdPosition</w:t>
      </w:r>
      <w:bookmarkEnd w:id="358"/>
      <w:bookmarkEnd w:id="359"/>
      <w:proofErr w:type="spellEnd"/>
    </w:p>
    <w:p w14:paraId="20AF0F24" w14:textId="77777777" w:rsidR="00EA0579" w:rsidRDefault="00EA0579" w:rsidP="00EA0579">
      <w:r w:rsidRPr="00EA0579">
        <w:t>Defines the possible ad positions on a web page.</w:t>
      </w:r>
    </w:p>
    <w:p w14:paraId="663F2721" w14:textId="77777777" w:rsidR="00EA0579" w:rsidRPr="00EA0579" w:rsidRDefault="00EA0579" w:rsidP="00EA0579">
      <w:r w:rsidRPr="00EA0579">
        <w:t xml:space="preserve">The API may support all or a subset of the following ad positions. </w:t>
      </w:r>
    </w:p>
    <w:p w14:paraId="7BDCB8C1" w14:textId="77777777" w:rsidR="00EA0579" w:rsidRDefault="00EA0579" w:rsidP="0086621B">
      <w:pPr>
        <w:numPr>
          <w:ilvl w:val="0"/>
          <w:numId w:val="11"/>
        </w:numPr>
      </w:pPr>
      <w:proofErr w:type="spellStart"/>
      <w:r w:rsidRPr="00EA0579">
        <w:t>AboveFold</w:t>
      </w:r>
      <w:proofErr w:type="spellEnd"/>
      <w:r w:rsidRPr="00EA0579">
        <w:t xml:space="preserve">—Ad placements </w:t>
      </w:r>
      <w:proofErr w:type="gramStart"/>
      <w:r w:rsidRPr="00EA0579">
        <w:t>that are</w:t>
      </w:r>
      <w:proofErr w:type="gramEnd"/>
      <w:r w:rsidRPr="00EA0579">
        <w:t xml:space="preserve"> visible without scrolling.</w:t>
      </w:r>
    </w:p>
    <w:p w14:paraId="2428BB01" w14:textId="07437C44" w:rsidR="008E2D17" w:rsidRDefault="00EA0579" w:rsidP="0086621B">
      <w:pPr>
        <w:numPr>
          <w:ilvl w:val="0"/>
          <w:numId w:val="11"/>
        </w:numPr>
      </w:pPr>
      <w:proofErr w:type="spellStart"/>
      <w:r w:rsidRPr="00EA0579">
        <w:t>BelowFold</w:t>
      </w:r>
      <w:proofErr w:type="spellEnd"/>
      <w:r w:rsidRPr="00EA0579">
        <w:t xml:space="preserve">—Ad placements </w:t>
      </w:r>
      <w:proofErr w:type="gramStart"/>
      <w:r w:rsidRPr="00EA0579">
        <w:t>that are</w:t>
      </w:r>
      <w:proofErr w:type="gramEnd"/>
      <w:r w:rsidRPr="00EA0579">
        <w:t xml:space="preserve"> visible only if the user scrolls down the page.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3A2CDA1D"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2412A85D"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7AD1B8F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5AB2035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7A372D8B"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1DB20E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3E8973D0"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50B1A80F"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5B8656C" w14:textId="6895A0EE" w:rsidR="008E2D17" w:rsidRPr="00104CDF" w:rsidRDefault="0050731E" w:rsidP="00054119">
            <w:pPr>
              <w:contextualSpacing/>
              <w:rPr>
                <w:rFonts w:ascii="Arial" w:hAnsi="Arial" w:cs="Arial"/>
              </w:rPr>
            </w:pPr>
            <w:r>
              <w:rPr>
                <w:rFonts w:ascii="Arial" w:hAnsi="Arial" w:cs="Arial"/>
              </w:rPr>
              <w:t>Id</w:t>
            </w:r>
          </w:p>
        </w:tc>
        <w:tc>
          <w:tcPr>
            <w:tcW w:w="831" w:type="dxa"/>
          </w:tcPr>
          <w:p w14:paraId="6E17C6BC" w14:textId="7D6DB47D"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213006B8" w14:textId="46502CD4"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42428E">
              <w:rPr>
                <w:rFonts w:ascii="Arial" w:hAnsi="Arial" w:cs="Arial"/>
              </w:rPr>
              <w:t xml:space="preserve">The ID may contain a </w:t>
            </w:r>
            <w:r w:rsidR="00A01E91">
              <w:rPr>
                <w:rFonts w:ascii="Arial" w:hAnsi="Arial" w:cs="Arial"/>
              </w:rPr>
              <w:t>Max</w:t>
            </w:r>
            <w:r w:rsidRPr="0042428E">
              <w:rPr>
                <w:rFonts w:ascii="Arial" w:hAnsi="Arial" w:cs="Arial"/>
              </w:rPr>
              <w:t xml:space="preserve"> 36 characters.</w:t>
            </w:r>
          </w:p>
        </w:tc>
        <w:tc>
          <w:tcPr>
            <w:tcW w:w="1440" w:type="dxa"/>
          </w:tcPr>
          <w:p w14:paraId="4A7E9463"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750F881B"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6FE5747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7198122C"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A893585" w14:textId="4F4BB502" w:rsidR="008E2D17" w:rsidRPr="00104CDF" w:rsidRDefault="0050731E" w:rsidP="00054119">
            <w:pPr>
              <w:contextualSpacing/>
              <w:rPr>
                <w:rFonts w:ascii="Arial" w:hAnsi="Arial" w:cs="Arial"/>
              </w:rPr>
            </w:pPr>
            <w:r>
              <w:rPr>
                <w:rFonts w:ascii="Arial" w:hAnsi="Arial" w:cs="Arial"/>
              </w:rPr>
              <w:t>Name</w:t>
            </w:r>
          </w:p>
        </w:tc>
        <w:tc>
          <w:tcPr>
            <w:tcW w:w="831" w:type="dxa"/>
          </w:tcPr>
          <w:p w14:paraId="0CD702A4" w14:textId="74B22527" w:rsidR="008E2D17" w:rsidRPr="00104CDF" w:rsidRDefault="0050731E"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2F8D0075"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4F5748CB"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629067BD"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58E8AF40"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26CA7BBC"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71C9CE7A"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0F999A3" w14:textId="77777777" w:rsidR="008E2D17" w:rsidRPr="00571BDF" w:rsidRDefault="008E2D17" w:rsidP="00054119">
            <w:pPr>
              <w:pStyle w:val="NormalBold"/>
              <w:rPr>
                <w:b/>
              </w:rPr>
            </w:pPr>
            <w:r w:rsidRPr="00571BDF">
              <w:rPr>
                <w:b/>
              </w:rPr>
              <w:t>Property</w:t>
            </w:r>
          </w:p>
        </w:tc>
        <w:tc>
          <w:tcPr>
            <w:tcW w:w="3579" w:type="pct"/>
          </w:tcPr>
          <w:p w14:paraId="4287E0D9"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1BC14F9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60322DE" w14:textId="266BF2CF" w:rsidR="008E2D17" w:rsidRPr="00DC2F60" w:rsidRDefault="0050731E" w:rsidP="00054119">
            <w:pPr>
              <w:pStyle w:val="NormalBold"/>
              <w:rPr>
                <w:b/>
              </w:rPr>
            </w:pPr>
            <w:r>
              <w:rPr>
                <w:b/>
              </w:rPr>
              <w:t>Id</w:t>
            </w:r>
          </w:p>
        </w:tc>
        <w:tc>
          <w:tcPr>
            <w:tcW w:w="3579" w:type="pct"/>
          </w:tcPr>
          <w:p w14:paraId="215D84EE" w14:textId="3835A7A8"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A0579">
              <w:t>A system-generated opaque ID that uniquely identifies this resource.</w:t>
            </w:r>
          </w:p>
        </w:tc>
      </w:tr>
      <w:tr w:rsidR="008E2D17" w:rsidRPr="00104CDF" w14:paraId="4B899F00"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21819DE" w14:textId="164EA3F4" w:rsidR="008E2D17" w:rsidRPr="00DC2F60" w:rsidRDefault="0050731E" w:rsidP="00054119">
            <w:pPr>
              <w:pStyle w:val="NormalBold"/>
              <w:rPr>
                <w:b/>
              </w:rPr>
            </w:pPr>
            <w:r>
              <w:rPr>
                <w:b/>
              </w:rPr>
              <w:t>Name</w:t>
            </w:r>
          </w:p>
        </w:tc>
        <w:tc>
          <w:tcPr>
            <w:tcW w:w="3579" w:type="pct"/>
          </w:tcPr>
          <w:p w14:paraId="51A53FB3" w14:textId="1D75E46E" w:rsidR="008E2D17" w:rsidRPr="00104CDF" w:rsidRDefault="0050731E"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EA0579">
              <w:t>The ad position’s display name.</w:t>
            </w:r>
          </w:p>
        </w:tc>
      </w:tr>
    </w:tbl>
    <w:p w14:paraId="60A94D98" w14:textId="77777777" w:rsidR="002727C0" w:rsidRPr="00EA0579" w:rsidRDefault="002727C0" w:rsidP="00EA0579"/>
    <w:p w14:paraId="6E181438" w14:textId="40CA076F" w:rsidR="00713CAD" w:rsidRDefault="00713CAD" w:rsidP="001D6F3F">
      <w:pPr>
        <w:pStyle w:val="Heading2"/>
      </w:pPr>
      <w:bookmarkStart w:id="360" w:name="_Toc298671451"/>
      <w:bookmarkStart w:id="361" w:name="_Toc307006505"/>
      <w:proofErr w:type="spellStart"/>
      <w:r>
        <w:t>ContactType</w:t>
      </w:r>
      <w:bookmarkEnd w:id="360"/>
      <w:bookmarkEnd w:id="361"/>
      <w:proofErr w:type="spellEnd"/>
    </w:p>
    <w:p w14:paraId="6581978D" w14:textId="77777777" w:rsidR="002727C0" w:rsidRPr="002727C0" w:rsidRDefault="002727C0" w:rsidP="002727C0">
      <w:r w:rsidRPr="002727C0">
        <w:t xml:space="preserve">Defines the possible types of </w:t>
      </w:r>
      <w:hyperlink w:anchor="_Contact" w:history="1">
        <w:r w:rsidRPr="002727C0">
          <w:rPr>
            <w:rStyle w:val="Hyperlink"/>
          </w:rPr>
          <w:t>Contacts</w:t>
        </w:r>
      </w:hyperlink>
      <w:r w:rsidRPr="002727C0">
        <w:t>.</w:t>
      </w:r>
    </w:p>
    <w:p w14:paraId="6C5DCA55" w14:textId="77777777" w:rsidR="002727C0" w:rsidRPr="002727C0" w:rsidRDefault="002727C0" w:rsidP="002727C0">
      <w:r w:rsidRPr="002727C0">
        <w:t>The API must support the following contact types.</w:t>
      </w:r>
    </w:p>
    <w:p w14:paraId="6528132A" w14:textId="77777777" w:rsidR="002727C0" w:rsidRPr="002727C0" w:rsidRDefault="002727C0" w:rsidP="0086621B">
      <w:pPr>
        <w:numPr>
          <w:ilvl w:val="0"/>
          <w:numId w:val="12"/>
        </w:numPr>
        <w:spacing w:after="60"/>
      </w:pPr>
      <w:bookmarkStart w:id="362" w:name="ptr"/>
      <w:bookmarkStart w:id="363" w:name="_Industry"/>
      <w:bookmarkEnd w:id="362"/>
      <w:bookmarkEnd w:id="363"/>
      <w:r w:rsidRPr="002727C0">
        <w:t>Billing—The person to contact with billing inquiries.</w:t>
      </w:r>
    </w:p>
    <w:p w14:paraId="4D742EDD" w14:textId="77777777" w:rsidR="002727C0" w:rsidRPr="002727C0" w:rsidRDefault="002727C0" w:rsidP="0086621B">
      <w:pPr>
        <w:numPr>
          <w:ilvl w:val="0"/>
          <w:numId w:val="12"/>
        </w:numPr>
        <w:spacing w:after="60"/>
      </w:pPr>
      <w:r w:rsidRPr="002727C0">
        <w:t>Buyer—The person to contact with general questions about the order.</w:t>
      </w:r>
    </w:p>
    <w:p w14:paraId="4302EF0E" w14:textId="4A8F2507" w:rsidR="008E2D17" w:rsidRDefault="002727C0" w:rsidP="0086621B">
      <w:pPr>
        <w:numPr>
          <w:ilvl w:val="0"/>
          <w:numId w:val="12"/>
        </w:numPr>
        <w:spacing w:after="60"/>
      </w:pPr>
      <w:r w:rsidRPr="002727C0">
        <w:t xml:space="preserve">Creative—The person to contact if there is an issue with one of the order’s </w:t>
      </w:r>
      <w:proofErr w:type="spellStart"/>
      <w:r w:rsidRPr="002727C0">
        <w:t>creatives</w:t>
      </w:r>
      <w:proofErr w:type="spellEnd"/>
      <w:r w:rsidRPr="002727C0">
        <w: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65AF14D5"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286255BB"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5F7FB1EF"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40DA1735"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09B92FF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2072A752"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6989C74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157697A5"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8BF1D01" w14:textId="0FCAD4B5" w:rsidR="008E2D17" w:rsidRPr="00104CDF" w:rsidRDefault="0050731E" w:rsidP="00054119">
            <w:pPr>
              <w:contextualSpacing/>
              <w:rPr>
                <w:rFonts w:ascii="Arial" w:hAnsi="Arial" w:cs="Arial"/>
              </w:rPr>
            </w:pPr>
            <w:r>
              <w:rPr>
                <w:rFonts w:ascii="Arial" w:hAnsi="Arial" w:cs="Arial"/>
              </w:rPr>
              <w:t>Id</w:t>
            </w:r>
          </w:p>
        </w:tc>
        <w:tc>
          <w:tcPr>
            <w:tcW w:w="831" w:type="dxa"/>
          </w:tcPr>
          <w:p w14:paraId="26C858E0" w14:textId="734EE610"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6F0654FA" w14:textId="6E3C9771"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42428E">
              <w:rPr>
                <w:rFonts w:ascii="Arial" w:hAnsi="Arial" w:cs="Arial"/>
              </w:rPr>
              <w:t xml:space="preserve">The ID may contain a </w:t>
            </w:r>
            <w:r w:rsidR="00A01E91">
              <w:rPr>
                <w:rFonts w:ascii="Arial" w:hAnsi="Arial" w:cs="Arial"/>
              </w:rPr>
              <w:t>Max</w:t>
            </w:r>
            <w:r w:rsidRPr="0042428E">
              <w:rPr>
                <w:rFonts w:ascii="Arial" w:hAnsi="Arial" w:cs="Arial"/>
              </w:rPr>
              <w:t xml:space="preserve"> 36 characters.</w:t>
            </w:r>
          </w:p>
        </w:tc>
        <w:tc>
          <w:tcPr>
            <w:tcW w:w="1440" w:type="dxa"/>
          </w:tcPr>
          <w:p w14:paraId="60F6DF39"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79DE76D4"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66819D26"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68BCF60D"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1A44A72" w14:textId="299155EE" w:rsidR="008E2D17" w:rsidRPr="00104CDF" w:rsidRDefault="0050731E" w:rsidP="00054119">
            <w:pPr>
              <w:contextualSpacing/>
              <w:rPr>
                <w:rFonts w:ascii="Arial" w:hAnsi="Arial" w:cs="Arial"/>
              </w:rPr>
            </w:pPr>
            <w:r>
              <w:rPr>
                <w:rFonts w:ascii="Arial" w:hAnsi="Arial" w:cs="Arial"/>
              </w:rPr>
              <w:t>Name</w:t>
            </w:r>
          </w:p>
        </w:tc>
        <w:tc>
          <w:tcPr>
            <w:tcW w:w="831" w:type="dxa"/>
          </w:tcPr>
          <w:p w14:paraId="16C89F0E" w14:textId="479A4A1A" w:rsidR="008E2D17" w:rsidRPr="00104CDF" w:rsidRDefault="0050731E"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298A92F0"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4433BEAB"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10266E2B"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2D5D20B8"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2A305DFA"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1C08D392"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C92025C" w14:textId="77777777" w:rsidR="008E2D17" w:rsidRPr="00571BDF" w:rsidRDefault="008E2D17" w:rsidP="00054119">
            <w:pPr>
              <w:pStyle w:val="NormalBold"/>
              <w:rPr>
                <w:b/>
              </w:rPr>
            </w:pPr>
            <w:r w:rsidRPr="00571BDF">
              <w:rPr>
                <w:b/>
              </w:rPr>
              <w:t>Property</w:t>
            </w:r>
          </w:p>
        </w:tc>
        <w:tc>
          <w:tcPr>
            <w:tcW w:w="3579" w:type="pct"/>
          </w:tcPr>
          <w:p w14:paraId="2871424A"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01188A90"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9A954D8" w14:textId="286D733E" w:rsidR="008E2D17" w:rsidRPr="00DC2F60" w:rsidRDefault="0050731E" w:rsidP="00054119">
            <w:pPr>
              <w:pStyle w:val="NormalBold"/>
              <w:rPr>
                <w:b/>
              </w:rPr>
            </w:pPr>
            <w:r>
              <w:rPr>
                <w:b/>
              </w:rPr>
              <w:t>Id</w:t>
            </w:r>
          </w:p>
        </w:tc>
        <w:tc>
          <w:tcPr>
            <w:tcW w:w="3579" w:type="pct"/>
          </w:tcPr>
          <w:p w14:paraId="10289CEB" w14:textId="28120E61" w:rsidR="008E2D17" w:rsidRPr="00104CDF" w:rsidRDefault="0050731E"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727C0">
              <w:t>A system-generated opaque ID that uniquely identifies this resource.</w:t>
            </w:r>
          </w:p>
        </w:tc>
      </w:tr>
      <w:tr w:rsidR="008E2D17" w:rsidRPr="00104CDF" w14:paraId="75796015"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58869B7" w14:textId="09EACD18" w:rsidR="008E2D17" w:rsidRPr="00DC2F60" w:rsidRDefault="0050731E" w:rsidP="00054119">
            <w:pPr>
              <w:pStyle w:val="NormalBold"/>
              <w:rPr>
                <w:b/>
              </w:rPr>
            </w:pPr>
            <w:r>
              <w:rPr>
                <w:b/>
              </w:rPr>
              <w:t>Name</w:t>
            </w:r>
          </w:p>
        </w:tc>
        <w:tc>
          <w:tcPr>
            <w:tcW w:w="3579" w:type="pct"/>
          </w:tcPr>
          <w:p w14:paraId="7D4C5C2F" w14:textId="65131730" w:rsidR="008E2D17" w:rsidRPr="00104CDF" w:rsidRDefault="0050731E"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727C0">
              <w:t>The type’s display name.</w:t>
            </w:r>
          </w:p>
        </w:tc>
      </w:tr>
    </w:tbl>
    <w:p w14:paraId="724DC213" w14:textId="3AB0481C" w:rsidR="002727C0" w:rsidRPr="002727C0" w:rsidRDefault="002727C0" w:rsidP="002727C0"/>
    <w:p w14:paraId="218C0465" w14:textId="4838E0E5" w:rsidR="00713CAD" w:rsidRDefault="00713CAD" w:rsidP="001D6F3F">
      <w:pPr>
        <w:pStyle w:val="Heading2"/>
      </w:pPr>
      <w:bookmarkStart w:id="364" w:name="_Toc298671454"/>
      <w:bookmarkStart w:id="365" w:name="_Toc307006506"/>
      <w:r>
        <w:t>Country</w:t>
      </w:r>
      <w:bookmarkEnd w:id="364"/>
      <w:bookmarkEnd w:id="365"/>
    </w:p>
    <w:p w14:paraId="76BB5996" w14:textId="77777777" w:rsidR="002727C0" w:rsidRPr="002727C0" w:rsidRDefault="002727C0" w:rsidP="002727C0">
      <w:r w:rsidRPr="002727C0">
        <w:t>Defines a country that the API supports.</w:t>
      </w:r>
    </w:p>
    <w:p w14:paraId="569A40F8" w14:textId="23879E98" w:rsidR="002727C0" w:rsidRDefault="002727C0" w:rsidP="002727C0">
      <w:r w:rsidRPr="002727C0">
        <w:t>The API may support all or a subset of the countries specified in ISO 3166-1.</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5AD1B38F"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54D5A731"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237BEF1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648F716F"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DFF9EB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0279BCB0"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1348618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64F5D34F"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9E2650B" w14:textId="48056A40" w:rsidR="008E2D17" w:rsidRPr="00104CDF" w:rsidRDefault="00965630" w:rsidP="00054119">
            <w:pPr>
              <w:contextualSpacing/>
              <w:rPr>
                <w:rFonts w:ascii="Arial" w:hAnsi="Arial" w:cs="Arial"/>
              </w:rPr>
            </w:pPr>
            <w:proofErr w:type="spellStart"/>
            <w:r>
              <w:rPr>
                <w:rFonts w:ascii="Arial" w:hAnsi="Arial" w:cs="Arial"/>
              </w:rPr>
              <w:t>IsoCode</w:t>
            </w:r>
            <w:proofErr w:type="spellEnd"/>
          </w:p>
        </w:tc>
        <w:tc>
          <w:tcPr>
            <w:tcW w:w="831" w:type="dxa"/>
          </w:tcPr>
          <w:p w14:paraId="3D4B26A5" w14:textId="12CA04B3" w:rsidR="008E2D17" w:rsidRPr="00104CDF" w:rsidRDefault="0096563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07166502"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012DA1C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4EA3C434"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7BAADD39"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398B868"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4F82BACC"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4E75495" w14:textId="77777777" w:rsidR="008E2D17" w:rsidRPr="00571BDF" w:rsidRDefault="008E2D17" w:rsidP="00054119">
            <w:pPr>
              <w:pStyle w:val="NormalBold"/>
              <w:rPr>
                <w:b/>
              </w:rPr>
            </w:pPr>
            <w:r w:rsidRPr="00571BDF">
              <w:rPr>
                <w:b/>
              </w:rPr>
              <w:t>Property</w:t>
            </w:r>
          </w:p>
        </w:tc>
        <w:tc>
          <w:tcPr>
            <w:tcW w:w="3579" w:type="pct"/>
          </w:tcPr>
          <w:p w14:paraId="49A4BA0F"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4A3F3E05"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5450CC8" w14:textId="17585077" w:rsidR="008E2D17" w:rsidRPr="00DC2F60" w:rsidRDefault="00965630" w:rsidP="00054119">
            <w:pPr>
              <w:pStyle w:val="NormalBold"/>
              <w:rPr>
                <w:b/>
              </w:rPr>
            </w:pPr>
            <w:proofErr w:type="spellStart"/>
            <w:r>
              <w:rPr>
                <w:b/>
              </w:rPr>
              <w:t>IsoCode</w:t>
            </w:r>
            <w:proofErr w:type="spellEnd"/>
          </w:p>
        </w:tc>
        <w:tc>
          <w:tcPr>
            <w:tcW w:w="3579" w:type="pct"/>
          </w:tcPr>
          <w:p w14:paraId="25084B58" w14:textId="32139988" w:rsidR="008E2D17" w:rsidRPr="00104CDF" w:rsidRDefault="0096563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727C0">
              <w:t>The country’s two-character ISO code.</w:t>
            </w:r>
          </w:p>
        </w:tc>
      </w:tr>
    </w:tbl>
    <w:p w14:paraId="339AEAB1" w14:textId="6EFC5C2B" w:rsidR="002727C0" w:rsidRPr="002727C0" w:rsidRDefault="002727C0" w:rsidP="002727C0"/>
    <w:p w14:paraId="13914CB8" w14:textId="4F88ED55" w:rsidR="00713CAD" w:rsidRDefault="00713CAD" w:rsidP="001D6F3F">
      <w:pPr>
        <w:pStyle w:val="Heading2"/>
      </w:pPr>
      <w:bookmarkStart w:id="366" w:name="_Toc298671456"/>
      <w:bookmarkStart w:id="367" w:name="_Toc307006507"/>
      <w:r>
        <w:t>Currency</w:t>
      </w:r>
      <w:bookmarkEnd w:id="366"/>
      <w:bookmarkEnd w:id="367"/>
    </w:p>
    <w:p w14:paraId="071AB671" w14:textId="58EAE8DE" w:rsidR="007D0C8C" w:rsidRDefault="007D0C8C" w:rsidP="007D0C8C">
      <w:r w:rsidRPr="007D0C8C">
        <w:t>Defines a currency that the API supports.</w:t>
      </w:r>
    </w:p>
    <w:p w14:paraId="25183DC6" w14:textId="77777777" w:rsidR="007D0C8C" w:rsidRDefault="007D0C8C" w:rsidP="007D0C8C">
      <w:r w:rsidRPr="007D0C8C">
        <w:t>The API may support all or a subset of the currencies specified in ISO 4217.</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2EF68597"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7A6236A0"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24D6857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54CA40DA"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E26CE3F"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61C34C0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1C48C692"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31F25015"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26FAE53" w14:textId="12D7FD69" w:rsidR="008E2D17" w:rsidRPr="00104CDF" w:rsidRDefault="005216CD" w:rsidP="00054119">
            <w:pPr>
              <w:contextualSpacing/>
              <w:rPr>
                <w:rFonts w:ascii="Arial" w:hAnsi="Arial" w:cs="Arial"/>
              </w:rPr>
            </w:pPr>
            <w:proofErr w:type="spellStart"/>
            <w:r>
              <w:rPr>
                <w:rFonts w:ascii="Arial" w:hAnsi="Arial" w:cs="Arial"/>
              </w:rPr>
              <w:t>IsoCode</w:t>
            </w:r>
            <w:proofErr w:type="spellEnd"/>
          </w:p>
        </w:tc>
        <w:tc>
          <w:tcPr>
            <w:tcW w:w="831" w:type="dxa"/>
          </w:tcPr>
          <w:p w14:paraId="517F7008" w14:textId="03216609" w:rsidR="008E2D17" w:rsidRPr="00104CDF" w:rsidRDefault="005216C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20F9C07E"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285A7698"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3184705F"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40D7CD78"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D65880B"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EB81DFB"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B210069" w14:textId="77777777" w:rsidR="008E2D17" w:rsidRPr="00571BDF" w:rsidRDefault="008E2D17" w:rsidP="00054119">
            <w:pPr>
              <w:pStyle w:val="NormalBold"/>
              <w:rPr>
                <w:b/>
              </w:rPr>
            </w:pPr>
            <w:r w:rsidRPr="00571BDF">
              <w:rPr>
                <w:b/>
              </w:rPr>
              <w:t>Property</w:t>
            </w:r>
          </w:p>
        </w:tc>
        <w:tc>
          <w:tcPr>
            <w:tcW w:w="3579" w:type="pct"/>
          </w:tcPr>
          <w:p w14:paraId="6C19A411"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59C108E5"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862FF1F" w14:textId="33542649" w:rsidR="008E2D17" w:rsidRPr="00DC2F60" w:rsidRDefault="005216CD" w:rsidP="00054119">
            <w:pPr>
              <w:pStyle w:val="NormalBold"/>
              <w:rPr>
                <w:b/>
              </w:rPr>
            </w:pPr>
            <w:proofErr w:type="spellStart"/>
            <w:r>
              <w:rPr>
                <w:b/>
              </w:rPr>
              <w:t>IsoCode</w:t>
            </w:r>
            <w:proofErr w:type="spellEnd"/>
          </w:p>
        </w:tc>
        <w:tc>
          <w:tcPr>
            <w:tcW w:w="3579" w:type="pct"/>
          </w:tcPr>
          <w:p w14:paraId="38E23967" w14:textId="3E4D8F25" w:rsidR="008E2D17" w:rsidRPr="00104CDF" w:rsidRDefault="005216C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D0C8C">
              <w:t>The currency’s three-character ISO code.</w:t>
            </w:r>
          </w:p>
        </w:tc>
      </w:tr>
    </w:tbl>
    <w:p w14:paraId="7D8DE7A8" w14:textId="77777777" w:rsidR="007D0C8C" w:rsidRPr="007D0C8C" w:rsidRDefault="007D0C8C" w:rsidP="007D0C8C"/>
    <w:p w14:paraId="491897EB" w14:textId="1F2415A2" w:rsidR="00713CAD" w:rsidRDefault="00713CAD" w:rsidP="001D6F3F">
      <w:pPr>
        <w:pStyle w:val="Heading2"/>
      </w:pPr>
      <w:bookmarkStart w:id="368" w:name="_Toc298671458"/>
      <w:bookmarkStart w:id="369" w:name="_Toc307006508"/>
      <w:proofErr w:type="spellStart"/>
      <w:r>
        <w:t>DeliveryType</w:t>
      </w:r>
      <w:bookmarkEnd w:id="368"/>
      <w:bookmarkEnd w:id="369"/>
      <w:proofErr w:type="spellEnd"/>
    </w:p>
    <w:p w14:paraId="6059B65C" w14:textId="77777777" w:rsidR="007D0C8C" w:rsidRPr="007D0C8C" w:rsidRDefault="007D0C8C" w:rsidP="007D0C8C">
      <w:r w:rsidRPr="007D0C8C">
        <w:t>Defines the possible types of delivery.</w:t>
      </w:r>
    </w:p>
    <w:p w14:paraId="4AC25364" w14:textId="77777777" w:rsidR="007D0C8C" w:rsidRPr="007D0C8C" w:rsidRDefault="007D0C8C" w:rsidP="007D0C8C">
      <w:r w:rsidRPr="007D0C8C">
        <w:t>The API may support all or a subset of the following formats.</w:t>
      </w:r>
    </w:p>
    <w:p w14:paraId="1C0608A2" w14:textId="77777777" w:rsidR="007D0C8C" w:rsidRPr="007D0C8C" w:rsidRDefault="007D0C8C" w:rsidP="0086621B">
      <w:pPr>
        <w:numPr>
          <w:ilvl w:val="0"/>
          <w:numId w:val="12"/>
        </w:numPr>
        <w:spacing w:after="60"/>
      </w:pPr>
      <w:r w:rsidRPr="007D0C8C">
        <w:t>Exclusive—100% share of voice.</w:t>
      </w:r>
    </w:p>
    <w:p w14:paraId="2AB061D6" w14:textId="7E6DB25B" w:rsidR="008E2D17" w:rsidRDefault="007D0C8C" w:rsidP="0086621B">
      <w:pPr>
        <w:numPr>
          <w:ilvl w:val="0"/>
          <w:numId w:val="12"/>
        </w:numPr>
        <w:spacing w:after="60"/>
      </w:pPr>
      <w:r w:rsidRPr="007D0C8C">
        <w:t>Guaranteed—Guaranteed delivery of all booked impressions.</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1C6CC401"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3B45694B"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70E5252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1CF513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96C659B"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E82B9F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3825C7BF"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453B2565"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3A81722" w14:textId="40795A01" w:rsidR="008E2D17" w:rsidRPr="00104CDF" w:rsidRDefault="005216CD" w:rsidP="00054119">
            <w:pPr>
              <w:contextualSpacing/>
              <w:rPr>
                <w:rFonts w:ascii="Arial" w:hAnsi="Arial" w:cs="Arial"/>
              </w:rPr>
            </w:pPr>
            <w:r>
              <w:rPr>
                <w:rFonts w:ascii="Arial" w:hAnsi="Arial" w:cs="Arial"/>
              </w:rPr>
              <w:t>Id</w:t>
            </w:r>
          </w:p>
        </w:tc>
        <w:tc>
          <w:tcPr>
            <w:tcW w:w="831" w:type="dxa"/>
          </w:tcPr>
          <w:p w14:paraId="328C32BE" w14:textId="7B971E40" w:rsidR="008E2D17" w:rsidRPr="00104CDF" w:rsidRDefault="005216C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47837020" w14:textId="6E4B2277" w:rsidR="008E2D17" w:rsidRPr="00104CDF" w:rsidRDefault="00A01E91" w:rsidP="00902F6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5216CD" w:rsidRPr="0042428E">
              <w:rPr>
                <w:rFonts w:ascii="Arial" w:hAnsi="Arial" w:cs="Arial"/>
              </w:rPr>
              <w:t xml:space="preserve"> 36 </w:t>
            </w:r>
            <w:r w:rsidR="00902F69">
              <w:rPr>
                <w:rFonts w:ascii="Arial" w:hAnsi="Arial" w:cs="Arial"/>
              </w:rPr>
              <w:t>char</w:t>
            </w:r>
          </w:p>
        </w:tc>
        <w:tc>
          <w:tcPr>
            <w:tcW w:w="1440" w:type="dxa"/>
          </w:tcPr>
          <w:p w14:paraId="187151F2"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4E616DFB"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0AC51173"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1479F65C"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166B83" w14:textId="0A7EB0DB" w:rsidR="008E2D17" w:rsidRPr="00104CDF" w:rsidRDefault="005216CD" w:rsidP="00054119">
            <w:pPr>
              <w:contextualSpacing/>
              <w:rPr>
                <w:rFonts w:ascii="Arial" w:hAnsi="Arial" w:cs="Arial"/>
              </w:rPr>
            </w:pPr>
            <w:r>
              <w:rPr>
                <w:rFonts w:ascii="Arial" w:hAnsi="Arial" w:cs="Arial"/>
              </w:rPr>
              <w:t>Name</w:t>
            </w:r>
          </w:p>
        </w:tc>
        <w:tc>
          <w:tcPr>
            <w:tcW w:w="831" w:type="dxa"/>
          </w:tcPr>
          <w:p w14:paraId="3C272F92" w14:textId="6F706F4A" w:rsidR="008E2D17" w:rsidRPr="00104CDF" w:rsidRDefault="005216C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4658C99B"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573B29C8"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13BEBBC5"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17362D71"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328F5AAF"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00B8EE80"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096CCAE" w14:textId="77777777" w:rsidR="008E2D17" w:rsidRPr="00571BDF" w:rsidRDefault="008E2D17" w:rsidP="00054119">
            <w:pPr>
              <w:pStyle w:val="NormalBold"/>
              <w:rPr>
                <w:b/>
              </w:rPr>
            </w:pPr>
            <w:r w:rsidRPr="00571BDF">
              <w:rPr>
                <w:b/>
              </w:rPr>
              <w:t>Property</w:t>
            </w:r>
          </w:p>
        </w:tc>
        <w:tc>
          <w:tcPr>
            <w:tcW w:w="3579" w:type="pct"/>
          </w:tcPr>
          <w:p w14:paraId="743718A2"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4542C94F"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1A24A7D" w14:textId="395388E4" w:rsidR="008E2D17" w:rsidRPr="00DC2F60" w:rsidRDefault="005216CD" w:rsidP="00054119">
            <w:pPr>
              <w:pStyle w:val="NormalBold"/>
              <w:rPr>
                <w:b/>
              </w:rPr>
            </w:pPr>
            <w:r>
              <w:rPr>
                <w:b/>
              </w:rPr>
              <w:t>Id</w:t>
            </w:r>
          </w:p>
        </w:tc>
        <w:tc>
          <w:tcPr>
            <w:tcW w:w="3579" w:type="pct"/>
          </w:tcPr>
          <w:p w14:paraId="5A107AC5" w14:textId="4371B0C4" w:rsidR="008E2D17" w:rsidRPr="00104CDF" w:rsidRDefault="005216C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D0C8C">
              <w:t>A system-generated opaque ID that uniquely identifies this resource.</w:t>
            </w:r>
          </w:p>
        </w:tc>
      </w:tr>
      <w:tr w:rsidR="008E2D17" w:rsidRPr="00104CDF" w14:paraId="7FE3E34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E31AB33" w14:textId="54B769AB" w:rsidR="008E2D17" w:rsidRPr="00DC2F60" w:rsidRDefault="005216CD" w:rsidP="00054119">
            <w:pPr>
              <w:pStyle w:val="NormalBold"/>
              <w:rPr>
                <w:b/>
              </w:rPr>
            </w:pPr>
            <w:r>
              <w:rPr>
                <w:b/>
              </w:rPr>
              <w:t>Name</w:t>
            </w:r>
          </w:p>
        </w:tc>
        <w:tc>
          <w:tcPr>
            <w:tcW w:w="3579" w:type="pct"/>
          </w:tcPr>
          <w:p w14:paraId="428192A7" w14:textId="661DA18B" w:rsidR="008E2D17" w:rsidRPr="00104CDF" w:rsidRDefault="005216C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D0C8C">
              <w:t>The delivery type’s display name.</w:t>
            </w:r>
          </w:p>
        </w:tc>
      </w:tr>
    </w:tbl>
    <w:p w14:paraId="39A7CC93" w14:textId="0D6B5034" w:rsidR="007D0C8C" w:rsidRPr="007D0C8C" w:rsidRDefault="007D0C8C" w:rsidP="007D0C8C"/>
    <w:p w14:paraId="5305C359" w14:textId="3B537F52" w:rsidR="00713CAD" w:rsidRDefault="00713CAD" w:rsidP="001D6F3F">
      <w:pPr>
        <w:pStyle w:val="Heading2"/>
      </w:pPr>
      <w:bookmarkStart w:id="370" w:name="_Toc298671461"/>
      <w:bookmarkStart w:id="371" w:name="_Toc307006509"/>
      <w:proofErr w:type="spellStart"/>
      <w:r>
        <w:t>FrequencyCapInterval</w:t>
      </w:r>
      <w:bookmarkEnd w:id="370"/>
      <w:bookmarkEnd w:id="371"/>
      <w:proofErr w:type="spellEnd"/>
    </w:p>
    <w:p w14:paraId="793AF649" w14:textId="66073BFD" w:rsidR="0089759C" w:rsidRDefault="0089759C" w:rsidP="0089759C">
      <w:r w:rsidRPr="0089759C">
        <w:t>Defines the frequency cap intervals that the API supports.</w:t>
      </w:r>
    </w:p>
    <w:p w14:paraId="5BB9B557" w14:textId="66FDB659" w:rsidR="00C8453D" w:rsidRDefault="0089759C" w:rsidP="0089759C">
      <w:r w:rsidRPr="0089759C">
        <w:t xml:space="preserve">The frequency interval specifies the units in which the frequency count is expressed. For example, if a line’s frequency count is 2 and interval is Day, display the ad to the same user a </w:t>
      </w:r>
      <w:r w:rsidR="00A01E91">
        <w:t>Max</w:t>
      </w:r>
      <w:r w:rsidRPr="0089759C">
        <w:t xml:space="preserve"> 2 times in the same calendar day. </w:t>
      </w:r>
    </w:p>
    <w:p w14:paraId="03EB1AE3" w14:textId="032FCC35" w:rsidR="0089759C" w:rsidRPr="0089759C" w:rsidRDefault="0089759C" w:rsidP="0089759C">
      <w:r w:rsidRPr="0089759C">
        <w:t>The API may support all or a subset of the following intervals.</w:t>
      </w:r>
    </w:p>
    <w:p w14:paraId="6D733A1F" w14:textId="77777777" w:rsidR="0089759C" w:rsidRPr="0089759C" w:rsidRDefault="0089759C" w:rsidP="0086621B">
      <w:pPr>
        <w:numPr>
          <w:ilvl w:val="0"/>
          <w:numId w:val="12"/>
        </w:numPr>
        <w:spacing w:after="60"/>
      </w:pPr>
      <w:r w:rsidRPr="0089759C">
        <w:t>Day</w:t>
      </w:r>
    </w:p>
    <w:p w14:paraId="7889B849" w14:textId="77777777" w:rsidR="0089759C" w:rsidRPr="0089759C" w:rsidRDefault="0089759C" w:rsidP="0086621B">
      <w:pPr>
        <w:numPr>
          <w:ilvl w:val="0"/>
          <w:numId w:val="12"/>
        </w:numPr>
        <w:spacing w:after="60"/>
      </w:pPr>
      <w:r w:rsidRPr="0089759C">
        <w:t>Month</w:t>
      </w:r>
    </w:p>
    <w:p w14:paraId="566FC0A1" w14:textId="77777777" w:rsidR="0089759C" w:rsidRPr="0089759C" w:rsidRDefault="0089759C" w:rsidP="0086621B">
      <w:pPr>
        <w:numPr>
          <w:ilvl w:val="0"/>
          <w:numId w:val="12"/>
        </w:numPr>
        <w:spacing w:after="60"/>
      </w:pPr>
      <w:r w:rsidRPr="0089759C">
        <w:t>Week</w:t>
      </w:r>
    </w:p>
    <w:p w14:paraId="183DC0EC" w14:textId="77777777" w:rsidR="0089759C" w:rsidRPr="0089759C" w:rsidRDefault="0089759C" w:rsidP="0086621B">
      <w:pPr>
        <w:numPr>
          <w:ilvl w:val="0"/>
          <w:numId w:val="12"/>
        </w:numPr>
        <w:spacing w:after="60"/>
      </w:pPr>
      <w:r w:rsidRPr="0089759C">
        <w:t>Hour</w:t>
      </w:r>
    </w:p>
    <w:p w14:paraId="51604B2A" w14:textId="4BEDCF6C" w:rsidR="008E2D17" w:rsidRDefault="0089759C" w:rsidP="0086621B">
      <w:pPr>
        <w:numPr>
          <w:ilvl w:val="0"/>
          <w:numId w:val="12"/>
        </w:numPr>
        <w:spacing w:after="60"/>
      </w:pPr>
      <w:proofErr w:type="spellStart"/>
      <w:r w:rsidRPr="0089759C">
        <w:t>LineDuration</w:t>
      </w:r>
      <w:proofErr w:type="spellEnd"/>
      <w:r w:rsidRPr="0089759C">
        <w:t xml:space="preserve"> – For the life of the line based on its start and end dates.</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07C9F3F6"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37C7F86A"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0D91BA46"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AA3D90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AC909C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D89E2C7"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6DCDB5F2"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033AABCA"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9A0DF55" w14:textId="3433F435" w:rsidR="008E2D17" w:rsidRPr="00104CDF" w:rsidRDefault="001C56DD" w:rsidP="00054119">
            <w:pPr>
              <w:contextualSpacing/>
              <w:rPr>
                <w:rFonts w:ascii="Arial" w:hAnsi="Arial" w:cs="Arial"/>
              </w:rPr>
            </w:pPr>
            <w:r>
              <w:rPr>
                <w:rFonts w:ascii="Arial" w:hAnsi="Arial" w:cs="Arial"/>
              </w:rPr>
              <w:t>Id</w:t>
            </w:r>
          </w:p>
        </w:tc>
        <w:tc>
          <w:tcPr>
            <w:tcW w:w="831" w:type="dxa"/>
          </w:tcPr>
          <w:p w14:paraId="5BA4BE35" w14:textId="482C5E02" w:rsidR="008E2D17" w:rsidRPr="00104CDF" w:rsidRDefault="001C56D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5A21DA88"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FC98718"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51508EF1"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1A888A9F"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06712015"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CDD166E" w14:textId="05E7AFFC" w:rsidR="008E2D17" w:rsidRPr="00104CDF" w:rsidRDefault="001C56DD" w:rsidP="00054119">
            <w:pPr>
              <w:contextualSpacing/>
              <w:rPr>
                <w:rFonts w:ascii="Arial" w:hAnsi="Arial" w:cs="Arial"/>
              </w:rPr>
            </w:pPr>
            <w:r>
              <w:rPr>
                <w:rFonts w:ascii="Arial" w:hAnsi="Arial" w:cs="Arial"/>
              </w:rPr>
              <w:t>Name</w:t>
            </w:r>
          </w:p>
        </w:tc>
        <w:tc>
          <w:tcPr>
            <w:tcW w:w="831" w:type="dxa"/>
          </w:tcPr>
          <w:p w14:paraId="48B2870E" w14:textId="2457187C" w:rsidR="008E2D17" w:rsidRPr="00104CDF" w:rsidRDefault="001C56D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03F3EFB1"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403F1757"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4F6F4DBB"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7C05D2B3"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160ADA01"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53193A1"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95A1C53" w14:textId="77777777" w:rsidR="008E2D17" w:rsidRPr="00571BDF" w:rsidRDefault="008E2D17" w:rsidP="00054119">
            <w:pPr>
              <w:pStyle w:val="NormalBold"/>
              <w:rPr>
                <w:b/>
              </w:rPr>
            </w:pPr>
            <w:r w:rsidRPr="00571BDF">
              <w:rPr>
                <w:b/>
              </w:rPr>
              <w:t>Property</w:t>
            </w:r>
          </w:p>
        </w:tc>
        <w:tc>
          <w:tcPr>
            <w:tcW w:w="3579" w:type="pct"/>
          </w:tcPr>
          <w:p w14:paraId="50FD6C53"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716E4E89"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9F95B68" w14:textId="691F5AE0" w:rsidR="008E2D17" w:rsidRPr="00DC2F60" w:rsidRDefault="001C56DD" w:rsidP="00054119">
            <w:pPr>
              <w:pStyle w:val="NormalBold"/>
              <w:rPr>
                <w:b/>
              </w:rPr>
            </w:pPr>
            <w:r>
              <w:rPr>
                <w:b/>
              </w:rPr>
              <w:t>Id</w:t>
            </w:r>
          </w:p>
        </w:tc>
        <w:tc>
          <w:tcPr>
            <w:tcW w:w="3579" w:type="pct"/>
          </w:tcPr>
          <w:p w14:paraId="6E348F67" w14:textId="72EE2FA5" w:rsidR="008E2D17" w:rsidRPr="00104CDF" w:rsidRDefault="001C56D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89759C">
              <w:t>A system-generated ID that uniquely identifies this resource.</w:t>
            </w:r>
          </w:p>
        </w:tc>
      </w:tr>
      <w:tr w:rsidR="008E2D17" w:rsidRPr="00104CDF" w14:paraId="01D3B421"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FC7E22B" w14:textId="6F50D78D" w:rsidR="008E2D17" w:rsidRPr="00DC2F60" w:rsidRDefault="001C56DD" w:rsidP="00054119">
            <w:pPr>
              <w:pStyle w:val="NormalBold"/>
              <w:rPr>
                <w:b/>
              </w:rPr>
            </w:pPr>
            <w:r>
              <w:rPr>
                <w:b/>
              </w:rPr>
              <w:t>Name</w:t>
            </w:r>
          </w:p>
        </w:tc>
        <w:tc>
          <w:tcPr>
            <w:tcW w:w="3579" w:type="pct"/>
          </w:tcPr>
          <w:p w14:paraId="223C63F7" w14:textId="0B6A3E60" w:rsidR="008E2D17" w:rsidRPr="00104CDF" w:rsidRDefault="001C56D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9759C">
              <w:t>The name of the interval.</w:t>
            </w:r>
          </w:p>
        </w:tc>
      </w:tr>
    </w:tbl>
    <w:p w14:paraId="2BA67257" w14:textId="33C90099" w:rsidR="0089759C" w:rsidRPr="0089759C" w:rsidRDefault="0089759C" w:rsidP="0089759C"/>
    <w:p w14:paraId="465EBBB2" w14:textId="26633BD6" w:rsidR="00713CAD" w:rsidRDefault="00713CAD" w:rsidP="001D6F3F">
      <w:pPr>
        <w:pStyle w:val="Heading2"/>
      </w:pPr>
      <w:bookmarkStart w:id="372" w:name="_Toc298671464"/>
      <w:bookmarkStart w:id="373" w:name="_Toc307006510"/>
      <w:r>
        <w:t>Industry</w:t>
      </w:r>
      <w:bookmarkEnd w:id="372"/>
      <w:bookmarkEnd w:id="373"/>
    </w:p>
    <w:p w14:paraId="288F7915" w14:textId="7415440F" w:rsidR="006643B4" w:rsidRDefault="00F47E25" w:rsidP="00F47E25">
      <w:r w:rsidRPr="00F47E25">
        <w:t xml:space="preserve">Defines an industry </w:t>
      </w:r>
      <w:r w:rsidR="008E2D17">
        <w:t>that the advertiser belongs to.</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825"/>
        <w:gridCol w:w="1170"/>
        <w:gridCol w:w="1530"/>
        <w:gridCol w:w="1440"/>
        <w:gridCol w:w="1620"/>
        <w:gridCol w:w="2005"/>
      </w:tblGrid>
      <w:tr w:rsidR="008E2D17" w:rsidRPr="00B6616B" w14:paraId="01D9F145" w14:textId="77777777" w:rsidTr="00902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vAlign w:val="bottom"/>
          </w:tcPr>
          <w:p w14:paraId="4799B7DC" w14:textId="77777777" w:rsidR="008E2D17" w:rsidRPr="00B6616B" w:rsidRDefault="008E2D17" w:rsidP="00054119">
            <w:pPr>
              <w:contextualSpacing/>
              <w:rPr>
                <w:rFonts w:ascii="Arial" w:hAnsi="Arial" w:cs="Arial"/>
              </w:rPr>
            </w:pPr>
            <w:r w:rsidRPr="00B6616B">
              <w:rPr>
                <w:rFonts w:ascii="Arial" w:hAnsi="Arial" w:cs="Arial"/>
              </w:rPr>
              <w:t>Property</w:t>
            </w:r>
          </w:p>
        </w:tc>
        <w:tc>
          <w:tcPr>
            <w:tcW w:w="1170" w:type="dxa"/>
            <w:vAlign w:val="bottom"/>
          </w:tcPr>
          <w:p w14:paraId="6F2F4D5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530" w:type="dxa"/>
            <w:vAlign w:val="bottom"/>
          </w:tcPr>
          <w:p w14:paraId="04B7A57B"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14541842"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793354C5"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4147FDA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583CA946" w14:textId="77777777" w:rsidTr="0090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1098723" w14:textId="58791580" w:rsidR="008E2D17" w:rsidRPr="00104CDF" w:rsidRDefault="002F236D" w:rsidP="00054119">
            <w:pPr>
              <w:contextualSpacing/>
              <w:rPr>
                <w:rFonts w:ascii="Arial" w:hAnsi="Arial" w:cs="Arial"/>
              </w:rPr>
            </w:pPr>
            <w:r>
              <w:rPr>
                <w:rFonts w:ascii="Arial" w:hAnsi="Arial" w:cs="Arial"/>
              </w:rPr>
              <w:t>Id</w:t>
            </w:r>
          </w:p>
        </w:tc>
        <w:tc>
          <w:tcPr>
            <w:tcW w:w="1170" w:type="dxa"/>
          </w:tcPr>
          <w:p w14:paraId="0591FD7F" w14:textId="383AC0A4" w:rsidR="008E2D17" w:rsidRPr="00104CDF" w:rsidRDefault="002F23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530" w:type="dxa"/>
          </w:tcPr>
          <w:p w14:paraId="4CB6A8F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167CA53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46DAB2CD"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4F0A466D"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3571CB56" w14:textId="77777777" w:rsidTr="00902F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A36CEED" w14:textId="40FD380F" w:rsidR="008E2D17" w:rsidRPr="00104CDF" w:rsidRDefault="002F236D" w:rsidP="00054119">
            <w:pPr>
              <w:contextualSpacing/>
              <w:rPr>
                <w:rFonts w:ascii="Arial" w:hAnsi="Arial" w:cs="Arial"/>
              </w:rPr>
            </w:pPr>
            <w:r>
              <w:rPr>
                <w:rFonts w:ascii="Arial" w:hAnsi="Arial" w:cs="Arial"/>
              </w:rPr>
              <w:t>Name</w:t>
            </w:r>
          </w:p>
        </w:tc>
        <w:tc>
          <w:tcPr>
            <w:tcW w:w="1170" w:type="dxa"/>
          </w:tcPr>
          <w:p w14:paraId="13AD348A" w14:textId="4D5C612E" w:rsidR="008E2D17" w:rsidRPr="00104CDF" w:rsidRDefault="002F23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530" w:type="dxa"/>
          </w:tcPr>
          <w:p w14:paraId="76C54ED2"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0A6DD371"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325540FC"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0BAAE076"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8E2D17" w:rsidRPr="00104CDF" w14:paraId="4A975566" w14:textId="77777777" w:rsidTr="0090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9926C1F" w14:textId="6C08F15B" w:rsidR="008E2D17" w:rsidRPr="00104CDF" w:rsidRDefault="002F236D" w:rsidP="00054119">
            <w:pPr>
              <w:contextualSpacing/>
              <w:rPr>
                <w:rFonts w:ascii="Arial" w:hAnsi="Arial" w:cs="Arial"/>
              </w:rPr>
            </w:pPr>
            <w:proofErr w:type="spellStart"/>
            <w:r>
              <w:rPr>
                <w:rFonts w:ascii="Arial" w:hAnsi="Arial" w:cs="Arial"/>
              </w:rPr>
              <w:t>ParentId</w:t>
            </w:r>
            <w:proofErr w:type="spellEnd"/>
          </w:p>
        </w:tc>
        <w:tc>
          <w:tcPr>
            <w:tcW w:w="1170" w:type="dxa"/>
          </w:tcPr>
          <w:p w14:paraId="314ABED9" w14:textId="2E20337C" w:rsidR="008E2D17" w:rsidRPr="00104CDF" w:rsidRDefault="002F23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530" w:type="dxa"/>
          </w:tcPr>
          <w:p w14:paraId="1B885FA7"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9CA54D2"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4224DD3F"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1B489560"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4CFA5BF4" w14:textId="77777777" w:rsidTr="00902F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AB3F582" w14:textId="2463E69A" w:rsidR="008E2D17" w:rsidRPr="00104CDF" w:rsidRDefault="002F236D" w:rsidP="00054119">
            <w:pPr>
              <w:contextualSpacing/>
              <w:rPr>
                <w:rFonts w:ascii="Arial" w:hAnsi="Arial" w:cs="Arial"/>
              </w:rPr>
            </w:pPr>
            <w:proofErr w:type="spellStart"/>
            <w:r>
              <w:rPr>
                <w:rFonts w:ascii="Arial" w:hAnsi="Arial" w:cs="Arial"/>
              </w:rPr>
              <w:t>SubIndustries</w:t>
            </w:r>
            <w:proofErr w:type="spellEnd"/>
          </w:p>
        </w:tc>
        <w:tc>
          <w:tcPr>
            <w:tcW w:w="1170" w:type="dxa"/>
          </w:tcPr>
          <w:p w14:paraId="54DE52B1" w14:textId="27927185" w:rsidR="008E2D17" w:rsidRPr="00104CDF" w:rsidRDefault="002F23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Industry</w:t>
            </w:r>
          </w:p>
        </w:tc>
        <w:tc>
          <w:tcPr>
            <w:tcW w:w="1530" w:type="dxa"/>
          </w:tcPr>
          <w:p w14:paraId="701741AA"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473F1024"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595B18CE"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16D38DFA"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3BA678F5"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5CA081BB"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C7B1642" w14:textId="77777777" w:rsidR="008E2D17" w:rsidRPr="00571BDF" w:rsidRDefault="008E2D17" w:rsidP="00054119">
            <w:pPr>
              <w:pStyle w:val="NormalBold"/>
              <w:rPr>
                <w:b/>
              </w:rPr>
            </w:pPr>
            <w:r w:rsidRPr="00571BDF">
              <w:rPr>
                <w:b/>
              </w:rPr>
              <w:t>Property</w:t>
            </w:r>
          </w:p>
        </w:tc>
        <w:tc>
          <w:tcPr>
            <w:tcW w:w="3579" w:type="pct"/>
          </w:tcPr>
          <w:p w14:paraId="1911D837"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0BB73496"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49DD547" w14:textId="3B92C2BF" w:rsidR="008E2D17" w:rsidRPr="00DC2F60" w:rsidRDefault="002F236D" w:rsidP="00054119">
            <w:pPr>
              <w:pStyle w:val="NormalBold"/>
              <w:rPr>
                <w:b/>
              </w:rPr>
            </w:pPr>
            <w:r>
              <w:rPr>
                <w:b/>
              </w:rPr>
              <w:t>Id</w:t>
            </w:r>
          </w:p>
        </w:tc>
        <w:tc>
          <w:tcPr>
            <w:tcW w:w="3579" w:type="pct"/>
          </w:tcPr>
          <w:p w14:paraId="639F9EF7" w14:textId="77777777" w:rsidR="002F236D" w:rsidRDefault="002F236D" w:rsidP="002F236D">
            <w:pPr>
              <w:cnfStyle w:val="000000100000" w:firstRow="0" w:lastRow="0" w:firstColumn="0" w:lastColumn="0" w:oddVBand="0" w:evenVBand="0" w:oddHBand="1" w:evenHBand="0" w:firstRowFirstColumn="0" w:firstRowLastColumn="0" w:lastRowFirstColumn="0" w:lastRowLastColumn="0"/>
            </w:pPr>
            <w:r w:rsidRPr="006643B4">
              <w:t>A system-generated ID that uniquely identifies this resource.</w:t>
            </w:r>
          </w:p>
          <w:p w14:paraId="060BBF51" w14:textId="7DA26030" w:rsidR="008E2D17" w:rsidRPr="00104CDF" w:rsidRDefault="002F236D" w:rsidP="002F236D">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6643B4">
              <w:t>The API may support all or a subset of the following industries:</w:t>
            </w:r>
          </w:p>
        </w:tc>
      </w:tr>
      <w:tr w:rsidR="008E2D17" w:rsidRPr="00104CDF" w14:paraId="593896B7"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E690DC6" w14:textId="0845FB3F" w:rsidR="008E2D17" w:rsidRPr="00DC2F60" w:rsidRDefault="002F236D" w:rsidP="00054119">
            <w:pPr>
              <w:pStyle w:val="NormalBold"/>
              <w:rPr>
                <w:b/>
              </w:rPr>
            </w:pPr>
            <w:r>
              <w:rPr>
                <w:b/>
              </w:rPr>
              <w:t>Name</w:t>
            </w:r>
          </w:p>
        </w:tc>
        <w:tc>
          <w:tcPr>
            <w:tcW w:w="3579" w:type="pct"/>
          </w:tcPr>
          <w:p w14:paraId="6F423001" w14:textId="3B3B0D6E" w:rsidR="008E2D17" w:rsidRPr="00104CDF" w:rsidRDefault="002F23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6643B4">
              <w:t>The industry’s display name.</w:t>
            </w:r>
          </w:p>
        </w:tc>
      </w:tr>
      <w:tr w:rsidR="008E2D17" w:rsidRPr="00104CDF" w14:paraId="244B7EBB"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AFACA29" w14:textId="7FC45BE7" w:rsidR="008E2D17" w:rsidRPr="00DC2F60" w:rsidRDefault="002F236D" w:rsidP="00054119">
            <w:pPr>
              <w:pStyle w:val="NormalBold"/>
              <w:rPr>
                <w:b/>
              </w:rPr>
            </w:pPr>
            <w:proofErr w:type="spellStart"/>
            <w:r>
              <w:rPr>
                <w:b/>
              </w:rPr>
              <w:t>ParentId</w:t>
            </w:r>
            <w:proofErr w:type="spellEnd"/>
          </w:p>
        </w:tc>
        <w:tc>
          <w:tcPr>
            <w:tcW w:w="3579" w:type="pct"/>
          </w:tcPr>
          <w:p w14:paraId="322A8560" w14:textId="4E79F19F" w:rsidR="008E2D17" w:rsidRPr="00104CDF" w:rsidRDefault="002F236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6643B4">
              <w:t>The ID of the sub-industry’s parent. Is NULL for the top-level parent.</w:t>
            </w:r>
          </w:p>
        </w:tc>
      </w:tr>
      <w:tr w:rsidR="002F236D" w:rsidRPr="00104CDF" w14:paraId="5715396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FC63B88" w14:textId="45811D60" w:rsidR="002F236D" w:rsidRDefault="002F236D" w:rsidP="00054119">
            <w:pPr>
              <w:pStyle w:val="NormalBold"/>
              <w:rPr>
                <w:b/>
              </w:rPr>
            </w:pPr>
            <w:proofErr w:type="spellStart"/>
            <w:r>
              <w:rPr>
                <w:b/>
              </w:rPr>
              <w:t>SubIndustries</w:t>
            </w:r>
            <w:proofErr w:type="spellEnd"/>
          </w:p>
        </w:tc>
        <w:tc>
          <w:tcPr>
            <w:tcW w:w="3579" w:type="pct"/>
          </w:tcPr>
          <w:p w14:paraId="32E6B0B1" w14:textId="0550BCF4" w:rsidR="002F236D" w:rsidRPr="00104CDF" w:rsidRDefault="002F236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6643B4">
              <w:t>A list of sub-industries. The list is empty if the industry has no sub-industries.</w:t>
            </w:r>
          </w:p>
        </w:tc>
      </w:tr>
    </w:tbl>
    <w:p w14:paraId="6EE0F812" w14:textId="77777777" w:rsidR="008E2D17" w:rsidRPr="00F47E25" w:rsidRDefault="008E2D17" w:rsidP="00F47E25"/>
    <w:p w14:paraId="7133C818" w14:textId="3A69D9AB" w:rsidR="00347BFC" w:rsidRDefault="00347BFC" w:rsidP="000C2068"/>
    <w:p w14:paraId="44AF7D86" w14:textId="65B7017F" w:rsidR="00C3423C" w:rsidRDefault="00817231">
      <w:r>
        <w:br w:type="page"/>
      </w:r>
    </w:p>
    <w:tbl>
      <w:tblPr>
        <w:tblW w:w="9555" w:type="dxa"/>
        <w:tblInd w:w="93" w:type="dxa"/>
        <w:tblBorders>
          <w:top w:val="single" w:sz="4" w:space="0" w:color="A5A5A5" w:themeColor="text2"/>
          <w:left w:val="single" w:sz="4" w:space="0" w:color="A5A5A5" w:themeColor="text2"/>
          <w:bottom w:val="single" w:sz="4" w:space="0" w:color="A5A5A5" w:themeColor="text2"/>
          <w:right w:val="single" w:sz="4" w:space="0" w:color="A5A5A5" w:themeColor="text2"/>
          <w:insideH w:val="single" w:sz="4" w:space="0" w:color="A5A5A5" w:themeColor="text2"/>
          <w:insideV w:val="single" w:sz="4" w:space="0" w:color="A5A5A5" w:themeColor="text2"/>
        </w:tblBorders>
        <w:tblLayout w:type="fixed"/>
        <w:tblLook w:val="04A0" w:firstRow="1" w:lastRow="0" w:firstColumn="1" w:lastColumn="0" w:noHBand="0" w:noVBand="1"/>
      </w:tblPr>
      <w:tblGrid>
        <w:gridCol w:w="747"/>
        <w:gridCol w:w="2238"/>
        <w:gridCol w:w="747"/>
        <w:gridCol w:w="1443"/>
        <w:gridCol w:w="1140"/>
        <w:gridCol w:w="747"/>
        <w:gridCol w:w="303"/>
        <w:gridCol w:w="2190"/>
      </w:tblGrid>
      <w:tr w:rsidR="008E56BA" w:rsidRPr="000F2858" w14:paraId="0D9936A7" w14:textId="77777777" w:rsidTr="00293F78">
        <w:tc>
          <w:tcPr>
            <w:tcW w:w="747" w:type="dxa"/>
            <w:shd w:val="clear" w:color="auto" w:fill="auto"/>
            <w:noWrap/>
            <w:textDirection w:val="btLr"/>
            <w:vAlign w:val="center"/>
            <w:hideMark/>
          </w:tcPr>
          <w:p w14:paraId="1EDDEB2D"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Arts &amp; Entertainment</w:t>
            </w:r>
          </w:p>
        </w:tc>
        <w:tc>
          <w:tcPr>
            <w:tcW w:w="2238" w:type="dxa"/>
            <w:shd w:val="clear" w:color="auto" w:fill="auto"/>
            <w:noWrap/>
            <w:hideMark/>
          </w:tcPr>
          <w:p w14:paraId="59D5164E"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EC59882"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Books &amp; Literature</w:t>
            </w:r>
          </w:p>
          <w:p w14:paraId="5D789BD3"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Celebrity/Fan Gossip</w:t>
            </w:r>
          </w:p>
          <w:p w14:paraId="76FEDD5E"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Fine Art</w:t>
            </w:r>
          </w:p>
          <w:p w14:paraId="2A7F58AF"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Humor</w:t>
            </w:r>
          </w:p>
          <w:p w14:paraId="7279FD06"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Movies</w:t>
            </w:r>
          </w:p>
          <w:p w14:paraId="4CECCC03"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Music</w:t>
            </w:r>
          </w:p>
          <w:p w14:paraId="4293CD60" w14:textId="335B5A3E"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Television</w:t>
            </w:r>
          </w:p>
        </w:tc>
        <w:tc>
          <w:tcPr>
            <w:tcW w:w="747" w:type="dxa"/>
            <w:vMerge w:val="restart"/>
            <w:shd w:val="clear" w:color="auto" w:fill="auto"/>
            <w:noWrap/>
            <w:textDirection w:val="btLr"/>
            <w:vAlign w:val="center"/>
            <w:hideMark/>
          </w:tcPr>
          <w:p w14:paraId="3B3AC64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Education</w:t>
            </w:r>
          </w:p>
        </w:tc>
        <w:tc>
          <w:tcPr>
            <w:tcW w:w="2583" w:type="dxa"/>
            <w:gridSpan w:val="2"/>
            <w:vMerge w:val="restart"/>
            <w:shd w:val="clear" w:color="auto" w:fill="auto"/>
            <w:noWrap/>
            <w:hideMark/>
          </w:tcPr>
          <w:p w14:paraId="668227D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2A3F7B7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7-12 Education</w:t>
            </w:r>
          </w:p>
          <w:p w14:paraId="606F35B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Adult Education</w:t>
            </w:r>
          </w:p>
          <w:p w14:paraId="256D09B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 History</w:t>
            </w:r>
          </w:p>
          <w:p w14:paraId="6319C56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College Administration</w:t>
            </w:r>
          </w:p>
          <w:p w14:paraId="6EB810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College Life</w:t>
            </w:r>
          </w:p>
          <w:p w14:paraId="264B110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Distance Learning</w:t>
            </w:r>
          </w:p>
          <w:p w14:paraId="28D89CB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English as a 2nd Language</w:t>
            </w:r>
          </w:p>
          <w:p w14:paraId="19003521"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Graduate School</w:t>
            </w:r>
          </w:p>
          <w:p w14:paraId="3802EC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Homeschooling</w:t>
            </w:r>
          </w:p>
          <w:p w14:paraId="6324EB5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Homework/Study Tips</w:t>
            </w:r>
          </w:p>
          <w:p w14:paraId="1A64F73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K-6 Education</w:t>
            </w:r>
          </w:p>
          <w:p w14:paraId="2E6CE2E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Language Learning</w:t>
            </w:r>
          </w:p>
          <w:p w14:paraId="224A982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Private School</w:t>
            </w:r>
          </w:p>
          <w:p w14:paraId="22BC0C4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Special Education</w:t>
            </w:r>
          </w:p>
          <w:p w14:paraId="58D54292" w14:textId="232EC54C"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Studying Business</w:t>
            </w:r>
          </w:p>
        </w:tc>
        <w:tc>
          <w:tcPr>
            <w:tcW w:w="747" w:type="dxa"/>
            <w:vMerge w:val="restart"/>
            <w:shd w:val="clear" w:color="auto" w:fill="auto"/>
            <w:noWrap/>
            <w:textDirection w:val="btLr"/>
            <w:vAlign w:val="center"/>
            <w:hideMark/>
          </w:tcPr>
          <w:p w14:paraId="0867BE6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Health &amp; Fitness</w:t>
            </w:r>
          </w:p>
        </w:tc>
        <w:tc>
          <w:tcPr>
            <w:tcW w:w="2493" w:type="dxa"/>
            <w:gridSpan w:val="2"/>
            <w:vMerge w:val="restart"/>
            <w:shd w:val="clear" w:color="auto" w:fill="auto"/>
            <w:noWrap/>
            <w:hideMark/>
          </w:tcPr>
          <w:p w14:paraId="50CB749E"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2845BC6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A.D.D.</w:t>
            </w:r>
          </w:p>
          <w:p w14:paraId="1659573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AIDS/HIV</w:t>
            </w:r>
          </w:p>
          <w:p w14:paraId="7C73C1B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Allergies</w:t>
            </w:r>
          </w:p>
          <w:p w14:paraId="7FDBFA3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Alternative Medicine</w:t>
            </w:r>
          </w:p>
          <w:p w14:paraId="351B4E1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Arthritis</w:t>
            </w:r>
          </w:p>
          <w:p w14:paraId="738F01F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Asthma</w:t>
            </w:r>
          </w:p>
          <w:p w14:paraId="504C7E5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Autism/PDD</w:t>
            </w:r>
          </w:p>
          <w:p w14:paraId="219775E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Bipolar Disorder</w:t>
            </w:r>
          </w:p>
          <w:p w14:paraId="4A92A51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Brain Tumor</w:t>
            </w:r>
          </w:p>
          <w:p w14:paraId="76D32C9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Cancer</w:t>
            </w:r>
          </w:p>
          <w:p w14:paraId="1E630F5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Cholesterol</w:t>
            </w:r>
          </w:p>
          <w:p w14:paraId="594FB4E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Chronic Fatigue syndrome</w:t>
            </w:r>
          </w:p>
          <w:p w14:paraId="61DBBBE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Chronic Pain</w:t>
            </w:r>
          </w:p>
          <w:p w14:paraId="45C4CA1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Cold &amp; Flu</w:t>
            </w:r>
          </w:p>
          <w:p w14:paraId="298A86A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Deafness</w:t>
            </w:r>
          </w:p>
          <w:p w14:paraId="425CF037"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Dental Care</w:t>
            </w:r>
          </w:p>
          <w:p w14:paraId="02783A4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Depression</w:t>
            </w:r>
          </w:p>
          <w:p w14:paraId="595FCC5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Dermatology</w:t>
            </w:r>
          </w:p>
          <w:p w14:paraId="4B301C8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Diabetes</w:t>
            </w:r>
          </w:p>
          <w:p w14:paraId="0FC415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Epilepsy</w:t>
            </w:r>
          </w:p>
          <w:p w14:paraId="7066A1A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Exercise</w:t>
            </w:r>
          </w:p>
          <w:p w14:paraId="2C5458C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GERN/Acid Reflux</w:t>
            </w:r>
          </w:p>
          <w:p w14:paraId="3ADEFE0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Headaches/Migraines</w:t>
            </w:r>
          </w:p>
          <w:p w14:paraId="17C4E2D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Heart Disease</w:t>
            </w:r>
          </w:p>
          <w:p w14:paraId="773EE25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Herbs for Health</w:t>
            </w:r>
          </w:p>
          <w:p w14:paraId="427EF39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Holistic Healing</w:t>
            </w:r>
          </w:p>
          <w:p w14:paraId="1B538741"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IBS/</w:t>
            </w:r>
            <w:proofErr w:type="spellStart"/>
            <w:r w:rsidRPr="000F2858">
              <w:rPr>
                <w:rFonts w:eastAsia="Times New Roman" w:cstheme="minorHAnsi"/>
                <w:color w:val="000000"/>
                <w:sz w:val="18"/>
                <w:szCs w:val="18"/>
              </w:rPr>
              <w:t>Crohn’s</w:t>
            </w:r>
            <w:proofErr w:type="spellEnd"/>
            <w:r w:rsidRPr="000F2858">
              <w:rPr>
                <w:rFonts w:eastAsia="Times New Roman" w:cstheme="minorHAnsi"/>
                <w:color w:val="000000"/>
                <w:sz w:val="18"/>
                <w:szCs w:val="18"/>
              </w:rPr>
              <w:t xml:space="preserve"> Disease</w:t>
            </w:r>
          </w:p>
          <w:p w14:paraId="6E78803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Men’s Health</w:t>
            </w:r>
          </w:p>
          <w:p w14:paraId="1FDB68E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Nutrition</w:t>
            </w:r>
          </w:p>
          <w:p w14:paraId="3F54B5F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Orthopedics</w:t>
            </w:r>
          </w:p>
          <w:p w14:paraId="2FD6BB1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Panic/Anxiety Disorders</w:t>
            </w:r>
          </w:p>
          <w:p w14:paraId="5BD38DA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Pediatrics</w:t>
            </w:r>
          </w:p>
          <w:p w14:paraId="5DEE6A5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Physical Therapy</w:t>
            </w:r>
          </w:p>
          <w:p w14:paraId="1E72F65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Psychology/Psychiatry</w:t>
            </w:r>
          </w:p>
          <w:p w14:paraId="3B61DDF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Senior Health</w:t>
            </w:r>
          </w:p>
          <w:p w14:paraId="348D55E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Sexuality</w:t>
            </w:r>
          </w:p>
          <w:p w14:paraId="2D262EF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Sleep Disorders</w:t>
            </w:r>
          </w:p>
          <w:p w14:paraId="2CE50A6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Smoking Cessation</w:t>
            </w:r>
          </w:p>
          <w:p w14:paraId="69CD0C9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Substance Abuse</w:t>
            </w:r>
          </w:p>
          <w:p w14:paraId="7A693B1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Thyroid Disease</w:t>
            </w:r>
          </w:p>
          <w:p w14:paraId="320D0F0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Weight Loss</w:t>
            </w:r>
          </w:p>
          <w:p w14:paraId="0EFFFCFD" w14:textId="3A06CE45"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Women’s Health</w:t>
            </w:r>
          </w:p>
        </w:tc>
      </w:tr>
      <w:tr w:rsidR="008E56BA" w:rsidRPr="000F2858" w14:paraId="6A44810C" w14:textId="77777777" w:rsidTr="00293F78">
        <w:trPr>
          <w:trHeight w:val="230"/>
        </w:trPr>
        <w:tc>
          <w:tcPr>
            <w:tcW w:w="747" w:type="dxa"/>
            <w:vMerge w:val="restart"/>
            <w:shd w:val="clear" w:color="auto" w:fill="auto"/>
            <w:noWrap/>
            <w:textDirection w:val="btLr"/>
            <w:vAlign w:val="center"/>
            <w:hideMark/>
          </w:tcPr>
          <w:p w14:paraId="4E0DD80A"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Automotive</w:t>
            </w:r>
          </w:p>
        </w:tc>
        <w:tc>
          <w:tcPr>
            <w:tcW w:w="2238" w:type="dxa"/>
            <w:vMerge w:val="restart"/>
            <w:shd w:val="clear" w:color="auto" w:fill="auto"/>
            <w:noWrap/>
            <w:hideMark/>
          </w:tcPr>
          <w:p w14:paraId="2F867E58"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5A9B00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Auto Parts</w:t>
            </w:r>
          </w:p>
          <w:p w14:paraId="69D340B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Auto Repair</w:t>
            </w:r>
          </w:p>
          <w:p w14:paraId="686627C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Buying/Selling Cars</w:t>
            </w:r>
          </w:p>
          <w:p w14:paraId="32102CA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 Culture</w:t>
            </w:r>
          </w:p>
          <w:p w14:paraId="318E8B3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Certified Pre-owned</w:t>
            </w:r>
          </w:p>
          <w:p w14:paraId="44808B4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Convertible</w:t>
            </w:r>
          </w:p>
          <w:p w14:paraId="126D41F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Coupe</w:t>
            </w:r>
          </w:p>
          <w:p w14:paraId="0488B2F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Crossover</w:t>
            </w:r>
          </w:p>
          <w:p w14:paraId="0B47835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Diesel</w:t>
            </w:r>
          </w:p>
          <w:p w14:paraId="51860B2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Electric Vehicle</w:t>
            </w:r>
          </w:p>
          <w:p w14:paraId="1E67992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Hatchback</w:t>
            </w:r>
          </w:p>
          <w:p w14:paraId="076A9AC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Hybrid</w:t>
            </w:r>
          </w:p>
          <w:p w14:paraId="1FBF72B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Luxury</w:t>
            </w:r>
          </w:p>
          <w:p w14:paraId="0EA0D4D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Mini Van</w:t>
            </w:r>
          </w:p>
          <w:p w14:paraId="4B10EC7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Motorcycles</w:t>
            </w:r>
          </w:p>
          <w:p w14:paraId="634CF8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Off-Road Vehicles</w:t>
            </w:r>
          </w:p>
          <w:p w14:paraId="1AD34FF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Performance Vehicles</w:t>
            </w:r>
          </w:p>
          <w:p w14:paraId="37AEF45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Pickup</w:t>
            </w:r>
          </w:p>
          <w:p w14:paraId="4DE0B05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Road-Side Assistance</w:t>
            </w:r>
          </w:p>
          <w:p w14:paraId="3FDA6B7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Sedan</w:t>
            </w:r>
          </w:p>
          <w:p w14:paraId="3959E7A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Trucks &amp; Accessories</w:t>
            </w:r>
          </w:p>
          <w:p w14:paraId="4919FF8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Vintage Cars</w:t>
            </w:r>
          </w:p>
          <w:p w14:paraId="0425CE41" w14:textId="056D183E"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Wagon</w:t>
            </w:r>
          </w:p>
        </w:tc>
        <w:tc>
          <w:tcPr>
            <w:tcW w:w="747" w:type="dxa"/>
            <w:vMerge/>
            <w:shd w:val="clear" w:color="auto" w:fill="auto"/>
            <w:noWrap/>
            <w:vAlign w:val="bottom"/>
            <w:hideMark/>
          </w:tcPr>
          <w:p w14:paraId="39664631" w14:textId="77777777" w:rsidR="008E56BA" w:rsidRPr="000F2858" w:rsidRDefault="008E56BA" w:rsidP="00C3423C">
            <w:pPr>
              <w:spacing w:after="0" w:line="240" w:lineRule="auto"/>
              <w:rPr>
                <w:rFonts w:eastAsia="Times New Roman" w:cstheme="minorHAnsi"/>
                <w:color w:val="000000"/>
                <w:sz w:val="18"/>
                <w:szCs w:val="18"/>
              </w:rPr>
            </w:pPr>
          </w:p>
        </w:tc>
        <w:tc>
          <w:tcPr>
            <w:tcW w:w="2583" w:type="dxa"/>
            <w:gridSpan w:val="2"/>
            <w:vMerge/>
            <w:shd w:val="clear" w:color="auto" w:fill="auto"/>
            <w:noWrap/>
            <w:vAlign w:val="center"/>
            <w:hideMark/>
          </w:tcPr>
          <w:p w14:paraId="239F9095" w14:textId="41286969" w:rsidR="008E56BA" w:rsidRPr="000F2858" w:rsidRDefault="008E56BA" w:rsidP="00C3423C">
            <w:pPr>
              <w:spacing w:after="0" w:line="240" w:lineRule="auto"/>
              <w:rPr>
                <w:rFonts w:eastAsia="Times New Roman" w:cstheme="minorHAnsi"/>
                <w:color w:val="000000"/>
                <w:sz w:val="18"/>
                <w:szCs w:val="18"/>
              </w:rPr>
            </w:pPr>
          </w:p>
        </w:tc>
        <w:tc>
          <w:tcPr>
            <w:tcW w:w="747" w:type="dxa"/>
            <w:vMerge/>
            <w:shd w:val="clear" w:color="auto" w:fill="auto"/>
            <w:noWrap/>
            <w:vAlign w:val="bottom"/>
            <w:hideMark/>
          </w:tcPr>
          <w:p w14:paraId="3B7A623F"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shd w:val="clear" w:color="auto" w:fill="auto"/>
            <w:noWrap/>
            <w:vAlign w:val="center"/>
            <w:hideMark/>
          </w:tcPr>
          <w:p w14:paraId="6117D49D" w14:textId="722F9D19"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41A0CEE2" w14:textId="77777777" w:rsidTr="00293F78">
        <w:tc>
          <w:tcPr>
            <w:tcW w:w="747" w:type="dxa"/>
            <w:vMerge/>
            <w:shd w:val="clear" w:color="auto" w:fill="auto"/>
            <w:noWrap/>
            <w:vAlign w:val="bottom"/>
            <w:hideMark/>
          </w:tcPr>
          <w:p w14:paraId="675A5191" w14:textId="77777777" w:rsidR="008E56BA" w:rsidRPr="000F2858" w:rsidRDefault="008E56BA" w:rsidP="00C3423C">
            <w:pPr>
              <w:spacing w:after="0" w:line="240" w:lineRule="auto"/>
              <w:rPr>
                <w:rFonts w:eastAsia="Times New Roman" w:cstheme="minorHAnsi"/>
                <w:color w:val="000000"/>
                <w:sz w:val="18"/>
                <w:szCs w:val="18"/>
              </w:rPr>
            </w:pPr>
          </w:p>
        </w:tc>
        <w:tc>
          <w:tcPr>
            <w:tcW w:w="2238" w:type="dxa"/>
            <w:vMerge/>
            <w:shd w:val="clear" w:color="auto" w:fill="auto"/>
            <w:noWrap/>
            <w:vAlign w:val="center"/>
            <w:hideMark/>
          </w:tcPr>
          <w:p w14:paraId="0EF82267" w14:textId="5DF3FBFE" w:rsidR="008E56BA" w:rsidRPr="000F2858" w:rsidRDefault="008E56BA" w:rsidP="00C3423C">
            <w:pPr>
              <w:spacing w:after="0" w:line="240" w:lineRule="auto"/>
              <w:rPr>
                <w:rFonts w:eastAsia="Times New Roman" w:cstheme="minorHAnsi"/>
                <w:color w:val="000000"/>
                <w:sz w:val="18"/>
                <w:szCs w:val="18"/>
              </w:rPr>
            </w:pPr>
          </w:p>
        </w:tc>
        <w:tc>
          <w:tcPr>
            <w:tcW w:w="747" w:type="dxa"/>
            <w:shd w:val="clear" w:color="auto" w:fill="auto"/>
            <w:noWrap/>
            <w:textDirection w:val="btLr"/>
            <w:vAlign w:val="center"/>
            <w:hideMark/>
          </w:tcPr>
          <w:p w14:paraId="604C81D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Family &amp; Parenting</w:t>
            </w:r>
          </w:p>
        </w:tc>
        <w:tc>
          <w:tcPr>
            <w:tcW w:w="2583" w:type="dxa"/>
            <w:gridSpan w:val="2"/>
            <w:shd w:val="clear" w:color="auto" w:fill="auto"/>
            <w:noWrap/>
            <w:hideMark/>
          </w:tcPr>
          <w:p w14:paraId="11E6B1C3"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A3E500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Adoption</w:t>
            </w:r>
          </w:p>
          <w:p w14:paraId="2390A2E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Babies &amp; Toddlers</w:t>
            </w:r>
          </w:p>
          <w:p w14:paraId="7EC6AF57"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Daycare/Preschool</w:t>
            </w:r>
          </w:p>
          <w:p w14:paraId="27418F9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Eldercare</w:t>
            </w:r>
          </w:p>
          <w:p w14:paraId="192F99B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Family Internet</w:t>
            </w:r>
          </w:p>
          <w:p w14:paraId="5228918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Parenting – K-6 Kids</w:t>
            </w:r>
          </w:p>
          <w:p w14:paraId="796349D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Parenting – 7-12 Kids</w:t>
            </w:r>
          </w:p>
          <w:p w14:paraId="7114DBF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Parenting Teens</w:t>
            </w:r>
          </w:p>
          <w:p w14:paraId="4846FC7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Pregnancy</w:t>
            </w:r>
          </w:p>
          <w:p w14:paraId="721DE653" w14:textId="6650B041"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Special Needs Kids</w:t>
            </w:r>
          </w:p>
        </w:tc>
        <w:tc>
          <w:tcPr>
            <w:tcW w:w="747" w:type="dxa"/>
            <w:vMerge/>
            <w:shd w:val="clear" w:color="auto" w:fill="auto"/>
            <w:noWrap/>
            <w:vAlign w:val="bottom"/>
            <w:hideMark/>
          </w:tcPr>
          <w:p w14:paraId="0019FA76"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shd w:val="clear" w:color="auto" w:fill="auto"/>
            <w:noWrap/>
            <w:vAlign w:val="center"/>
            <w:hideMark/>
          </w:tcPr>
          <w:p w14:paraId="7FAA4187" w14:textId="4C055BD3"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4EBD95C6" w14:textId="77777777" w:rsidTr="00293F78">
        <w:trPr>
          <w:trHeight w:val="207"/>
        </w:trPr>
        <w:tc>
          <w:tcPr>
            <w:tcW w:w="747" w:type="dxa"/>
            <w:vMerge/>
            <w:shd w:val="clear" w:color="auto" w:fill="auto"/>
            <w:noWrap/>
            <w:vAlign w:val="bottom"/>
            <w:hideMark/>
          </w:tcPr>
          <w:p w14:paraId="5B3B82EA" w14:textId="77777777" w:rsidR="008E56BA" w:rsidRPr="000F2858" w:rsidRDefault="008E56BA" w:rsidP="00C3423C">
            <w:pPr>
              <w:spacing w:after="0" w:line="240" w:lineRule="auto"/>
              <w:rPr>
                <w:rFonts w:eastAsia="Times New Roman" w:cstheme="minorHAnsi"/>
                <w:color w:val="000000"/>
                <w:sz w:val="18"/>
                <w:szCs w:val="18"/>
              </w:rPr>
            </w:pPr>
          </w:p>
        </w:tc>
        <w:tc>
          <w:tcPr>
            <w:tcW w:w="2238" w:type="dxa"/>
            <w:vMerge/>
            <w:shd w:val="clear" w:color="auto" w:fill="auto"/>
            <w:noWrap/>
            <w:vAlign w:val="center"/>
            <w:hideMark/>
          </w:tcPr>
          <w:p w14:paraId="151A3CFA" w14:textId="03405155" w:rsidR="008E56BA" w:rsidRPr="000F2858" w:rsidRDefault="008E56BA" w:rsidP="00C3423C">
            <w:pPr>
              <w:spacing w:after="0" w:line="240" w:lineRule="auto"/>
              <w:rPr>
                <w:rFonts w:eastAsia="Times New Roman" w:cstheme="minorHAnsi"/>
                <w:color w:val="000000"/>
                <w:sz w:val="18"/>
                <w:szCs w:val="18"/>
              </w:rPr>
            </w:pPr>
          </w:p>
        </w:tc>
        <w:tc>
          <w:tcPr>
            <w:tcW w:w="747" w:type="dxa"/>
            <w:vMerge w:val="restart"/>
            <w:shd w:val="clear" w:color="auto" w:fill="auto"/>
            <w:noWrap/>
            <w:textDirection w:val="btLr"/>
            <w:vAlign w:val="center"/>
            <w:hideMark/>
          </w:tcPr>
          <w:p w14:paraId="2AA200DD"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Food &amp; Drink</w:t>
            </w:r>
          </w:p>
        </w:tc>
        <w:tc>
          <w:tcPr>
            <w:tcW w:w="2583" w:type="dxa"/>
            <w:gridSpan w:val="2"/>
            <w:vMerge w:val="restart"/>
            <w:shd w:val="clear" w:color="auto" w:fill="auto"/>
            <w:noWrap/>
            <w:hideMark/>
          </w:tcPr>
          <w:p w14:paraId="15F086FC"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47772A0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American Cuisine</w:t>
            </w:r>
          </w:p>
          <w:p w14:paraId="4194C03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Barbecues &amp; Grilling</w:t>
            </w:r>
          </w:p>
          <w:p w14:paraId="029DC34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Cajun/Creole</w:t>
            </w:r>
          </w:p>
          <w:p w14:paraId="7958A24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Chinese Cuisine</w:t>
            </w:r>
          </w:p>
          <w:p w14:paraId="5857505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Cocktails/Beer</w:t>
            </w:r>
          </w:p>
          <w:p w14:paraId="28B13D5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Coffee/Tea</w:t>
            </w:r>
          </w:p>
          <w:p w14:paraId="328C285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Cuisine-Specific</w:t>
            </w:r>
          </w:p>
          <w:p w14:paraId="45F4B91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Desserts &amp; Baking</w:t>
            </w:r>
          </w:p>
          <w:p w14:paraId="586CC01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Dining Out</w:t>
            </w:r>
          </w:p>
          <w:p w14:paraId="5F129A1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Food Allergies</w:t>
            </w:r>
          </w:p>
          <w:p w14:paraId="67AEF6E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French Cuisine</w:t>
            </w:r>
          </w:p>
          <w:p w14:paraId="3E42770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Health/Low-fat Cooking</w:t>
            </w:r>
          </w:p>
          <w:p w14:paraId="16DDE89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Italian Cuisine</w:t>
            </w:r>
          </w:p>
          <w:p w14:paraId="5A31C66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Mexican Cuisine</w:t>
            </w:r>
          </w:p>
          <w:p w14:paraId="4294F81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Vegan</w:t>
            </w:r>
          </w:p>
          <w:p w14:paraId="67FE7DA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Vegetarian</w:t>
            </w:r>
          </w:p>
          <w:p w14:paraId="2407E10C" w14:textId="2927F7DE"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Wine</w:t>
            </w:r>
          </w:p>
        </w:tc>
        <w:tc>
          <w:tcPr>
            <w:tcW w:w="747" w:type="dxa"/>
            <w:vMerge/>
            <w:shd w:val="clear" w:color="auto" w:fill="auto"/>
            <w:noWrap/>
            <w:vAlign w:val="bottom"/>
            <w:hideMark/>
          </w:tcPr>
          <w:p w14:paraId="5D515D21"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shd w:val="clear" w:color="auto" w:fill="auto"/>
            <w:noWrap/>
            <w:vAlign w:val="center"/>
            <w:hideMark/>
          </w:tcPr>
          <w:p w14:paraId="156E97AD" w14:textId="325D271A"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2B7556D3" w14:textId="77777777" w:rsidTr="00293F78">
        <w:tc>
          <w:tcPr>
            <w:tcW w:w="747" w:type="dxa"/>
            <w:shd w:val="clear" w:color="auto" w:fill="auto"/>
            <w:noWrap/>
            <w:textDirection w:val="btLr"/>
            <w:vAlign w:val="center"/>
            <w:hideMark/>
          </w:tcPr>
          <w:p w14:paraId="762F287B"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Business</w:t>
            </w:r>
          </w:p>
        </w:tc>
        <w:tc>
          <w:tcPr>
            <w:tcW w:w="2238" w:type="dxa"/>
            <w:shd w:val="clear" w:color="auto" w:fill="auto"/>
            <w:noWrap/>
            <w:hideMark/>
          </w:tcPr>
          <w:p w14:paraId="7B151E55"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7439973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Advertising</w:t>
            </w:r>
          </w:p>
          <w:p w14:paraId="606C02C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Agriculture</w:t>
            </w:r>
          </w:p>
          <w:p w14:paraId="2AB49E9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Biotech/Biomedical</w:t>
            </w:r>
          </w:p>
          <w:p w14:paraId="6E349CB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Business Software</w:t>
            </w:r>
          </w:p>
          <w:p w14:paraId="736DB3A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Construction</w:t>
            </w:r>
          </w:p>
          <w:p w14:paraId="529137E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Forestry</w:t>
            </w:r>
          </w:p>
          <w:p w14:paraId="2819671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Government</w:t>
            </w:r>
          </w:p>
          <w:p w14:paraId="71959C1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Green Solutions</w:t>
            </w:r>
          </w:p>
          <w:p w14:paraId="13925FC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Logistics</w:t>
            </w:r>
          </w:p>
          <w:p w14:paraId="716FF52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Marketing</w:t>
            </w:r>
          </w:p>
          <w:p w14:paraId="0A30E86E" w14:textId="6F1DDAE5"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Metals</w:t>
            </w:r>
          </w:p>
        </w:tc>
        <w:tc>
          <w:tcPr>
            <w:tcW w:w="747" w:type="dxa"/>
            <w:vMerge/>
            <w:tcBorders>
              <w:bottom w:val="single" w:sz="4" w:space="0" w:color="A5A5A5" w:themeColor="text2"/>
            </w:tcBorders>
            <w:shd w:val="clear" w:color="auto" w:fill="auto"/>
            <w:noWrap/>
            <w:vAlign w:val="bottom"/>
            <w:hideMark/>
          </w:tcPr>
          <w:p w14:paraId="11516D40" w14:textId="77777777" w:rsidR="008E56BA" w:rsidRPr="000F2858" w:rsidRDefault="008E56BA" w:rsidP="00C3423C">
            <w:pPr>
              <w:spacing w:after="0" w:line="240" w:lineRule="auto"/>
              <w:rPr>
                <w:rFonts w:eastAsia="Times New Roman" w:cstheme="minorHAnsi"/>
                <w:color w:val="000000"/>
                <w:sz w:val="18"/>
                <w:szCs w:val="18"/>
              </w:rPr>
            </w:pPr>
          </w:p>
        </w:tc>
        <w:tc>
          <w:tcPr>
            <w:tcW w:w="2583" w:type="dxa"/>
            <w:gridSpan w:val="2"/>
            <w:vMerge/>
            <w:tcBorders>
              <w:bottom w:val="single" w:sz="4" w:space="0" w:color="A5A5A5" w:themeColor="text2"/>
            </w:tcBorders>
            <w:shd w:val="clear" w:color="auto" w:fill="auto"/>
            <w:noWrap/>
            <w:vAlign w:val="center"/>
            <w:hideMark/>
          </w:tcPr>
          <w:p w14:paraId="7BD8E6F2" w14:textId="1C775646" w:rsidR="008E56BA" w:rsidRPr="000F2858" w:rsidRDefault="008E56BA" w:rsidP="00C3423C">
            <w:pPr>
              <w:spacing w:after="0" w:line="240" w:lineRule="auto"/>
              <w:rPr>
                <w:rFonts w:eastAsia="Times New Roman" w:cstheme="minorHAnsi"/>
                <w:color w:val="000000"/>
                <w:sz w:val="18"/>
                <w:szCs w:val="18"/>
              </w:rPr>
            </w:pPr>
          </w:p>
        </w:tc>
        <w:tc>
          <w:tcPr>
            <w:tcW w:w="747" w:type="dxa"/>
            <w:vMerge/>
            <w:tcBorders>
              <w:bottom w:val="single" w:sz="4" w:space="0" w:color="A5A5A5" w:themeColor="text2"/>
            </w:tcBorders>
            <w:shd w:val="clear" w:color="auto" w:fill="auto"/>
            <w:noWrap/>
            <w:vAlign w:val="bottom"/>
            <w:hideMark/>
          </w:tcPr>
          <w:p w14:paraId="4B20C2AE"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tcBorders>
              <w:bottom w:val="single" w:sz="4" w:space="0" w:color="A5A5A5" w:themeColor="text2"/>
            </w:tcBorders>
            <w:shd w:val="clear" w:color="auto" w:fill="auto"/>
            <w:noWrap/>
            <w:vAlign w:val="center"/>
            <w:hideMark/>
          </w:tcPr>
          <w:p w14:paraId="42D97549" w14:textId="0E24ADD0"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21AC7887" w14:textId="77777777" w:rsidTr="00293F78">
        <w:tc>
          <w:tcPr>
            <w:tcW w:w="747" w:type="dxa"/>
            <w:vMerge w:val="restart"/>
            <w:shd w:val="clear" w:color="auto" w:fill="auto"/>
            <w:noWrap/>
            <w:textDirection w:val="btLr"/>
            <w:vAlign w:val="center"/>
            <w:hideMark/>
          </w:tcPr>
          <w:p w14:paraId="159B3D7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Careers</w:t>
            </w:r>
          </w:p>
        </w:tc>
        <w:tc>
          <w:tcPr>
            <w:tcW w:w="2238" w:type="dxa"/>
            <w:vMerge w:val="restart"/>
            <w:shd w:val="clear" w:color="auto" w:fill="auto"/>
            <w:noWrap/>
            <w:hideMark/>
          </w:tcPr>
          <w:p w14:paraId="6D2EE9C2"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3BCA963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Career Advice</w:t>
            </w:r>
          </w:p>
          <w:p w14:paraId="65F079B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Career Planning</w:t>
            </w:r>
          </w:p>
          <w:p w14:paraId="5579555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College</w:t>
            </w:r>
          </w:p>
          <w:p w14:paraId="2ACCB75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Financial Aid</w:t>
            </w:r>
          </w:p>
          <w:p w14:paraId="0AA337D1"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Job fairs</w:t>
            </w:r>
          </w:p>
          <w:p w14:paraId="32A0F5E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Job Search</w:t>
            </w:r>
          </w:p>
          <w:p w14:paraId="6406D33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Nursing</w:t>
            </w:r>
          </w:p>
          <w:p w14:paraId="74E1000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Resume Writing/Advice</w:t>
            </w:r>
          </w:p>
          <w:p w14:paraId="76CBD93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Scholarships</w:t>
            </w:r>
          </w:p>
          <w:p w14:paraId="05594C2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Telecommuting</w:t>
            </w:r>
          </w:p>
          <w:p w14:paraId="7F91874B" w14:textId="4DCA6188"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U.S. Military</w:t>
            </w:r>
          </w:p>
        </w:tc>
        <w:tc>
          <w:tcPr>
            <w:tcW w:w="6570" w:type="dxa"/>
            <w:gridSpan w:val="6"/>
            <w:shd w:val="clear" w:color="auto" w:fill="auto"/>
            <w:noWrap/>
            <w:vAlign w:val="bottom"/>
            <w:hideMark/>
          </w:tcPr>
          <w:p w14:paraId="464A0B9E" w14:textId="4C6E746C" w:rsidR="008E56BA" w:rsidRPr="000F2858" w:rsidRDefault="008E56BA" w:rsidP="00293F78">
            <w:pPr>
              <w:spacing w:before="120" w:after="120" w:line="240" w:lineRule="auto"/>
              <w:ind w:left="113" w:right="115"/>
              <w:jc w:val="center"/>
              <w:rPr>
                <w:rFonts w:eastAsia="Times New Roman" w:cstheme="minorHAnsi"/>
                <w:color w:val="000000"/>
                <w:sz w:val="18"/>
                <w:szCs w:val="18"/>
              </w:rPr>
            </w:pPr>
            <w:r w:rsidRPr="000F57C4">
              <w:rPr>
                <w:rFonts w:eastAsia="Times New Roman" w:cstheme="minorHAnsi"/>
                <w:b/>
                <w:color w:val="000000"/>
                <w:sz w:val="20"/>
                <w:szCs w:val="18"/>
              </w:rPr>
              <w:t>Hobbies &amp; Interest</w:t>
            </w:r>
          </w:p>
        </w:tc>
      </w:tr>
      <w:tr w:rsidR="000F57C4" w:rsidRPr="000F2858" w14:paraId="1E4D92AA" w14:textId="77777777" w:rsidTr="00293F78">
        <w:tc>
          <w:tcPr>
            <w:tcW w:w="747" w:type="dxa"/>
            <w:vMerge/>
            <w:shd w:val="clear" w:color="auto" w:fill="auto"/>
            <w:noWrap/>
            <w:vAlign w:val="bottom"/>
            <w:hideMark/>
          </w:tcPr>
          <w:p w14:paraId="68008A00" w14:textId="77777777" w:rsidR="000F57C4" w:rsidRPr="000F2858" w:rsidRDefault="000F57C4" w:rsidP="00C3423C">
            <w:pPr>
              <w:spacing w:after="0" w:line="240" w:lineRule="auto"/>
              <w:rPr>
                <w:rFonts w:eastAsia="Times New Roman" w:cstheme="minorHAnsi"/>
                <w:color w:val="000000"/>
                <w:sz w:val="18"/>
                <w:szCs w:val="18"/>
              </w:rPr>
            </w:pPr>
          </w:p>
        </w:tc>
        <w:tc>
          <w:tcPr>
            <w:tcW w:w="2238" w:type="dxa"/>
            <w:vMerge/>
            <w:shd w:val="clear" w:color="auto" w:fill="auto"/>
            <w:noWrap/>
            <w:vAlign w:val="center"/>
            <w:hideMark/>
          </w:tcPr>
          <w:p w14:paraId="77BB1C81" w14:textId="3C7DBB41" w:rsidR="000F57C4" w:rsidRPr="000F2858" w:rsidRDefault="000F57C4" w:rsidP="00C3423C">
            <w:pPr>
              <w:spacing w:after="0" w:line="240" w:lineRule="auto"/>
              <w:rPr>
                <w:rFonts w:eastAsia="Times New Roman" w:cstheme="minorHAnsi"/>
                <w:color w:val="000000"/>
                <w:sz w:val="18"/>
                <w:szCs w:val="18"/>
              </w:rPr>
            </w:pPr>
          </w:p>
        </w:tc>
        <w:tc>
          <w:tcPr>
            <w:tcW w:w="2190" w:type="dxa"/>
            <w:gridSpan w:val="2"/>
            <w:shd w:val="clear" w:color="auto" w:fill="auto"/>
            <w:noWrap/>
            <w:hideMark/>
          </w:tcPr>
          <w:p w14:paraId="391E4CB0"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A70D5C6"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Art/Technology</w:t>
            </w:r>
          </w:p>
          <w:p w14:paraId="35C604F7"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Arts &amp; Crafts</w:t>
            </w:r>
          </w:p>
          <w:p w14:paraId="08B95120"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Beadwork</w:t>
            </w:r>
          </w:p>
          <w:p w14:paraId="4869E07D"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Bird Watching</w:t>
            </w:r>
          </w:p>
          <w:p w14:paraId="20D5E72A"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Board Games/Puzzles</w:t>
            </w:r>
          </w:p>
          <w:p w14:paraId="4912023C"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Candle &amp; Soap Making</w:t>
            </w:r>
          </w:p>
          <w:p w14:paraId="52EC98AE"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Card Games</w:t>
            </w:r>
          </w:p>
          <w:p w14:paraId="59AA1FBB"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Chess</w:t>
            </w:r>
          </w:p>
          <w:p w14:paraId="6E901E93"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Cigars</w:t>
            </w:r>
          </w:p>
          <w:p w14:paraId="29F1DED8"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Collecting</w:t>
            </w:r>
          </w:p>
          <w:p w14:paraId="3EFEDE9C"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Comic Books</w:t>
            </w:r>
          </w:p>
          <w:p w14:paraId="41B28270" w14:textId="5FAAD3ED" w:rsidR="000F57C4" w:rsidRPr="000F2858" w:rsidRDefault="000F57C4"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Drawing/Sketching</w:t>
            </w:r>
          </w:p>
        </w:tc>
        <w:tc>
          <w:tcPr>
            <w:tcW w:w="2190" w:type="dxa"/>
            <w:gridSpan w:val="3"/>
            <w:shd w:val="clear" w:color="auto" w:fill="auto"/>
          </w:tcPr>
          <w:p w14:paraId="1BA72C64"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Freelance Writing</w:t>
            </w:r>
          </w:p>
          <w:p w14:paraId="775EBBE9"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Genealogy</w:t>
            </w:r>
          </w:p>
          <w:p w14:paraId="085BD3B5"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Getting Published</w:t>
            </w:r>
          </w:p>
          <w:p w14:paraId="45D5762F"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Guitar</w:t>
            </w:r>
          </w:p>
          <w:p w14:paraId="2923C217"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Home Recording</w:t>
            </w:r>
          </w:p>
          <w:p w14:paraId="5BD9BE1A"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Investors &amp; Patents</w:t>
            </w:r>
          </w:p>
          <w:p w14:paraId="4B5ECBCD"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Jewelry Making</w:t>
            </w:r>
          </w:p>
          <w:p w14:paraId="0EBD67F1"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Magic &amp; Illusion</w:t>
            </w:r>
          </w:p>
          <w:p w14:paraId="134954AE"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Needlework</w:t>
            </w:r>
          </w:p>
          <w:p w14:paraId="7F425FAA"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Painting</w:t>
            </w:r>
          </w:p>
          <w:p w14:paraId="305CEF66"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Photography</w:t>
            </w:r>
          </w:p>
          <w:p w14:paraId="7858F298"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Radio</w:t>
            </w:r>
          </w:p>
          <w:p w14:paraId="7842E37E" w14:textId="37910490"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Roleplaying Games</w:t>
            </w:r>
          </w:p>
        </w:tc>
        <w:tc>
          <w:tcPr>
            <w:tcW w:w="2190" w:type="dxa"/>
            <w:shd w:val="clear" w:color="auto" w:fill="auto"/>
          </w:tcPr>
          <w:p w14:paraId="2DD5A359"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Sci-Fi &amp; Fantasy</w:t>
            </w:r>
          </w:p>
          <w:p w14:paraId="77E854BC"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Scrapbooking</w:t>
            </w:r>
          </w:p>
          <w:p w14:paraId="2707B479"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Screenwriting</w:t>
            </w:r>
          </w:p>
          <w:p w14:paraId="6DA34951"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Stamps &amp; Coins</w:t>
            </w:r>
          </w:p>
          <w:p w14:paraId="2C408D95"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Video &amp; Computer Games</w:t>
            </w:r>
          </w:p>
          <w:p w14:paraId="438448FF"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Woodworking</w:t>
            </w:r>
          </w:p>
          <w:p w14:paraId="502B0AE3" w14:textId="07A78C00" w:rsidR="000F57C4" w:rsidRPr="000F2858" w:rsidRDefault="000F57C4" w:rsidP="000F57C4">
            <w:pPr>
              <w:spacing w:after="0" w:line="240" w:lineRule="auto"/>
              <w:rPr>
                <w:rFonts w:eastAsia="Times New Roman" w:cstheme="minorHAnsi"/>
                <w:color w:val="000000"/>
                <w:sz w:val="18"/>
                <w:szCs w:val="18"/>
              </w:rPr>
            </w:pPr>
          </w:p>
        </w:tc>
      </w:tr>
    </w:tbl>
    <w:p w14:paraId="6B2AB955" w14:textId="77777777" w:rsidR="003B0221" w:rsidRDefault="003B0221"/>
    <w:tbl>
      <w:tblPr>
        <w:tblW w:w="9555" w:type="dxa"/>
        <w:tblInd w:w="93" w:type="dxa"/>
        <w:tblBorders>
          <w:top w:val="single" w:sz="4" w:space="0" w:color="A5A5A5" w:themeColor="text2"/>
          <w:left w:val="single" w:sz="4" w:space="0" w:color="A5A5A5" w:themeColor="text2"/>
          <w:bottom w:val="single" w:sz="4" w:space="0" w:color="A5A5A5" w:themeColor="text2"/>
          <w:right w:val="single" w:sz="4" w:space="0" w:color="A5A5A5" w:themeColor="text2"/>
          <w:insideH w:val="single" w:sz="4" w:space="0" w:color="A5A5A5" w:themeColor="text2"/>
          <w:insideV w:val="single" w:sz="4" w:space="0" w:color="A5A5A5" w:themeColor="text2"/>
        </w:tblBorders>
        <w:tblLayout w:type="fixed"/>
        <w:tblLook w:val="04A0" w:firstRow="1" w:lastRow="0" w:firstColumn="1" w:lastColumn="0" w:noHBand="0" w:noVBand="1"/>
      </w:tblPr>
      <w:tblGrid>
        <w:gridCol w:w="825"/>
        <w:gridCol w:w="2610"/>
        <w:gridCol w:w="720"/>
        <w:gridCol w:w="2070"/>
        <w:gridCol w:w="720"/>
        <w:gridCol w:w="2610"/>
      </w:tblGrid>
      <w:tr w:rsidR="004E25AE" w:rsidRPr="002E631A" w14:paraId="146D5572" w14:textId="77777777" w:rsidTr="00293F78">
        <w:tc>
          <w:tcPr>
            <w:tcW w:w="825" w:type="dxa"/>
            <w:vMerge w:val="restart"/>
            <w:shd w:val="clear" w:color="auto" w:fill="auto"/>
            <w:noWrap/>
            <w:textDirection w:val="btLr"/>
            <w:vAlign w:val="center"/>
            <w:hideMark/>
          </w:tcPr>
          <w:p w14:paraId="6FE411F7"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Home &amp; Garden</w:t>
            </w:r>
          </w:p>
        </w:tc>
        <w:tc>
          <w:tcPr>
            <w:tcW w:w="2610" w:type="dxa"/>
            <w:vMerge w:val="restart"/>
            <w:shd w:val="clear" w:color="auto" w:fill="auto"/>
            <w:noWrap/>
            <w:hideMark/>
          </w:tcPr>
          <w:p w14:paraId="0AEEB13C"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0211F0DD"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Appliances</w:t>
            </w:r>
          </w:p>
          <w:p w14:paraId="05520C4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Entertaining</w:t>
            </w:r>
          </w:p>
          <w:p w14:paraId="37ACD569"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Environmental Safety</w:t>
            </w:r>
          </w:p>
          <w:p w14:paraId="7C83E5AA"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Gardening</w:t>
            </w:r>
          </w:p>
          <w:p w14:paraId="6B0E951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Home Repair</w:t>
            </w:r>
          </w:p>
          <w:p w14:paraId="297A16E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Home Theater</w:t>
            </w:r>
          </w:p>
          <w:p w14:paraId="4BCC7DE5"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Interior Decorating</w:t>
            </w:r>
          </w:p>
          <w:p w14:paraId="7F0690F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Landscaping</w:t>
            </w:r>
          </w:p>
          <w:p w14:paraId="1B922492" w14:textId="39F3EDE2"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Remodeling &amp; Construction</w:t>
            </w:r>
          </w:p>
        </w:tc>
        <w:tc>
          <w:tcPr>
            <w:tcW w:w="720" w:type="dxa"/>
            <w:shd w:val="clear" w:color="auto" w:fill="auto"/>
            <w:noWrap/>
            <w:textDirection w:val="btLr"/>
            <w:vAlign w:val="center"/>
            <w:hideMark/>
          </w:tcPr>
          <w:p w14:paraId="5091C7FC"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Real Estate</w:t>
            </w:r>
          </w:p>
        </w:tc>
        <w:tc>
          <w:tcPr>
            <w:tcW w:w="2070" w:type="dxa"/>
            <w:shd w:val="clear" w:color="auto" w:fill="auto"/>
            <w:noWrap/>
            <w:hideMark/>
          </w:tcPr>
          <w:p w14:paraId="04FC63C4"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618BFF1D"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Apartments</w:t>
            </w:r>
          </w:p>
          <w:p w14:paraId="52C6DC1E"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Architects</w:t>
            </w:r>
          </w:p>
          <w:p w14:paraId="03B1EB50" w14:textId="31F749E9"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Buying/Selling Homes</w:t>
            </w:r>
          </w:p>
        </w:tc>
        <w:tc>
          <w:tcPr>
            <w:tcW w:w="720" w:type="dxa"/>
            <w:vMerge w:val="restart"/>
            <w:shd w:val="clear" w:color="auto" w:fill="auto"/>
            <w:noWrap/>
            <w:textDirection w:val="btLr"/>
            <w:vAlign w:val="center"/>
            <w:hideMark/>
          </w:tcPr>
          <w:p w14:paraId="5B9D0A97"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Style &amp; Fashion</w:t>
            </w:r>
          </w:p>
        </w:tc>
        <w:tc>
          <w:tcPr>
            <w:tcW w:w="2610" w:type="dxa"/>
            <w:vMerge w:val="restart"/>
            <w:shd w:val="clear" w:color="auto" w:fill="auto"/>
            <w:noWrap/>
            <w:vAlign w:val="center"/>
            <w:hideMark/>
          </w:tcPr>
          <w:p w14:paraId="51DDF4B2"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4B011FB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Accessories</w:t>
            </w:r>
          </w:p>
          <w:p w14:paraId="052A7B29"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Beauty</w:t>
            </w:r>
          </w:p>
          <w:p w14:paraId="49C398E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Body Art</w:t>
            </w:r>
          </w:p>
          <w:p w14:paraId="6FCDBAE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Clothing</w:t>
            </w:r>
          </w:p>
          <w:p w14:paraId="4288C3E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Fashion</w:t>
            </w:r>
          </w:p>
          <w:p w14:paraId="32AC3B57" w14:textId="13CF67FB"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Jewelry</w:t>
            </w:r>
          </w:p>
        </w:tc>
      </w:tr>
      <w:tr w:rsidR="004E25AE" w:rsidRPr="002E631A" w14:paraId="2C820A39" w14:textId="77777777" w:rsidTr="00293F78">
        <w:trPr>
          <w:trHeight w:val="230"/>
        </w:trPr>
        <w:tc>
          <w:tcPr>
            <w:tcW w:w="825" w:type="dxa"/>
            <w:vMerge/>
            <w:shd w:val="clear" w:color="auto" w:fill="auto"/>
            <w:noWrap/>
            <w:vAlign w:val="bottom"/>
            <w:hideMark/>
          </w:tcPr>
          <w:p w14:paraId="7109D35D"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20FE7DAA" w14:textId="3AE0E744" w:rsidR="002E631A" w:rsidRPr="002E631A"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5E27A55E"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Religion &amp; Spirituality</w:t>
            </w:r>
          </w:p>
        </w:tc>
        <w:tc>
          <w:tcPr>
            <w:tcW w:w="2070" w:type="dxa"/>
            <w:vMerge w:val="restart"/>
            <w:shd w:val="clear" w:color="auto" w:fill="auto"/>
            <w:noWrap/>
            <w:hideMark/>
          </w:tcPr>
          <w:p w14:paraId="349B826F"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4CE7AFC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Alternative Religions</w:t>
            </w:r>
          </w:p>
          <w:p w14:paraId="6F4FE5E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Atheism/Agnosticism</w:t>
            </w:r>
          </w:p>
          <w:p w14:paraId="67346D2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Buddhism</w:t>
            </w:r>
          </w:p>
          <w:p w14:paraId="614BF92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Catholicism</w:t>
            </w:r>
          </w:p>
          <w:p w14:paraId="3AA36A9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Christianity</w:t>
            </w:r>
          </w:p>
          <w:p w14:paraId="2A3E3AD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Hinduism</w:t>
            </w:r>
          </w:p>
          <w:p w14:paraId="30642538"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Islam</w:t>
            </w:r>
          </w:p>
          <w:p w14:paraId="0CF4AA6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Judaism</w:t>
            </w:r>
          </w:p>
          <w:p w14:paraId="2139780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Latter-Day Saints</w:t>
            </w:r>
          </w:p>
          <w:p w14:paraId="31FFF359" w14:textId="34BE52C6"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Pagan/Wiccan</w:t>
            </w:r>
          </w:p>
        </w:tc>
        <w:tc>
          <w:tcPr>
            <w:tcW w:w="720" w:type="dxa"/>
            <w:vMerge/>
            <w:shd w:val="clear" w:color="auto" w:fill="auto"/>
            <w:noWrap/>
            <w:vAlign w:val="bottom"/>
            <w:hideMark/>
          </w:tcPr>
          <w:p w14:paraId="43275BE6"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57FD53BB" w14:textId="734FED2E"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69604C57" w14:textId="77777777" w:rsidTr="00293F78">
        <w:trPr>
          <w:trHeight w:val="230"/>
        </w:trPr>
        <w:tc>
          <w:tcPr>
            <w:tcW w:w="825" w:type="dxa"/>
            <w:vMerge/>
            <w:shd w:val="clear" w:color="auto" w:fill="auto"/>
            <w:noWrap/>
            <w:vAlign w:val="bottom"/>
            <w:hideMark/>
          </w:tcPr>
          <w:p w14:paraId="3F8747A6"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43D49015" w14:textId="4E44EC79"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bottom"/>
            <w:hideMark/>
          </w:tcPr>
          <w:p w14:paraId="4CA85B3B"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71C0CBF5" w14:textId="67DAE2B7" w:rsidR="002E631A" w:rsidRPr="002E631A"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19C942AC"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Sports</w:t>
            </w:r>
          </w:p>
          <w:p w14:paraId="0C5D7AEE" w14:textId="0038B01F"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val="restart"/>
            <w:shd w:val="clear" w:color="auto" w:fill="auto"/>
            <w:noWrap/>
            <w:vAlign w:val="bottom"/>
          </w:tcPr>
          <w:p w14:paraId="0F99269F"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016B5F6F"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Auto Racing</w:t>
            </w:r>
          </w:p>
          <w:p w14:paraId="0F38C53F"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Baseball</w:t>
            </w:r>
          </w:p>
          <w:p w14:paraId="0FF3C3E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Bicycling</w:t>
            </w:r>
          </w:p>
          <w:p w14:paraId="15AF34DF"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Bodybuilding</w:t>
            </w:r>
          </w:p>
          <w:p w14:paraId="7D8C16D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Boxing</w:t>
            </w:r>
          </w:p>
          <w:p w14:paraId="0254B3F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Canoeing/Kayaking</w:t>
            </w:r>
          </w:p>
          <w:p w14:paraId="06891760"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Cheerleading</w:t>
            </w:r>
          </w:p>
          <w:p w14:paraId="54526F08"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Climbing</w:t>
            </w:r>
          </w:p>
          <w:p w14:paraId="797A565E"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Cricket</w:t>
            </w:r>
          </w:p>
          <w:p w14:paraId="65504836"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Figure Skating</w:t>
            </w:r>
          </w:p>
          <w:p w14:paraId="53EF276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Fly Fishing</w:t>
            </w:r>
          </w:p>
          <w:p w14:paraId="18C71720"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Football</w:t>
            </w:r>
          </w:p>
          <w:p w14:paraId="28CEDA6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Freshwater Fishing</w:t>
            </w:r>
          </w:p>
          <w:p w14:paraId="229D689A"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Game &amp; Fish</w:t>
            </w:r>
          </w:p>
          <w:p w14:paraId="0BC2A4D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Golf</w:t>
            </w:r>
          </w:p>
          <w:p w14:paraId="453B0EE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Horse Racing</w:t>
            </w:r>
          </w:p>
          <w:p w14:paraId="05B8316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Horses</w:t>
            </w:r>
          </w:p>
          <w:p w14:paraId="064C02B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Hunting/Shooting</w:t>
            </w:r>
          </w:p>
          <w:p w14:paraId="2D10756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Inline Skating</w:t>
            </w:r>
          </w:p>
          <w:p w14:paraId="6B74CB3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Martial Arts</w:t>
            </w:r>
          </w:p>
          <w:p w14:paraId="7AA575F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Mountain Biking</w:t>
            </w:r>
          </w:p>
          <w:p w14:paraId="38AB755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NASCAR Racing</w:t>
            </w:r>
          </w:p>
          <w:p w14:paraId="24C1B17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Olympics</w:t>
            </w:r>
          </w:p>
          <w:p w14:paraId="35C2362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Paintball</w:t>
            </w:r>
          </w:p>
          <w:p w14:paraId="76A3CBF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Power &amp; Motorcycles</w:t>
            </w:r>
          </w:p>
          <w:p w14:paraId="04D55246"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Pro Basketball</w:t>
            </w:r>
          </w:p>
          <w:p w14:paraId="06C2051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Pro Ice Hockey</w:t>
            </w:r>
          </w:p>
          <w:p w14:paraId="5C4A565D"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Rodeo</w:t>
            </w:r>
          </w:p>
          <w:p w14:paraId="2AE0162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Rugby</w:t>
            </w:r>
          </w:p>
          <w:p w14:paraId="71BEFDB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Running/Jogging</w:t>
            </w:r>
          </w:p>
          <w:p w14:paraId="4717E84A"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Sailing</w:t>
            </w:r>
          </w:p>
          <w:p w14:paraId="7B372922"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Saltwater Fishing</w:t>
            </w:r>
          </w:p>
          <w:p w14:paraId="0E31FDC8"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Scuba Diving</w:t>
            </w:r>
          </w:p>
          <w:p w14:paraId="2EE1A205"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Skate Boarding</w:t>
            </w:r>
          </w:p>
          <w:p w14:paraId="211174C8"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Skiing</w:t>
            </w:r>
          </w:p>
          <w:p w14:paraId="35B9E3C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Snowboarding</w:t>
            </w:r>
          </w:p>
          <w:p w14:paraId="3763982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Surfing/Body Boarding</w:t>
            </w:r>
          </w:p>
          <w:p w14:paraId="02D070ED"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Swimming</w:t>
            </w:r>
          </w:p>
          <w:p w14:paraId="1188F16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Table Tennis/Ping-Pong</w:t>
            </w:r>
          </w:p>
          <w:p w14:paraId="4DA15322"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Tennis</w:t>
            </w:r>
          </w:p>
          <w:p w14:paraId="40FF2CF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Volleyball</w:t>
            </w:r>
          </w:p>
          <w:p w14:paraId="186D1C55"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Walking</w:t>
            </w:r>
          </w:p>
          <w:p w14:paraId="2CE4B47C"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Waterski/Wakeboard</w:t>
            </w:r>
          </w:p>
          <w:p w14:paraId="5CECB716"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Work Soccer</w:t>
            </w:r>
          </w:p>
          <w:p w14:paraId="7941B8ED" w14:textId="3DA38E32" w:rsidR="002E631A" w:rsidRPr="002E631A" w:rsidRDefault="002E631A" w:rsidP="002E631A">
            <w:pPr>
              <w:spacing w:after="0" w:line="240" w:lineRule="auto"/>
              <w:rPr>
                <w:rFonts w:eastAsia="Times New Roman" w:cstheme="minorHAnsi"/>
                <w:color w:val="000000"/>
                <w:sz w:val="18"/>
                <w:szCs w:val="18"/>
              </w:rPr>
            </w:pPr>
          </w:p>
        </w:tc>
      </w:tr>
      <w:tr w:rsidR="004E25AE" w:rsidRPr="002E631A" w14:paraId="34FE81DF" w14:textId="77777777" w:rsidTr="00293F78">
        <w:trPr>
          <w:trHeight w:val="230"/>
        </w:trPr>
        <w:tc>
          <w:tcPr>
            <w:tcW w:w="825" w:type="dxa"/>
            <w:vMerge w:val="restart"/>
            <w:shd w:val="clear" w:color="auto" w:fill="auto"/>
            <w:noWrap/>
            <w:textDirection w:val="btLr"/>
            <w:vAlign w:val="center"/>
            <w:hideMark/>
          </w:tcPr>
          <w:p w14:paraId="4D599A75" w14:textId="590F76CF"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Law, Gov’t &amp; Politics</w:t>
            </w:r>
          </w:p>
        </w:tc>
        <w:tc>
          <w:tcPr>
            <w:tcW w:w="2610" w:type="dxa"/>
            <w:vMerge w:val="restart"/>
            <w:shd w:val="clear" w:color="auto" w:fill="auto"/>
            <w:noWrap/>
            <w:hideMark/>
          </w:tcPr>
          <w:p w14:paraId="3F63BF98"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70B9F718"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Commentary</w:t>
            </w:r>
          </w:p>
          <w:p w14:paraId="29495280"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Immigration</w:t>
            </w:r>
          </w:p>
          <w:p w14:paraId="7CEEB8DC"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Legal Issues</w:t>
            </w:r>
          </w:p>
          <w:p w14:paraId="6D36D13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Politics</w:t>
            </w:r>
          </w:p>
          <w:p w14:paraId="01876043" w14:textId="6B064B81"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U.S. Government Resources</w:t>
            </w:r>
          </w:p>
        </w:tc>
        <w:tc>
          <w:tcPr>
            <w:tcW w:w="720" w:type="dxa"/>
            <w:vMerge/>
            <w:shd w:val="clear" w:color="auto" w:fill="auto"/>
            <w:noWrap/>
            <w:vAlign w:val="bottom"/>
            <w:hideMark/>
          </w:tcPr>
          <w:p w14:paraId="41849114"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15BE8296" w14:textId="2762104C"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center"/>
            <w:hideMark/>
          </w:tcPr>
          <w:p w14:paraId="48A47D06"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695D226C" w14:textId="4DA34EE4"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5994CF6D" w14:textId="77777777" w:rsidTr="00293F78">
        <w:trPr>
          <w:trHeight w:val="230"/>
        </w:trPr>
        <w:tc>
          <w:tcPr>
            <w:tcW w:w="825" w:type="dxa"/>
            <w:vMerge/>
            <w:shd w:val="clear" w:color="auto" w:fill="auto"/>
            <w:noWrap/>
            <w:vAlign w:val="bottom"/>
            <w:hideMark/>
          </w:tcPr>
          <w:p w14:paraId="266929C3"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2B73E8FF" w14:textId="61108FE6" w:rsidR="002E631A" w:rsidRPr="002E631A"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18BE393C"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Science</w:t>
            </w:r>
          </w:p>
        </w:tc>
        <w:tc>
          <w:tcPr>
            <w:tcW w:w="2070" w:type="dxa"/>
            <w:vMerge w:val="restart"/>
            <w:shd w:val="clear" w:color="auto" w:fill="auto"/>
            <w:noWrap/>
            <w:hideMark/>
          </w:tcPr>
          <w:p w14:paraId="413E7275"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13B9C45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Astrology</w:t>
            </w:r>
          </w:p>
          <w:p w14:paraId="58AD96F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Biology</w:t>
            </w:r>
          </w:p>
          <w:p w14:paraId="16847FE2"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Botany</w:t>
            </w:r>
          </w:p>
          <w:p w14:paraId="742ABCE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Chemistry</w:t>
            </w:r>
          </w:p>
          <w:p w14:paraId="269D751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Geography</w:t>
            </w:r>
          </w:p>
          <w:p w14:paraId="01A18305"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Geology</w:t>
            </w:r>
          </w:p>
          <w:p w14:paraId="2C2C08D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Paranormal Phenomena</w:t>
            </w:r>
          </w:p>
          <w:p w14:paraId="305D136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Physics</w:t>
            </w:r>
          </w:p>
          <w:p w14:paraId="7DBD305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Space/Astronomy</w:t>
            </w:r>
          </w:p>
          <w:p w14:paraId="54A667EC" w14:textId="5DF44F5C"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Weather</w:t>
            </w:r>
          </w:p>
        </w:tc>
        <w:tc>
          <w:tcPr>
            <w:tcW w:w="720" w:type="dxa"/>
            <w:vMerge/>
            <w:shd w:val="clear" w:color="auto" w:fill="auto"/>
            <w:noWrap/>
            <w:vAlign w:val="center"/>
            <w:hideMark/>
          </w:tcPr>
          <w:p w14:paraId="0EED9A42"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4C43A16E" w14:textId="040F05EC"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2D4365A1" w14:textId="77777777" w:rsidTr="00293F78">
        <w:tc>
          <w:tcPr>
            <w:tcW w:w="825" w:type="dxa"/>
            <w:shd w:val="clear" w:color="auto" w:fill="auto"/>
            <w:noWrap/>
            <w:textDirection w:val="btLr"/>
            <w:vAlign w:val="center"/>
            <w:hideMark/>
          </w:tcPr>
          <w:p w14:paraId="3CE679F7"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News</w:t>
            </w:r>
          </w:p>
        </w:tc>
        <w:tc>
          <w:tcPr>
            <w:tcW w:w="2610" w:type="dxa"/>
            <w:shd w:val="clear" w:color="auto" w:fill="auto"/>
            <w:noWrap/>
            <w:hideMark/>
          </w:tcPr>
          <w:p w14:paraId="62B9644D"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7D49D7E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International News</w:t>
            </w:r>
          </w:p>
          <w:p w14:paraId="14EBC0E3"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Local New</w:t>
            </w:r>
          </w:p>
          <w:p w14:paraId="3353788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National News</w:t>
            </w:r>
          </w:p>
          <w:p w14:paraId="70E1CBC0" w14:textId="24442931"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Other</w:t>
            </w:r>
          </w:p>
        </w:tc>
        <w:tc>
          <w:tcPr>
            <w:tcW w:w="720" w:type="dxa"/>
            <w:vMerge/>
            <w:shd w:val="clear" w:color="auto" w:fill="auto"/>
            <w:noWrap/>
            <w:vAlign w:val="bottom"/>
            <w:hideMark/>
          </w:tcPr>
          <w:p w14:paraId="2152687B"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717F0787" w14:textId="01695715"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center"/>
            <w:hideMark/>
          </w:tcPr>
          <w:p w14:paraId="3150C5DF"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02C3D15C" w14:textId="4C6B6874"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2164C6EC" w14:textId="77777777" w:rsidTr="00293F78">
        <w:trPr>
          <w:trHeight w:val="230"/>
        </w:trPr>
        <w:tc>
          <w:tcPr>
            <w:tcW w:w="825" w:type="dxa"/>
            <w:vMerge w:val="restart"/>
            <w:shd w:val="clear" w:color="auto" w:fill="auto"/>
            <w:noWrap/>
            <w:textDirection w:val="btLr"/>
            <w:vAlign w:val="center"/>
            <w:hideMark/>
          </w:tcPr>
          <w:p w14:paraId="1694B3FF"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Personal Finance</w:t>
            </w:r>
          </w:p>
        </w:tc>
        <w:tc>
          <w:tcPr>
            <w:tcW w:w="2610" w:type="dxa"/>
            <w:vMerge w:val="restart"/>
            <w:shd w:val="clear" w:color="auto" w:fill="auto"/>
            <w:noWrap/>
            <w:hideMark/>
          </w:tcPr>
          <w:p w14:paraId="6E1BA601"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35BC5CF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Beginning Investing</w:t>
            </w:r>
          </w:p>
          <w:p w14:paraId="1647391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Credit/Debit &amp; Loans</w:t>
            </w:r>
          </w:p>
          <w:p w14:paraId="4565D42A"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Financial New</w:t>
            </w:r>
          </w:p>
          <w:p w14:paraId="6E891A8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Financial Planning</w:t>
            </w:r>
          </w:p>
          <w:p w14:paraId="1CCCCED8"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Hedge Fund</w:t>
            </w:r>
          </w:p>
          <w:p w14:paraId="782807B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Insurance</w:t>
            </w:r>
          </w:p>
          <w:p w14:paraId="32BCC9C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Investing</w:t>
            </w:r>
          </w:p>
          <w:p w14:paraId="0F94B5AD"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Mutual Funds</w:t>
            </w:r>
          </w:p>
          <w:p w14:paraId="570A690A"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Options</w:t>
            </w:r>
          </w:p>
          <w:p w14:paraId="456C918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Retirement Planning</w:t>
            </w:r>
          </w:p>
          <w:p w14:paraId="7116D8C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Stocks</w:t>
            </w:r>
          </w:p>
          <w:p w14:paraId="61C9FEAC" w14:textId="14873F1C"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Tax Planning</w:t>
            </w:r>
          </w:p>
        </w:tc>
        <w:tc>
          <w:tcPr>
            <w:tcW w:w="720" w:type="dxa"/>
            <w:vMerge/>
            <w:shd w:val="clear" w:color="auto" w:fill="auto"/>
            <w:noWrap/>
            <w:vAlign w:val="bottom"/>
            <w:hideMark/>
          </w:tcPr>
          <w:p w14:paraId="1D3BFFCD"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21D123DB" w14:textId="37E2A19D"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center"/>
            <w:hideMark/>
          </w:tcPr>
          <w:p w14:paraId="6F594DDD"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500D1829" w14:textId="0E7E598F"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7E0E9957" w14:textId="77777777" w:rsidTr="00293F78">
        <w:tc>
          <w:tcPr>
            <w:tcW w:w="825" w:type="dxa"/>
            <w:vMerge/>
            <w:shd w:val="clear" w:color="auto" w:fill="auto"/>
            <w:noWrap/>
            <w:vAlign w:val="bottom"/>
            <w:hideMark/>
          </w:tcPr>
          <w:p w14:paraId="19EB6BB9"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77906396" w14:textId="13874E16" w:rsidR="002E631A" w:rsidRPr="002E631A" w:rsidRDefault="002E631A" w:rsidP="00147894">
            <w:pPr>
              <w:spacing w:after="0" w:line="240" w:lineRule="auto"/>
              <w:rPr>
                <w:rFonts w:eastAsia="Times New Roman" w:cstheme="minorHAnsi"/>
                <w:color w:val="000000"/>
                <w:sz w:val="18"/>
                <w:szCs w:val="18"/>
              </w:rPr>
            </w:pPr>
          </w:p>
        </w:tc>
        <w:tc>
          <w:tcPr>
            <w:tcW w:w="720" w:type="dxa"/>
            <w:shd w:val="clear" w:color="auto" w:fill="auto"/>
            <w:noWrap/>
            <w:textDirection w:val="btLr"/>
            <w:vAlign w:val="center"/>
            <w:hideMark/>
          </w:tcPr>
          <w:p w14:paraId="794957FE"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Shopping</w:t>
            </w:r>
          </w:p>
        </w:tc>
        <w:tc>
          <w:tcPr>
            <w:tcW w:w="2070" w:type="dxa"/>
            <w:shd w:val="clear" w:color="auto" w:fill="auto"/>
            <w:noWrap/>
            <w:hideMark/>
          </w:tcPr>
          <w:p w14:paraId="3E263A3B"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5B94C6C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Comparison</w:t>
            </w:r>
          </w:p>
          <w:p w14:paraId="759B4005"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Contests &amp; Freebies</w:t>
            </w:r>
          </w:p>
          <w:p w14:paraId="5FF3FDB2"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Couponing</w:t>
            </w:r>
          </w:p>
          <w:p w14:paraId="0DC197B3" w14:textId="2E587580" w:rsidR="002E631A" w:rsidRPr="002E631A" w:rsidRDefault="002E631A" w:rsidP="008E56BA">
            <w:pPr>
              <w:spacing w:after="120" w:line="240" w:lineRule="auto"/>
              <w:rPr>
                <w:rFonts w:eastAsia="Times New Roman" w:cstheme="minorHAnsi"/>
                <w:color w:val="000000"/>
                <w:sz w:val="18"/>
                <w:szCs w:val="18"/>
              </w:rPr>
            </w:pPr>
            <w:r w:rsidRPr="002E631A">
              <w:rPr>
                <w:rFonts w:eastAsia="Times New Roman" w:cstheme="minorHAnsi"/>
                <w:color w:val="000000"/>
                <w:sz w:val="18"/>
                <w:szCs w:val="18"/>
              </w:rPr>
              <w:t>Engines</w:t>
            </w:r>
          </w:p>
        </w:tc>
        <w:tc>
          <w:tcPr>
            <w:tcW w:w="720" w:type="dxa"/>
            <w:vMerge/>
            <w:shd w:val="clear" w:color="auto" w:fill="auto"/>
            <w:noWrap/>
            <w:vAlign w:val="center"/>
            <w:hideMark/>
          </w:tcPr>
          <w:p w14:paraId="56E55B35"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37E8EE66" w14:textId="79CB622C"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09E211BA" w14:textId="77777777" w:rsidTr="00293F78">
        <w:trPr>
          <w:trHeight w:val="230"/>
        </w:trPr>
        <w:tc>
          <w:tcPr>
            <w:tcW w:w="825" w:type="dxa"/>
            <w:vMerge/>
            <w:shd w:val="clear" w:color="auto" w:fill="auto"/>
            <w:noWrap/>
            <w:vAlign w:val="bottom"/>
            <w:hideMark/>
          </w:tcPr>
          <w:p w14:paraId="088C3A88"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06AE301A" w14:textId="10069238" w:rsidR="002E631A" w:rsidRPr="00147894"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63780DDD"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r w:rsidRPr="00147894">
              <w:rPr>
                <w:rFonts w:eastAsia="Times New Roman" w:cstheme="minorHAnsi"/>
                <w:b/>
                <w:color w:val="000000"/>
                <w:sz w:val="20"/>
                <w:szCs w:val="18"/>
              </w:rPr>
              <w:t>Society</w:t>
            </w:r>
          </w:p>
        </w:tc>
        <w:tc>
          <w:tcPr>
            <w:tcW w:w="2070" w:type="dxa"/>
            <w:vMerge w:val="restart"/>
            <w:shd w:val="clear" w:color="auto" w:fill="auto"/>
            <w:noWrap/>
            <w:hideMark/>
          </w:tcPr>
          <w:p w14:paraId="5915399C" w14:textId="77777777" w:rsidR="002E631A" w:rsidRPr="002E631A" w:rsidRDefault="002E631A" w:rsidP="008E56BA">
            <w:pPr>
              <w:spacing w:before="60" w:after="0" w:line="240" w:lineRule="auto"/>
              <w:rPr>
                <w:rFonts w:eastAsia="Times New Roman" w:cstheme="minorHAnsi"/>
                <w:color w:val="000000"/>
                <w:sz w:val="18"/>
                <w:szCs w:val="18"/>
              </w:rPr>
            </w:pPr>
            <w:r w:rsidRPr="00147894">
              <w:rPr>
                <w:rFonts w:eastAsia="Times New Roman" w:cstheme="minorHAnsi"/>
                <w:color w:val="000000"/>
                <w:sz w:val="18"/>
                <w:szCs w:val="18"/>
              </w:rPr>
              <w:t>All</w:t>
            </w:r>
          </w:p>
          <w:p w14:paraId="1E4FF2BC"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Dating</w:t>
            </w:r>
          </w:p>
          <w:p w14:paraId="7C1FE0B3"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Divorce Support</w:t>
            </w:r>
          </w:p>
          <w:p w14:paraId="6DFC1B06"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Ethnic Specific</w:t>
            </w:r>
          </w:p>
          <w:p w14:paraId="7BA5B9E0"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Gay Life</w:t>
            </w:r>
          </w:p>
          <w:p w14:paraId="1FD8BA97"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Marriage</w:t>
            </w:r>
          </w:p>
          <w:p w14:paraId="587B0234"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Senior Living</w:t>
            </w:r>
          </w:p>
          <w:p w14:paraId="02106C72"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Teens</w:t>
            </w:r>
          </w:p>
          <w:p w14:paraId="0FB8CEE0" w14:textId="4B1D05F0" w:rsidR="002E631A" w:rsidRPr="00147894"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Weddings</w:t>
            </w:r>
          </w:p>
        </w:tc>
        <w:tc>
          <w:tcPr>
            <w:tcW w:w="720" w:type="dxa"/>
            <w:vMerge/>
            <w:shd w:val="clear" w:color="auto" w:fill="auto"/>
            <w:noWrap/>
            <w:vAlign w:val="bottom"/>
            <w:hideMark/>
          </w:tcPr>
          <w:p w14:paraId="3FE516F4"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bottom"/>
            <w:hideMark/>
          </w:tcPr>
          <w:p w14:paraId="52AE7597" w14:textId="77777777" w:rsidR="002E631A" w:rsidRPr="00147894" w:rsidRDefault="002E631A" w:rsidP="00147894">
            <w:pPr>
              <w:spacing w:after="0" w:line="240" w:lineRule="auto"/>
              <w:rPr>
                <w:rFonts w:eastAsia="Times New Roman" w:cstheme="minorHAnsi"/>
                <w:color w:val="000000"/>
                <w:sz w:val="18"/>
                <w:szCs w:val="18"/>
              </w:rPr>
            </w:pPr>
          </w:p>
        </w:tc>
      </w:tr>
      <w:tr w:rsidR="004E25AE" w:rsidRPr="002E631A" w14:paraId="09446019" w14:textId="77777777" w:rsidTr="00293F78">
        <w:tc>
          <w:tcPr>
            <w:tcW w:w="825" w:type="dxa"/>
            <w:shd w:val="clear" w:color="auto" w:fill="auto"/>
            <w:noWrap/>
            <w:textDirection w:val="btLr"/>
            <w:vAlign w:val="center"/>
            <w:hideMark/>
          </w:tcPr>
          <w:p w14:paraId="009D55F8"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r w:rsidRPr="00147894">
              <w:rPr>
                <w:rFonts w:eastAsia="Times New Roman" w:cstheme="minorHAnsi"/>
                <w:b/>
                <w:color w:val="000000"/>
                <w:sz w:val="20"/>
                <w:szCs w:val="18"/>
              </w:rPr>
              <w:t>Pets</w:t>
            </w:r>
          </w:p>
        </w:tc>
        <w:tc>
          <w:tcPr>
            <w:tcW w:w="2610" w:type="dxa"/>
            <w:shd w:val="clear" w:color="auto" w:fill="auto"/>
            <w:noWrap/>
            <w:hideMark/>
          </w:tcPr>
          <w:p w14:paraId="12A956D0" w14:textId="77777777" w:rsidR="002E631A" w:rsidRPr="002E631A" w:rsidRDefault="002E631A" w:rsidP="008E56BA">
            <w:pPr>
              <w:spacing w:before="60" w:after="0" w:line="240" w:lineRule="auto"/>
              <w:rPr>
                <w:rFonts w:eastAsia="Times New Roman" w:cstheme="minorHAnsi"/>
                <w:color w:val="000000"/>
                <w:sz w:val="18"/>
                <w:szCs w:val="18"/>
              </w:rPr>
            </w:pPr>
            <w:r w:rsidRPr="00147894">
              <w:rPr>
                <w:rFonts w:eastAsia="Times New Roman" w:cstheme="minorHAnsi"/>
                <w:color w:val="000000"/>
                <w:sz w:val="18"/>
                <w:szCs w:val="18"/>
              </w:rPr>
              <w:t>All</w:t>
            </w:r>
          </w:p>
          <w:p w14:paraId="05742FC6"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Aquariums</w:t>
            </w:r>
          </w:p>
          <w:p w14:paraId="555979F9"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Birds</w:t>
            </w:r>
          </w:p>
          <w:p w14:paraId="64A92464"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Cats</w:t>
            </w:r>
          </w:p>
          <w:p w14:paraId="47E5EF7D"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Dogs</w:t>
            </w:r>
          </w:p>
          <w:p w14:paraId="5B215C1C"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Large Animals</w:t>
            </w:r>
          </w:p>
          <w:p w14:paraId="29D785E0"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Reptiles</w:t>
            </w:r>
          </w:p>
          <w:p w14:paraId="2EF7C431" w14:textId="4C37A4D6" w:rsidR="002E631A" w:rsidRPr="00147894"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Veterinary Medicine</w:t>
            </w:r>
          </w:p>
        </w:tc>
        <w:tc>
          <w:tcPr>
            <w:tcW w:w="720" w:type="dxa"/>
            <w:vMerge/>
            <w:shd w:val="clear" w:color="auto" w:fill="auto"/>
            <w:noWrap/>
            <w:vAlign w:val="bottom"/>
            <w:hideMark/>
          </w:tcPr>
          <w:p w14:paraId="722E4F03"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759A08CE" w14:textId="732AD578" w:rsidR="002E631A" w:rsidRPr="00147894"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bottom"/>
            <w:hideMark/>
          </w:tcPr>
          <w:p w14:paraId="3150BFD9"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bottom"/>
            <w:hideMark/>
          </w:tcPr>
          <w:p w14:paraId="01DCA8CD" w14:textId="77777777" w:rsidR="002E631A" w:rsidRPr="00147894" w:rsidRDefault="002E631A" w:rsidP="00147894">
            <w:pPr>
              <w:spacing w:after="0" w:line="240" w:lineRule="auto"/>
              <w:rPr>
                <w:rFonts w:eastAsia="Times New Roman" w:cstheme="minorHAnsi"/>
                <w:color w:val="000000"/>
                <w:sz w:val="18"/>
                <w:szCs w:val="18"/>
              </w:rPr>
            </w:pPr>
          </w:p>
        </w:tc>
      </w:tr>
    </w:tbl>
    <w:p w14:paraId="4222A525" w14:textId="77777777" w:rsidR="00C5732C" w:rsidRDefault="00C5732C" w:rsidP="00C5732C"/>
    <w:p w14:paraId="70C5562C" w14:textId="77777777" w:rsidR="004E25AE" w:rsidRDefault="004E25AE" w:rsidP="00C5732C"/>
    <w:tbl>
      <w:tblPr>
        <w:tblW w:w="7035" w:type="dxa"/>
        <w:tblInd w:w="93" w:type="dxa"/>
        <w:tblBorders>
          <w:top w:val="single" w:sz="4" w:space="0" w:color="A5A5A5" w:themeColor="text2"/>
          <w:left w:val="single" w:sz="4" w:space="0" w:color="A5A5A5" w:themeColor="text2"/>
          <w:bottom w:val="single" w:sz="4" w:space="0" w:color="A5A5A5" w:themeColor="text2"/>
          <w:right w:val="single" w:sz="4" w:space="0" w:color="A5A5A5" w:themeColor="text2"/>
          <w:insideH w:val="single" w:sz="4" w:space="0" w:color="A5A5A5" w:themeColor="text2"/>
          <w:insideV w:val="single" w:sz="4" w:space="0" w:color="A5A5A5" w:themeColor="text2"/>
        </w:tblBorders>
        <w:tblLayout w:type="fixed"/>
        <w:tblLook w:val="04A0" w:firstRow="1" w:lastRow="0" w:firstColumn="1" w:lastColumn="0" w:noHBand="0" w:noVBand="1"/>
      </w:tblPr>
      <w:tblGrid>
        <w:gridCol w:w="645"/>
        <w:gridCol w:w="2880"/>
        <w:gridCol w:w="630"/>
        <w:gridCol w:w="2880"/>
      </w:tblGrid>
      <w:tr w:rsidR="004E25AE" w:rsidRPr="004E25AE" w14:paraId="7774AB64" w14:textId="77777777" w:rsidTr="00293F78">
        <w:trPr>
          <w:trHeight w:val="9720"/>
        </w:trPr>
        <w:tc>
          <w:tcPr>
            <w:tcW w:w="645" w:type="dxa"/>
            <w:shd w:val="clear" w:color="auto" w:fill="auto"/>
            <w:noWrap/>
            <w:textDirection w:val="btLr"/>
            <w:vAlign w:val="center"/>
            <w:hideMark/>
          </w:tcPr>
          <w:p w14:paraId="34EF2014" w14:textId="77777777" w:rsidR="004E25AE" w:rsidRPr="004E25AE" w:rsidRDefault="004E25AE" w:rsidP="004E25AE">
            <w:pPr>
              <w:spacing w:after="0" w:line="240" w:lineRule="auto"/>
              <w:ind w:left="113" w:right="113"/>
              <w:jc w:val="center"/>
              <w:rPr>
                <w:rFonts w:eastAsia="Times New Roman" w:cstheme="minorHAnsi"/>
                <w:b/>
                <w:color w:val="000000"/>
                <w:sz w:val="18"/>
                <w:szCs w:val="18"/>
              </w:rPr>
            </w:pPr>
            <w:r w:rsidRPr="004E25AE">
              <w:rPr>
                <w:rFonts w:eastAsia="Times New Roman" w:cstheme="minorHAnsi"/>
                <w:b/>
                <w:color w:val="000000"/>
                <w:sz w:val="18"/>
                <w:szCs w:val="18"/>
              </w:rPr>
              <w:t>Technology &amp; Computing</w:t>
            </w:r>
          </w:p>
        </w:tc>
        <w:tc>
          <w:tcPr>
            <w:tcW w:w="2880" w:type="dxa"/>
            <w:shd w:val="clear" w:color="auto" w:fill="auto"/>
            <w:noWrap/>
            <w:hideMark/>
          </w:tcPr>
          <w:p w14:paraId="09C87647" w14:textId="77777777" w:rsidR="004E25AE" w:rsidRPr="004E25AE" w:rsidRDefault="004E25AE" w:rsidP="004E25AE">
            <w:pPr>
              <w:spacing w:before="60" w:after="0" w:line="240" w:lineRule="auto"/>
              <w:rPr>
                <w:rFonts w:eastAsia="Times New Roman" w:cstheme="minorHAnsi"/>
                <w:color w:val="000000"/>
                <w:sz w:val="18"/>
                <w:szCs w:val="18"/>
              </w:rPr>
            </w:pPr>
            <w:r w:rsidRPr="004E25AE">
              <w:rPr>
                <w:rFonts w:eastAsia="Times New Roman" w:cstheme="minorHAnsi"/>
                <w:color w:val="000000"/>
                <w:sz w:val="18"/>
                <w:szCs w:val="18"/>
              </w:rPr>
              <w:t>All</w:t>
            </w:r>
          </w:p>
          <w:p w14:paraId="6A6E347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3-D Graphics</w:t>
            </w:r>
          </w:p>
          <w:p w14:paraId="20DECB2A"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Animation</w:t>
            </w:r>
          </w:p>
          <w:p w14:paraId="1E24C44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Antivirus Software</w:t>
            </w:r>
          </w:p>
          <w:p w14:paraId="0389BBB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C/C++</w:t>
            </w:r>
          </w:p>
          <w:p w14:paraId="55F34DF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Cameras &amp; Camcorders</w:t>
            </w:r>
          </w:p>
          <w:p w14:paraId="720311E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Cell Phones</w:t>
            </w:r>
          </w:p>
          <w:p w14:paraId="7AD30A4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Certification</w:t>
            </w:r>
          </w:p>
          <w:p w14:paraId="0D3E691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Networking</w:t>
            </w:r>
          </w:p>
          <w:p w14:paraId="2E515CD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Peripherals</w:t>
            </w:r>
          </w:p>
          <w:p w14:paraId="026439C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Reviews</w:t>
            </w:r>
          </w:p>
          <w:p w14:paraId="5A09DA5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Data Centers</w:t>
            </w:r>
          </w:p>
          <w:p w14:paraId="470B15C7"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Databases</w:t>
            </w:r>
          </w:p>
          <w:p w14:paraId="0F4F44A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Desktop Publishing</w:t>
            </w:r>
          </w:p>
          <w:p w14:paraId="6F0A11A2"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Desktop Video</w:t>
            </w:r>
          </w:p>
          <w:p w14:paraId="705378E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Email</w:t>
            </w:r>
          </w:p>
          <w:p w14:paraId="4D52E65A"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Graphics Software</w:t>
            </w:r>
          </w:p>
          <w:p w14:paraId="005BE4D7"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Home Video/DVD</w:t>
            </w:r>
          </w:p>
          <w:p w14:paraId="6066ACE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Internet Technology</w:t>
            </w:r>
          </w:p>
          <w:p w14:paraId="5E04C90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Java</w:t>
            </w:r>
          </w:p>
          <w:p w14:paraId="78A0097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JavaScript</w:t>
            </w:r>
          </w:p>
          <w:p w14:paraId="2E98463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Linux</w:t>
            </w:r>
          </w:p>
          <w:p w14:paraId="22C99A8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MP2/MIDI</w:t>
            </w:r>
          </w:p>
          <w:p w14:paraId="2B3AB10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Mac OS</w:t>
            </w:r>
          </w:p>
          <w:p w14:paraId="05A6D814"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Mac Support</w:t>
            </w:r>
          </w:p>
          <w:p w14:paraId="6CBC2C03"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Net Conferencing</w:t>
            </w:r>
          </w:p>
          <w:p w14:paraId="09F16A8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Net for Beginners</w:t>
            </w:r>
          </w:p>
          <w:p w14:paraId="0D8F6A4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Network Security</w:t>
            </w:r>
          </w:p>
          <w:p w14:paraId="51ECB4A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PC Support</w:t>
            </w:r>
          </w:p>
          <w:p w14:paraId="00DA5CF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Palmtops/PDAs</w:t>
            </w:r>
          </w:p>
          <w:p w14:paraId="542DD084"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Portable Entertainment</w:t>
            </w:r>
          </w:p>
          <w:p w14:paraId="7CA52EC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Shareware/Freeware</w:t>
            </w:r>
          </w:p>
          <w:p w14:paraId="68011B0E"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Unix</w:t>
            </w:r>
          </w:p>
          <w:p w14:paraId="0D77C4E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Visual Basic</w:t>
            </w:r>
          </w:p>
          <w:p w14:paraId="46CA6D9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Web Clip Art</w:t>
            </w:r>
          </w:p>
          <w:p w14:paraId="5EDB549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Web Design/HTML</w:t>
            </w:r>
          </w:p>
          <w:p w14:paraId="1F48B55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Web Search</w:t>
            </w:r>
          </w:p>
          <w:p w14:paraId="54AE653F" w14:textId="4361A2F2"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Windows</w:t>
            </w:r>
          </w:p>
        </w:tc>
        <w:tc>
          <w:tcPr>
            <w:tcW w:w="630" w:type="dxa"/>
            <w:shd w:val="clear" w:color="auto" w:fill="auto"/>
            <w:noWrap/>
            <w:textDirection w:val="btLr"/>
            <w:vAlign w:val="center"/>
            <w:hideMark/>
          </w:tcPr>
          <w:p w14:paraId="416F14C1" w14:textId="77777777" w:rsidR="004E25AE" w:rsidRPr="004E25AE" w:rsidRDefault="004E25AE" w:rsidP="004E25AE">
            <w:pPr>
              <w:spacing w:after="0" w:line="240" w:lineRule="auto"/>
              <w:ind w:left="113" w:right="113"/>
              <w:jc w:val="center"/>
              <w:rPr>
                <w:rFonts w:eastAsia="Times New Roman" w:cstheme="minorHAnsi"/>
                <w:b/>
                <w:color w:val="000000"/>
                <w:sz w:val="18"/>
                <w:szCs w:val="18"/>
              </w:rPr>
            </w:pPr>
            <w:r w:rsidRPr="004E25AE">
              <w:rPr>
                <w:rFonts w:eastAsia="Times New Roman" w:cstheme="minorHAnsi"/>
                <w:b/>
                <w:color w:val="000000"/>
                <w:sz w:val="18"/>
                <w:szCs w:val="18"/>
              </w:rPr>
              <w:t>Travel</w:t>
            </w:r>
          </w:p>
        </w:tc>
        <w:tc>
          <w:tcPr>
            <w:tcW w:w="2880" w:type="dxa"/>
            <w:shd w:val="clear" w:color="auto" w:fill="auto"/>
            <w:noWrap/>
            <w:hideMark/>
          </w:tcPr>
          <w:p w14:paraId="6F406731" w14:textId="77777777" w:rsidR="004E25AE" w:rsidRPr="004E25AE" w:rsidRDefault="004E25AE" w:rsidP="004E25AE">
            <w:pPr>
              <w:spacing w:before="60" w:after="0" w:line="240" w:lineRule="auto"/>
              <w:rPr>
                <w:rFonts w:eastAsia="Times New Roman" w:cstheme="minorHAnsi"/>
                <w:color w:val="000000"/>
                <w:sz w:val="18"/>
                <w:szCs w:val="18"/>
              </w:rPr>
            </w:pPr>
            <w:r w:rsidRPr="004E25AE">
              <w:rPr>
                <w:rFonts w:eastAsia="Times New Roman" w:cstheme="minorHAnsi"/>
                <w:color w:val="000000"/>
                <w:sz w:val="18"/>
                <w:szCs w:val="18"/>
              </w:rPr>
              <w:t>All</w:t>
            </w:r>
          </w:p>
          <w:p w14:paraId="14C3C15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Adventure Travel</w:t>
            </w:r>
          </w:p>
          <w:p w14:paraId="34DD91F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Africa</w:t>
            </w:r>
          </w:p>
          <w:p w14:paraId="33352BF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Air Travel</w:t>
            </w:r>
          </w:p>
          <w:p w14:paraId="19E3580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Africa</w:t>
            </w:r>
          </w:p>
          <w:p w14:paraId="41B5B79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Air Travel</w:t>
            </w:r>
          </w:p>
          <w:p w14:paraId="7351505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Australia &amp; New Zealand</w:t>
            </w:r>
          </w:p>
          <w:p w14:paraId="1184A2D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Bed &amp; Breakfasts</w:t>
            </w:r>
          </w:p>
          <w:p w14:paraId="28685F5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Budget Travel</w:t>
            </w:r>
          </w:p>
          <w:p w14:paraId="471E2D6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Business Travel</w:t>
            </w:r>
          </w:p>
          <w:p w14:paraId="6BC1778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Camping</w:t>
            </w:r>
          </w:p>
          <w:p w14:paraId="78125F9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Canada</w:t>
            </w:r>
          </w:p>
          <w:p w14:paraId="73E9E18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Caribbean</w:t>
            </w:r>
          </w:p>
          <w:p w14:paraId="6E7D980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Cruises</w:t>
            </w:r>
          </w:p>
          <w:p w14:paraId="633E80B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Eastern Europe</w:t>
            </w:r>
          </w:p>
          <w:p w14:paraId="6FDBBDA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Europe</w:t>
            </w:r>
          </w:p>
          <w:p w14:paraId="5C08523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France</w:t>
            </w:r>
          </w:p>
          <w:p w14:paraId="4647D79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Greece</w:t>
            </w:r>
          </w:p>
          <w:p w14:paraId="4D265EC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Honeymoons/Getaways</w:t>
            </w:r>
          </w:p>
          <w:p w14:paraId="540E9E22"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Hotels</w:t>
            </w:r>
          </w:p>
          <w:p w14:paraId="4FD54DC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Italy</w:t>
            </w:r>
          </w:p>
          <w:p w14:paraId="45159373"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Japan</w:t>
            </w:r>
          </w:p>
          <w:p w14:paraId="67C6798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Mexico &amp; Central America</w:t>
            </w:r>
          </w:p>
          <w:p w14:paraId="4431B05F"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National Parks</w:t>
            </w:r>
          </w:p>
          <w:p w14:paraId="4148156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South America</w:t>
            </w:r>
          </w:p>
          <w:p w14:paraId="056A426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Spas</w:t>
            </w:r>
          </w:p>
          <w:p w14:paraId="58811F8F"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Theme Parks</w:t>
            </w:r>
          </w:p>
          <w:p w14:paraId="6CA4A41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Traveling with Kids</w:t>
            </w:r>
          </w:p>
          <w:p w14:paraId="5D7BF50C" w14:textId="0338CD59"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United Kingdom</w:t>
            </w:r>
          </w:p>
        </w:tc>
      </w:tr>
    </w:tbl>
    <w:p w14:paraId="1F22EE3A" w14:textId="77777777" w:rsidR="008E56BA" w:rsidRDefault="008E56BA" w:rsidP="00C5732C"/>
    <w:p w14:paraId="2271353C" w14:textId="77777777" w:rsidR="00F47E25" w:rsidRDefault="00F47E25" w:rsidP="00F47E25">
      <w:pPr>
        <w:pStyle w:val="Heading2"/>
      </w:pPr>
      <w:bookmarkStart w:id="374" w:name="_Toc298671469"/>
      <w:bookmarkStart w:id="375" w:name="_Toc307006511"/>
      <w:proofErr w:type="spellStart"/>
      <w:r>
        <w:t>InventoryType</w:t>
      </w:r>
      <w:bookmarkEnd w:id="374"/>
      <w:bookmarkEnd w:id="375"/>
      <w:proofErr w:type="spellEnd"/>
    </w:p>
    <w:p w14:paraId="1BE459D8" w14:textId="050BC630" w:rsidR="005B049E" w:rsidRDefault="005B049E" w:rsidP="005B049E">
      <w:r w:rsidRPr="005B049E">
        <w:t>Defines a list of devices that the product may serve on.</w:t>
      </w:r>
    </w:p>
    <w:p w14:paraId="080813E1" w14:textId="77777777" w:rsidR="005B049E" w:rsidRPr="005B049E" w:rsidRDefault="005B049E" w:rsidP="005B049E">
      <w:r w:rsidRPr="005B049E">
        <w:t>The API may support all or a subset of the following values.</w:t>
      </w:r>
    </w:p>
    <w:p w14:paraId="38EF66BF" w14:textId="77777777" w:rsidR="005B049E" w:rsidRPr="005B049E" w:rsidRDefault="005B049E" w:rsidP="0086621B">
      <w:pPr>
        <w:numPr>
          <w:ilvl w:val="0"/>
          <w:numId w:val="14"/>
        </w:numPr>
        <w:spacing w:after="60"/>
      </w:pPr>
      <w:r w:rsidRPr="005B049E">
        <w:t>App — An in-app ad</w:t>
      </w:r>
    </w:p>
    <w:p w14:paraId="53457637" w14:textId="77777777" w:rsidR="005B049E" w:rsidRPr="005B049E" w:rsidRDefault="005B049E" w:rsidP="0086621B">
      <w:pPr>
        <w:numPr>
          <w:ilvl w:val="0"/>
          <w:numId w:val="14"/>
        </w:numPr>
        <w:spacing w:after="60"/>
      </w:pPr>
      <w:r w:rsidRPr="005B049E">
        <w:t>Desktop</w:t>
      </w:r>
    </w:p>
    <w:p w14:paraId="2AD50B1A" w14:textId="77777777" w:rsidR="005B049E" w:rsidRPr="005B049E" w:rsidRDefault="005B049E" w:rsidP="0086621B">
      <w:pPr>
        <w:numPr>
          <w:ilvl w:val="0"/>
          <w:numId w:val="14"/>
        </w:numPr>
        <w:spacing w:after="60"/>
      </w:pPr>
      <w:r w:rsidRPr="005B049E">
        <w:t>Mobile</w:t>
      </w:r>
    </w:p>
    <w:p w14:paraId="7F499104" w14:textId="32E87281" w:rsidR="008E2D17" w:rsidRDefault="005B049E" w:rsidP="0086621B">
      <w:pPr>
        <w:numPr>
          <w:ilvl w:val="0"/>
          <w:numId w:val="14"/>
        </w:numPr>
        <w:spacing w:after="60"/>
      </w:pPr>
      <w:r w:rsidRPr="005B049E">
        <w:t>Tablet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59A1301A"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0944FB2"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34C2402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1B24B007"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981C06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1C0052B"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2E9307DB"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5BCE603B"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7BF4398" w14:textId="7FA821AD" w:rsidR="008E2D17" w:rsidRPr="00104CDF" w:rsidRDefault="00066362" w:rsidP="00054119">
            <w:pPr>
              <w:contextualSpacing/>
              <w:rPr>
                <w:rFonts w:ascii="Arial" w:hAnsi="Arial" w:cs="Arial"/>
              </w:rPr>
            </w:pPr>
            <w:r>
              <w:rPr>
                <w:rFonts w:ascii="Arial" w:hAnsi="Arial" w:cs="Arial"/>
              </w:rPr>
              <w:t>Id</w:t>
            </w:r>
          </w:p>
        </w:tc>
        <w:tc>
          <w:tcPr>
            <w:tcW w:w="831" w:type="dxa"/>
          </w:tcPr>
          <w:p w14:paraId="1F90D225" w14:textId="28BDB37C"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11DAAA90" w14:textId="57825BCE" w:rsidR="008E2D17" w:rsidRPr="00104CDF" w:rsidRDefault="0049511C" w:rsidP="00D1738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066362" w:rsidRPr="0042428E">
              <w:rPr>
                <w:rFonts w:ascii="Arial" w:hAnsi="Arial" w:cs="Arial"/>
              </w:rPr>
              <w:t xml:space="preserve"> 36 char</w:t>
            </w:r>
          </w:p>
        </w:tc>
        <w:tc>
          <w:tcPr>
            <w:tcW w:w="1440" w:type="dxa"/>
          </w:tcPr>
          <w:p w14:paraId="0CCE16FB"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5954454B"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10F32B3C"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5BD52516"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74EA38F" w14:textId="1F312A36" w:rsidR="008E2D17" w:rsidRPr="00104CDF" w:rsidRDefault="00066362" w:rsidP="00054119">
            <w:pPr>
              <w:contextualSpacing/>
              <w:rPr>
                <w:rFonts w:ascii="Arial" w:hAnsi="Arial" w:cs="Arial"/>
              </w:rPr>
            </w:pPr>
            <w:r>
              <w:rPr>
                <w:rFonts w:ascii="Arial" w:hAnsi="Arial" w:cs="Arial"/>
              </w:rPr>
              <w:t>Name</w:t>
            </w:r>
          </w:p>
        </w:tc>
        <w:tc>
          <w:tcPr>
            <w:tcW w:w="831" w:type="dxa"/>
          </w:tcPr>
          <w:p w14:paraId="3EE55C8C" w14:textId="3C2D164F"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001C3829"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55A33371"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70F958E1"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28D3AE5E"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7A656891"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41358A91"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F6977B7" w14:textId="77777777" w:rsidR="008E2D17" w:rsidRPr="00571BDF" w:rsidRDefault="008E2D17" w:rsidP="00054119">
            <w:pPr>
              <w:pStyle w:val="NormalBold"/>
              <w:rPr>
                <w:b/>
              </w:rPr>
            </w:pPr>
            <w:r w:rsidRPr="00571BDF">
              <w:rPr>
                <w:b/>
              </w:rPr>
              <w:t>Property</w:t>
            </w:r>
          </w:p>
        </w:tc>
        <w:tc>
          <w:tcPr>
            <w:tcW w:w="3579" w:type="pct"/>
          </w:tcPr>
          <w:p w14:paraId="2C2276D5"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6DD218FB"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E11B790" w14:textId="77392092" w:rsidR="008E2D17" w:rsidRPr="00DC2F60" w:rsidRDefault="00066362" w:rsidP="00054119">
            <w:pPr>
              <w:pStyle w:val="NormalBold"/>
              <w:rPr>
                <w:b/>
              </w:rPr>
            </w:pPr>
            <w:r>
              <w:rPr>
                <w:b/>
              </w:rPr>
              <w:t>Id</w:t>
            </w:r>
          </w:p>
        </w:tc>
        <w:tc>
          <w:tcPr>
            <w:tcW w:w="3579" w:type="pct"/>
          </w:tcPr>
          <w:p w14:paraId="48BBF5D0" w14:textId="65A36810"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B049E">
              <w:t>A system-generated opaque ID that uniquely identifies this resource.</w:t>
            </w:r>
          </w:p>
        </w:tc>
      </w:tr>
      <w:tr w:rsidR="008E2D17" w:rsidRPr="00104CDF" w14:paraId="5D2045A3"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0154F05" w14:textId="48DC24B9" w:rsidR="008E2D17" w:rsidRPr="00DC2F60" w:rsidRDefault="00066362" w:rsidP="00054119">
            <w:pPr>
              <w:pStyle w:val="NormalBold"/>
              <w:rPr>
                <w:b/>
              </w:rPr>
            </w:pPr>
            <w:r>
              <w:rPr>
                <w:b/>
              </w:rPr>
              <w:t>Name</w:t>
            </w:r>
          </w:p>
        </w:tc>
        <w:tc>
          <w:tcPr>
            <w:tcW w:w="3579" w:type="pct"/>
          </w:tcPr>
          <w:p w14:paraId="3C8533C8" w14:textId="4AC26889"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5B049E">
              <w:t>The ad format’s display name.</w:t>
            </w:r>
          </w:p>
        </w:tc>
      </w:tr>
    </w:tbl>
    <w:p w14:paraId="2B259BCE" w14:textId="037D2848" w:rsidR="005B049E" w:rsidRPr="005B049E" w:rsidRDefault="005B049E" w:rsidP="005B049E"/>
    <w:p w14:paraId="6C13FC03" w14:textId="77777777" w:rsidR="00F47E25" w:rsidRDefault="00F47E25" w:rsidP="00F47E25">
      <w:pPr>
        <w:pStyle w:val="Heading2"/>
      </w:pPr>
      <w:bookmarkStart w:id="376" w:name="_Toc298671472"/>
      <w:bookmarkStart w:id="377" w:name="_Toc307006512"/>
      <w:r>
        <w:t>Language</w:t>
      </w:r>
      <w:bookmarkEnd w:id="376"/>
      <w:bookmarkEnd w:id="377"/>
    </w:p>
    <w:p w14:paraId="102C6208" w14:textId="77777777" w:rsidR="005B049E" w:rsidRPr="005B049E" w:rsidRDefault="005B049E" w:rsidP="005B049E">
      <w:r w:rsidRPr="005B049E">
        <w:t>Defines a language that the API supports.</w:t>
      </w:r>
    </w:p>
    <w:p w14:paraId="31E077B1" w14:textId="77777777" w:rsidR="005B049E" w:rsidRDefault="005B049E" w:rsidP="005B049E">
      <w:r w:rsidRPr="005B049E">
        <w:t>The API may support all or a subset of the languages specified in ISO 639-1.</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48EFB8B3"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122E780D"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1BC035CF"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37DD0AAF"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35EFB62A"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482C33E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62CF620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0A19CB61"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F8D79EE" w14:textId="61AFF369" w:rsidR="008E2D17" w:rsidRPr="00104CDF" w:rsidRDefault="00066362" w:rsidP="00054119">
            <w:pPr>
              <w:contextualSpacing/>
              <w:rPr>
                <w:rFonts w:ascii="Arial" w:hAnsi="Arial" w:cs="Arial"/>
              </w:rPr>
            </w:pPr>
            <w:proofErr w:type="spellStart"/>
            <w:r>
              <w:rPr>
                <w:rFonts w:ascii="Arial" w:hAnsi="Arial" w:cs="Arial"/>
              </w:rPr>
              <w:t>IsoCode</w:t>
            </w:r>
            <w:proofErr w:type="spellEnd"/>
          </w:p>
        </w:tc>
        <w:tc>
          <w:tcPr>
            <w:tcW w:w="831" w:type="dxa"/>
          </w:tcPr>
          <w:p w14:paraId="618B5D33" w14:textId="3619F1F7"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3A836124"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D32865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76584610"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3384D630"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52745E5"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0D6D5851"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EB13DFB" w14:textId="77777777" w:rsidR="008E2D17" w:rsidRPr="00571BDF" w:rsidRDefault="008E2D17" w:rsidP="00054119">
            <w:pPr>
              <w:pStyle w:val="NormalBold"/>
              <w:rPr>
                <w:b/>
              </w:rPr>
            </w:pPr>
            <w:r w:rsidRPr="00571BDF">
              <w:rPr>
                <w:b/>
              </w:rPr>
              <w:t>Property</w:t>
            </w:r>
          </w:p>
        </w:tc>
        <w:tc>
          <w:tcPr>
            <w:tcW w:w="3579" w:type="pct"/>
          </w:tcPr>
          <w:p w14:paraId="30A38D38"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3F5933FB"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6E1CD07" w14:textId="1C645D03" w:rsidR="008E2D17" w:rsidRPr="00DC2F60" w:rsidRDefault="00066362" w:rsidP="00054119">
            <w:pPr>
              <w:pStyle w:val="NormalBold"/>
              <w:rPr>
                <w:b/>
              </w:rPr>
            </w:pPr>
            <w:proofErr w:type="spellStart"/>
            <w:r>
              <w:rPr>
                <w:b/>
              </w:rPr>
              <w:t>IsoCode</w:t>
            </w:r>
            <w:proofErr w:type="spellEnd"/>
          </w:p>
        </w:tc>
        <w:tc>
          <w:tcPr>
            <w:tcW w:w="3579" w:type="pct"/>
          </w:tcPr>
          <w:p w14:paraId="0F8368D4" w14:textId="5150EC1E"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16CBE">
              <w:t>The language’s two-character ISO code.</w:t>
            </w:r>
          </w:p>
        </w:tc>
      </w:tr>
    </w:tbl>
    <w:p w14:paraId="412F4934" w14:textId="110E3BE9" w:rsidR="00116CBE" w:rsidRPr="00116CBE" w:rsidRDefault="00116CBE" w:rsidP="00116CBE"/>
    <w:p w14:paraId="55B7E84A" w14:textId="77777777" w:rsidR="00F47E25" w:rsidRDefault="00F47E25" w:rsidP="00F47E25">
      <w:pPr>
        <w:pStyle w:val="Heading2"/>
      </w:pPr>
      <w:bookmarkStart w:id="378" w:name="_Toc298671474"/>
      <w:bookmarkStart w:id="379" w:name="_Toc307006513"/>
      <w:proofErr w:type="spellStart"/>
      <w:r>
        <w:t>MaturityLevel</w:t>
      </w:r>
      <w:bookmarkEnd w:id="378"/>
      <w:bookmarkEnd w:id="379"/>
      <w:proofErr w:type="spellEnd"/>
    </w:p>
    <w:p w14:paraId="298A6920" w14:textId="51762BC6" w:rsidR="00116CBE" w:rsidRPr="00116CBE" w:rsidRDefault="00116CBE" w:rsidP="00116CBE">
      <w:r w:rsidRPr="00116CBE">
        <w:t>Defines a list of maturity levels.</w:t>
      </w:r>
      <w:r w:rsidR="00D17383">
        <w:t xml:space="preserve"> </w:t>
      </w:r>
      <w:r w:rsidRPr="00116CBE">
        <w:t>The API may support all or a subset of the following values.</w:t>
      </w:r>
    </w:p>
    <w:p w14:paraId="3DEFBA94" w14:textId="77777777" w:rsidR="00116CBE" w:rsidRPr="00116CBE" w:rsidRDefault="00116CBE" w:rsidP="0086621B">
      <w:pPr>
        <w:numPr>
          <w:ilvl w:val="0"/>
          <w:numId w:val="5"/>
        </w:numPr>
        <w:spacing w:after="60"/>
      </w:pPr>
      <w:commentRangeStart w:id="380"/>
      <w:r w:rsidRPr="00116CBE">
        <w:t>Children</w:t>
      </w:r>
    </w:p>
    <w:p w14:paraId="30D5A452" w14:textId="77777777" w:rsidR="00116CBE" w:rsidRPr="00116CBE" w:rsidRDefault="00116CBE" w:rsidP="0086621B">
      <w:pPr>
        <w:numPr>
          <w:ilvl w:val="0"/>
          <w:numId w:val="5"/>
        </w:numPr>
        <w:spacing w:after="60"/>
      </w:pPr>
      <w:r w:rsidRPr="00116CBE">
        <w:t>General</w:t>
      </w:r>
    </w:p>
    <w:p w14:paraId="0CEF8B96" w14:textId="7E14C199" w:rsidR="008E2D17" w:rsidRDefault="00116CBE" w:rsidP="0086621B">
      <w:pPr>
        <w:numPr>
          <w:ilvl w:val="0"/>
          <w:numId w:val="5"/>
        </w:numPr>
        <w:spacing w:after="60"/>
      </w:pPr>
      <w:r w:rsidRPr="00116CBE">
        <w:t>Mature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17D1F0D6"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commentRangeEnd w:id="380"/>
          <w:p w14:paraId="68881EAD" w14:textId="77777777" w:rsidR="008E2D17" w:rsidRPr="00B6616B" w:rsidRDefault="00D17383" w:rsidP="00054119">
            <w:pPr>
              <w:contextualSpacing/>
              <w:rPr>
                <w:rFonts w:ascii="Arial" w:hAnsi="Arial" w:cs="Arial"/>
              </w:rPr>
            </w:pPr>
            <w:r>
              <w:rPr>
                <w:rStyle w:val="CommentReference"/>
                <w:b w:val="0"/>
                <w:bCs w:val="0"/>
                <w:color w:val="auto"/>
              </w:rPr>
              <w:commentReference w:id="380"/>
            </w:r>
            <w:r w:rsidR="008E2D17" w:rsidRPr="00B6616B">
              <w:rPr>
                <w:rFonts w:ascii="Arial" w:hAnsi="Arial" w:cs="Arial"/>
              </w:rPr>
              <w:t>Property</w:t>
            </w:r>
          </w:p>
        </w:tc>
        <w:tc>
          <w:tcPr>
            <w:tcW w:w="831" w:type="dxa"/>
            <w:vAlign w:val="bottom"/>
          </w:tcPr>
          <w:p w14:paraId="490DB262"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D8123C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4E4682C0"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0212EA7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2AB90A6E"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30F3392A"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1082C" w14:textId="287F254C" w:rsidR="008E2D17" w:rsidRPr="00104CDF" w:rsidRDefault="00066362" w:rsidP="00054119">
            <w:pPr>
              <w:contextualSpacing/>
              <w:rPr>
                <w:rFonts w:ascii="Arial" w:hAnsi="Arial" w:cs="Arial"/>
              </w:rPr>
            </w:pPr>
            <w:r>
              <w:rPr>
                <w:rFonts w:ascii="Arial" w:hAnsi="Arial" w:cs="Arial"/>
              </w:rPr>
              <w:t>Id</w:t>
            </w:r>
          </w:p>
        </w:tc>
        <w:tc>
          <w:tcPr>
            <w:tcW w:w="831" w:type="dxa"/>
          </w:tcPr>
          <w:p w14:paraId="6473764B" w14:textId="3584881B"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3C8E1441" w14:textId="5B95F8A5" w:rsidR="008E2D17" w:rsidRPr="00104CDF" w:rsidRDefault="0049511C"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D17383">
              <w:rPr>
                <w:rFonts w:ascii="Arial" w:hAnsi="Arial" w:cs="Arial"/>
              </w:rPr>
              <w:t xml:space="preserve"> 36 char</w:t>
            </w:r>
          </w:p>
        </w:tc>
        <w:tc>
          <w:tcPr>
            <w:tcW w:w="1440" w:type="dxa"/>
          </w:tcPr>
          <w:p w14:paraId="31ABE8DE"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2B114BAA"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51908961"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05D77D09"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DE4BB73" w14:textId="43FAB64D" w:rsidR="008E2D17" w:rsidRPr="00104CDF" w:rsidRDefault="00066362" w:rsidP="00054119">
            <w:pPr>
              <w:contextualSpacing/>
              <w:rPr>
                <w:rFonts w:ascii="Arial" w:hAnsi="Arial" w:cs="Arial"/>
              </w:rPr>
            </w:pPr>
            <w:r>
              <w:rPr>
                <w:rFonts w:ascii="Arial" w:hAnsi="Arial" w:cs="Arial"/>
              </w:rPr>
              <w:t>Name</w:t>
            </w:r>
          </w:p>
        </w:tc>
        <w:tc>
          <w:tcPr>
            <w:tcW w:w="831" w:type="dxa"/>
          </w:tcPr>
          <w:p w14:paraId="4AF817A6" w14:textId="043080D7"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2AB0124C"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3FBAC307"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7AD8C013"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684DA59E"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4A7A6B32"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615AB880"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56F350E" w14:textId="77777777" w:rsidR="008E2D17" w:rsidRPr="00571BDF" w:rsidRDefault="008E2D17" w:rsidP="00054119">
            <w:pPr>
              <w:pStyle w:val="NormalBold"/>
              <w:rPr>
                <w:b/>
              </w:rPr>
            </w:pPr>
            <w:r w:rsidRPr="00571BDF">
              <w:rPr>
                <w:b/>
              </w:rPr>
              <w:t>Property</w:t>
            </w:r>
          </w:p>
        </w:tc>
        <w:tc>
          <w:tcPr>
            <w:tcW w:w="3579" w:type="pct"/>
          </w:tcPr>
          <w:p w14:paraId="26533666"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6B01D170"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064F158" w14:textId="53CB7BEA" w:rsidR="008E2D17" w:rsidRPr="00DC2F60" w:rsidRDefault="00066362" w:rsidP="00054119">
            <w:pPr>
              <w:pStyle w:val="NormalBold"/>
              <w:rPr>
                <w:b/>
              </w:rPr>
            </w:pPr>
            <w:r>
              <w:rPr>
                <w:b/>
              </w:rPr>
              <w:t>Id</w:t>
            </w:r>
          </w:p>
        </w:tc>
        <w:tc>
          <w:tcPr>
            <w:tcW w:w="3579" w:type="pct"/>
          </w:tcPr>
          <w:p w14:paraId="6B8BBDEB" w14:textId="12AC3CF1"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16CBE">
              <w:t>A system-generated opaque ID that uniquely identifies this resource.</w:t>
            </w:r>
          </w:p>
        </w:tc>
      </w:tr>
      <w:tr w:rsidR="008E2D17" w:rsidRPr="00104CDF" w14:paraId="35E47746"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FCC9346" w14:textId="405DA89C" w:rsidR="008E2D17" w:rsidRPr="00DC2F60" w:rsidRDefault="00066362" w:rsidP="00054119">
            <w:pPr>
              <w:pStyle w:val="NormalBold"/>
              <w:rPr>
                <w:b/>
              </w:rPr>
            </w:pPr>
            <w:r>
              <w:rPr>
                <w:b/>
              </w:rPr>
              <w:t>Name</w:t>
            </w:r>
          </w:p>
        </w:tc>
        <w:tc>
          <w:tcPr>
            <w:tcW w:w="3579" w:type="pct"/>
          </w:tcPr>
          <w:p w14:paraId="263AB953" w14:textId="3BC77CC9"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16CBE">
              <w:t>The ad format’s display name.</w:t>
            </w:r>
          </w:p>
        </w:tc>
      </w:tr>
    </w:tbl>
    <w:p w14:paraId="0832DF5F" w14:textId="512F5AEC" w:rsidR="00116CBE" w:rsidRPr="00116CBE" w:rsidRDefault="00116CBE" w:rsidP="00116CBE"/>
    <w:p w14:paraId="0B5739A0" w14:textId="77777777" w:rsidR="00F47E25" w:rsidRDefault="00F47E25" w:rsidP="00F47E25">
      <w:pPr>
        <w:pStyle w:val="Heading2"/>
      </w:pPr>
      <w:bookmarkStart w:id="381" w:name="_Toc298671477"/>
      <w:bookmarkStart w:id="382" w:name="_Toc307006514"/>
      <w:proofErr w:type="spellStart"/>
      <w:r>
        <w:t>RateType</w:t>
      </w:r>
      <w:bookmarkEnd w:id="381"/>
      <w:bookmarkEnd w:id="382"/>
      <w:proofErr w:type="spellEnd"/>
    </w:p>
    <w:p w14:paraId="5674077F" w14:textId="77777777" w:rsidR="0014789F" w:rsidRPr="0014789F" w:rsidRDefault="0014789F" w:rsidP="0014789F">
      <w:r w:rsidRPr="0014789F">
        <w:t xml:space="preserve">Defines a unit of measure that a cost (i.e. </w:t>
      </w:r>
      <w:proofErr w:type="spellStart"/>
      <w:r w:rsidRPr="0014789F">
        <w:t>BasePrice</w:t>
      </w:r>
      <w:proofErr w:type="spellEnd"/>
      <w:r w:rsidRPr="0014789F">
        <w:t xml:space="preserve">) is expressed in. </w:t>
      </w:r>
    </w:p>
    <w:p w14:paraId="0647270D" w14:textId="77777777" w:rsidR="0014789F" w:rsidRPr="0014789F" w:rsidRDefault="0014789F" w:rsidP="0014789F">
      <w:r w:rsidRPr="0014789F">
        <w:t>The API may support all or a subset of the following values.</w:t>
      </w:r>
    </w:p>
    <w:p w14:paraId="72B1E0DB" w14:textId="77777777" w:rsidR="0014789F" w:rsidRPr="0014789F" w:rsidRDefault="0014789F" w:rsidP="0086621B">
      <w:pPr>
        <w:numPr>
          <w:ilvl w:val="0"/>
          <w:numId w:val="15"/>
        </w:numPr>
        <w:spacing w:after="60"/>
      </w:pPr>
      <w:r w:rsidRPr="0014789F">
        <w:t>CPM—Cost per thousand impressions</w:t>
      </w:r>
    </w:p>
    <w:p w14:paraId="2D0C282C" w14:textId="77777777" w:rsidR="0014789F" w:rsidRPr="0014789F" w:rsidRDefault="0014789F" w:rsidP="0086621B">
      <w:pPr>
        <w:numPr>
          <w:ilvl w:val="0"/>
          <w:numId w:val="15"/>
        </w:numPr>
        <w:spacing w:after="60"/>
      </w:pPr>
      <w:r w:rsidRPr="0014789F">
        <w:t>CPMV—Cost per thousand impressions viewed</w:t>
      </w:r>
    </w:p>
    <w:p w14:paraId="466DE824" w14:textId="77777777" w:rsidR="0014789F" w:rsidRPr="0014789F" w:rsidRDefault="0014789F" w:rsidP="0086621B">
      <w:pPr>
        <w:numPr>
          <w:ilvl w:val="0"/>
          <w:numId w:val="15"/>
        </w:numPr>
        <w:spacing w:after="60"/>
      </w:pPr>
      <w:r w:rsidRPr="0014789F">
        <w:t>CPC—Cost per click</w:t>
      </w:r>
    </w:p>
    <w:p w14:paraId="016F83D9" w14:textId="77777777" w:rsidR="0014789F" w:rsidRPr="0014789F" w:rsidRDefault="0014789F" w:rsidP="0086621B">
      <w:pPr>
        <w:numPr>
          <w:ilvl w:val="0"/>
          <w:numId w:val="15"/>
        </w:numPr>
        <w:spacing w:after="60"/>
      </w:pPr>
      <w:r w:rsidRPr="0014789F">
        <w:t>CPD—Cost per day</w:t>
      </w:r>
    </w:p>
    <w:p w14:paraId="7D541545" w14:textId="00CFA11A" w:rsidR="008E2D17" w:rsidRDefault="0014789F" w:rsidP="0086621B">
      <w:pPr>
        <w:numPr>
          <w:ilvl w:val="0"/>
          <w:numId w:val="15"/>
        </w:numPr>
        <w:spacing w:after="60"/>
      </w:pPr>
      <w:proofErr w:type="spellStart"/>
      <w:r w:rsidRPr="0014789F">
        <w:t>FlatRate</w:t>
      </w:r>
      <w:proofErr w:type="spellEnd"/>
      <w:r w:rsidRPr="0014789F">
        <w:t>—Flat rate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5C1E8DCF"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10433255"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7CEE9FA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69707D8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1B8D4BA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169B75A6"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64FD151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4DB92D65"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B332D78" w14:textId="301E9C1B" w:rsidR="008E2D17" w:rsidRPr="00104CDF" w:rsidRDefault="00066362" w:rsidP="00054119">
            <w:pPr>
              <w:contextualSpacing/>
              <w:rPr>
                <w:rFonts w:ascii="Arial" w:hAnsi="Arial" w:cs="Arial"/>
              </w:rPr>
            </w:pPr>
            <w:r>
              <w:rPr>
                <w:rFonts w:ascii="Arial" w:hAnsi="Arial" w:cs="Arial"/>
              </w:rPr>
              <w:t>Id</w:t>
            </w:r>
          </w:p>
        </w:tc>
        <w:tc>
          <w:tcPr>
            <w:tcW w:w="831" w:type="dxa"/>
          </w:tcPr>
          <w:p w14:paraId="15642452" w14:textId="476F6790"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3DD21B75" w14:textId="5AFEFE46"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42428E">
              <w:rPr>
                <w:rFonts w:ascii="Arial" w:hAnsi="Arial" w:cs="Arial"/>
              </w:rPr>
              <w:t xml:space="preserve">The ID may contain a </w:t>
            </w:r>
            <w:r w:rsidR="0049511C">
              <w:rPr>
                <w:rFonts w:ascii="Arial" w:hAnsi="Arial" w:cs="Arial"/>
              </w:rPr>
              <w:t>Max</w:t>
            </w:r>
            <w:r w:rsidRPr="0042428E">
              <w:rPr>
                <w:rFonts w:ascii="Arial" w:hAnsi="Arial" w:cs="Arial"/>
              </w:rPr>
              <w:t xml:space="preserve"> 36 characters.</w:t>
            </w:r>
          </w:p>
        </w:tc>
        <w:tc>
          <w:tcPr>
            <w:tcW w:w="1440" w:type="dxa"/>
          </w:tcPr>
          <w:p w14:paraId="40741DC9"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41A7906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545B4D81"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54085167"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40F6C3C" w14:textId="21579219" w:rsidR="008E2D17" w:rsidRPr="00104CDF" w:rsidRDefault="00066362" w:rsidP="00054119">
            <w:pPr>
              <w:contextualSpacing/>
              <w:rPr>
                <w:rFonts w:ascii="Arial" w:hAnsi="Arial" w:cs="Arial"/>
              </w:rPr>
            </w:pPr>
            <w:r>
              <w:rPr>
                <w:rFonts w:ascii="Arial" w:hAnsi="Arial" w:cs="Arial"/>
              </w:rPr>
              <w:t>Name</w:t>
            </w:r>
          </w:p>
        </w:tc>
        <w:tc>
          <w:tcPr>
            <w:tcW w:w="831" w:type="dxa"/>
          </w:tcPr>
          <w:p w14:paraId="6EB80CE4" w14:textId="289DF18E"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25D37187"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3BB714B2"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79A1C388"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4DD73490"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511E436A"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26EEE19"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10D13CD" w14:textId="77777777" w:rsidR="008E2D17" w:rsidRPr="00571BDF" w:rsidRDefault="008E2D17" w:rsidP="00054119">
            <w:pPr>
              <w:pStyle w:val="NormalBold"/>
              <w:rPr>
                <w:b/>
              </w:rPr>
            </w:pPr>
            <w:r w:rsidRPr="00571BDF">
              <w:rPr>
                <w:b/>
              </w:rPr>
              <w:t>Property</w:t>
            </w:r>
          </w:p>
        </w:tc>
        <w:tc>
          <w:tcPr>
            <w:tcW w:w="3579" w:type="pct"/>
          </w:tcPr>
          <w:p w14:paraId="3DBD4E3A"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328FCBD7"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4B1058F" w14:textId="1AAEF592" w:rsidR="008E2D17" w:rsidRPr="00DC2F60" w:rsidRDefault="00066362" w:rsidP="00054119">
            <w:pPr>
              <w:pStyle w:val="NormalBold"/>
              <w:rPr>
                <w:b/>
              </w:rPr>
            </w:pPr>
            <w:r>
              <w:rPr>
                <w:b/>
              </w:rPr>
              <w:t>Id</w:t>
            </w:r>
          </w:p>
        </w:tc>
        <w:tc>
          <w:tcPr>
            <w:tcW w:w="3579" w:type="pct"/>
          </w:tcPr>
          <w:p w14:paraId="662EF592" w14:textId="450F954A"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opaque ID that uniquely identifies this resource.</w:t>
            </w:r>
          </w:p>
        </w:tc>
      </w:tr>
      <w:tr w:rsidR="008E2D17" w:rsidRPr="00104CDF" w14:paraId="42B56A2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18BBCDD" w14:textId="01DF1B04" w:rsidR="008E2D17" w:rsidRPr="00DC2F60" w:rsidRDefault="00066362" w:rsidP="00054119">
            <w:pPr>
              <w:pStyle w:val="NormalBold"/>
              <w:rPr>
                <w:b/>
              </w:rPr>
            </w:pPr>
            <w:r>
              <w:rPr>
                <w:b/>
              </w:rPr>
              <w:t>Name</w:t>
            </w:r>
          </w:p>
        </w:tc>
        <w:tc>
          <w:tcPr>
            <w:tcW w:w="3579" w:type="pct"/>
          </w:tcPr>
          <w:p w14:paraId="78D9483E" w14:textId="7124E97F"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4789F">
              <w:t>The rate type’s display name.</w:t>
            </w:r>
          </w:p>
        </w:tc>
      </w:tr>
    </w:tbl>
    <w:p w14:paraId="28385648" w14:textId="42C52D0D" w:rsidR="0014789F" w:rsidRPr="0014789F" w:rsidRDefault="0014789F" w:rsidP="0014789F"/>
    <w:p w14:paraId="2C4A6154" w14:textId="77777777" w:rsidR="00F47E25" w:rsidRDefault="00F47E25" w:rsidP="00F47E25">
      <w:pPr>
        <w:pStyle w:val="Heading2"/>
      </w:pPr>
      <w:bookmarkStart w:id="383" w:name="_Toc298671480"/>
      <w:bookmarkStart w:id="384" w:name="_Toc307006515"/>
      <w:r>
        <w:t>Target</w:t>
      </w:r>
      <w:bookmarkEnd w:id="383"/>
      <w:bookmarkEnd w:id="384"/>
    </w:p>
    <w:p w14:paraId="6352E763" w14:textId="7E83A6A4" w:rsidR="0014789F" w:rsidRDefault="0014789F" w:rsidP="0014789F">
      <w:r w:rsidRPr="0014789F">
        <w:t>Defines a target category. For example: gender or DMA targeting.</w:t>
      </w:r>
    </w:p>
    <w:p w14:paraId="193FC08F" w14:textId="77777777" w:rsidR="0014789F" w:rsidRPr="0014789F" w:rsidRDefault="0014789F" w:rsidP="0014789F">
      <w:r w:rsidRPr="0014789F">
        <w:t>The API must support the following target categories and may support additional categories such as zip code or postal code.</w:t>
      </w:r>
    </w:p>
    <w:p w14:paraId="3DCAE6BF" w14:textId="77777777" w:rsidR="0014789F" w:rsidRPr="0014789F" w:rsidRDefault="0014789F" w:rsidP="0086621B">
      <w:pPr>
        <w:numPr>
          <w:ilvl w:val="0"/>
          <w:numId w:val="13"/>
        </w:numPr>
        <w:spacing w:after="60"/>
      </w:pPr>
      <w:r w:rsidRPr="0014789F">
        <w:t>Age</w:t>
      </w:r>
    </w:p>
    <w:p w14:paraId="2C02FB17" w14:textId="77777777" w:rsidR="0014789F" w:rsidRPr="0014789F" w:rsidRDefault="0014789F" w:rsidP="0086621B">
      <w:pPr>
        <w:numPr>
          <w:ilvl w:val="0"/>
          <w:numId w:val="13"/>
        </w:numPr>
        <w:spacing w:after="60"/>
      </w:pPr>
      <w:r w:rsidRPr="0014789F">
        <w:t>Gender</w:t>
      </w:r>
    </w:p>
    <w:p w14:paraId="096762B2" w14:textId="77777777" w:rsidR="0014789F" w:rsidRPr="0014789F" w:rsidRDefault="0014789F" w:rsidP="0086621B">
      <w:pPr>
        <w:numPr>
          <w:ilvl w:val="0"/>
          <w:numId w:val="13"/>
        </w:numPr>
        <w:spacing w:after="60"/>
      </w:pPr>
      <w:r w:rsidRPr="0014789F">
        <w:t>DMA</w:t>
      </w:r>
    </w:p>
    <w:p w14:paraId="5E420920" w14:textId="77777777" w:rsidR="0014789F" w:rsidRPr="0014789F" w:rsidRDefault="0014789F" w:rsidP="0086621B">
      <w:pPr>
        <w:numPr>
          <w:ilvl w:val="0"/>
          <w:numId w:val="13"/>
        </w:numPr>
        <w:spacing w:after="60"/>
      </w:pPr>
      <w:r w:rsidRPr="0014789F">
        <w:t>Country</w:t>
      </w:r>
    </w:p>
    <w:p w14:paraId="2664EEE3" w14:textId="77777777" w:rsidR="0014789F" w:rsidRPr="0014789F" w:rsidRDefault="0014789F" w:rsidP="0086621B">
      <w:pPr>
        <w:numPr>
          <w:ilvl w:val="0"/>
          <w:numId w:val="13"/>
        </w:numPr>
        <w:spacing w:after="60"/>
      </w:pPr>
      <w:r w:rsidRPr="0014789F">
        <w:t>State/Province</w:t>
      </w:r>
    </w:p>
    <w:p w14:paraId="092D4147" w14:textId="77777777" w:rsidR="0014789F" w:rsidRPr="0014789F" w:rsidRDefault="0014789F" w:rsidP="0086621B">
      <w:pPr>
        <w:numPr>
          <w:ilvl w:val="0"/>
          <w:numId w:val="13"/>
        </w:numPr>
        <w:spacing w:after="60"/>
      </w:pPr>
      <w:proofErr w:type="spellStart"/>
      <w:r w:rsidRPr="0014789F">
        <w:t>Daypart</w:t>
      </w:r>
      <w:proofErr w:type="spellEnd"/>
    </w:p>
    <w:p w14:paraId="282DE6DC" w14:textId="77777777" w:rsidR="0014789F" w:rsidRPr="0014789F" w:rsidRDefault="0014789F" w:rsidP="0086621B">
      <w:pPr>
        <w:numPr>
          <w:ilvl w:val="0"/>
          <w:numId w:val="13"/>
        </w:numPr>
        <w:spacing w:after="60"/>
      </w:pPr>
      <w:proofErr w:type="spellStart"/>
      <w:r w:rsidRPr="0014789F">
        <w:t>Weekpart</w:t>
      </w:r>
      <w:proofErr w:type="spellEnd"/>
    </w:p>
    <w:p w14:paraId="386410E7" w14:textId="457EFE11" w:rsidR="008E2D17" w:rsidRDefault="0014789F" w:rsidP="0086621B">
      <w:pPr>
        <w:numPr>
          <w:ilvl w:val="0"/>
          <w:numId w:val="13"/>
        </w:numPr>
        <w:spacing w:after="60"/>
      </w:pPr>
      <w:r w:rsidRPr="0014789F">
        <w:t>Behavioral</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704B0DD1"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1B3F53F6"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6784D7E9"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6E5BF3C9"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58A466A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603A9AE"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45913FD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55CDBB8A"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A5E0EA7" w14:textId="6E753A3E" w:rsidR="008E2D17" w:rsidRPr="00104CDF" w:rsidRDefault="00066362" w:rsidP="00054119">
            <w:pPr>
              <w:contextualSpacing/>
              <w:rPr>
                <w:rFonts w:ascii="Arial" w:hAnsi="Arial" w:cs="Arial"/>
              </w:rPr>
            </w:pPr>
            <w:r>
              <w:rPr>
                <w:rFonts w:ascii="Arial" w:hAnsi="Arial" w:cs="Arial"/>
              </w:rPr>
              <w:t>Id</w:t>
            </w:r>
          </w:p>
        </w:tc>
        <w:tc>
          <w:tcPr>
            <w:tcW w:w="831" w:type="dxa"/>
          </w:tcPr>
          <w:p w14:paraId="5564DCBB" w14:textId="4DA9D6DA"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1974D764"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3277C88F"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3855D663"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500E75E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59929525"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0A085CF" w14:textId="22486079" w:rsidR="008E2D17" w:rsidRPr="00104CDF" w:rsidRDefault="00066362" w:rsidP="00054119">
            <w:pPr>
              <w:contextualSpacing/>
              <w:rPr>
                <w:rFonts w:ascii="Arial" w:hAnsi="Arial" w:cs="Arial"/>
              </w:rPr>
            </w:pPr>
            <w:r>
              <w:rPr>
                <w:rFonts w:ascii="Arial" w:hAnsi="Arial" w:cs="Arial"/>
              </w:rPr>
              <w:t>Name</w:t>
            </w:r>
          </w:p>
        </w:tc>
        <w:tc>
          <w:tcPr>
            <w:tcW w:w="831" w:type="dxa"/>
          </w:tcPr>
          <w:p w14:paraId="393A2686" w14:textId="07A43B52"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06E4B1BC"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0E831E9D"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573A320B"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6E9EB4FF"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60E74748"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42DA9EB7"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3A68E18" w14:textId="77777777" w:rsidR="008E2D17" w:rsidRPr="00571BDF" w:rsidRDefault="008E2D17" w:rsidP="00054119">
            <w:pPr>
              <w:pStyle w:val="NormalBold"/>
              <w:rPr>
                <w:b/>
              </w:rPr>
            </w:pPr>
            <w:r w:rsidRPr="00571BDF">
              <w:rPr>
                <w:b/>
              </w:rPr>
              <w:t>Property</w:t>
            </w:r>
          </w:p>
        </w:tc>
        <w:tc>
          <w:tcPr>
            <w:tcW w:w="3579" w:type="pct"/>
          </w:tcPr>
          <w:p w14:paraId="47A5E8A3"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260C7141"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807A2BA" w14:textId="42846F43" w:rsidR="008E2D17" w:rsidRPr="00DC2F60" w:rsidRDefault="00066362" w:rsidP="00054119">
            <w:pPr>
              <w:pStyle w:val="NormalBold"/>
              <w:rPr>
                <w:b/>
              </w:rPr>
            </w:pPr>
            <w:r>
              <w:rPr>
                <w:b/>
              </w:rPr>
              <w:t>Id</w:t>
            </w:r>
          </w:p>
        </w:tc>
        <w:tc>
          <w:tcPr>
            <w:tcW w:w="3579" w:type="pct"/>
          </w:tcPr>
          <w:p w14:paraId="37FAA804" w14:textId="7349E746"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ID that identifies this resource.</w:t>
            </w:r>
          </w:p>
        </w:tc>
      </w:tr>
      <w:tr w:rsidR="008E2D17" w:rsidRPr="00104CDF" w14:paraId="3D9D40E5"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6618F3F" w14:textId="6DAD3933" w:rsidR="008E2D17" w:rsidRPr="00DC2F60" w:rsidRDefault="00066362" w:rsidP="00054119">
            <w:pPr>
              <w:pStyle w:val="NormalBold"/>
              <w:rPr>
                <w:b/>
              </w:rPr>
            </w:pPr>
            <w:r>
              <w:rPr>
                <w:b/>
              </w:rPr>
              <w:t>Name</w:t>
            </w:r>
          </w:p>
        </w:tc>
        <w:tc>
          <w:tcPr>
            <w:tcW w:w="3579" w:type="pct"/>
          </w:tcPr>
          <w:p w14:paraId="27C14C6A" w14:textId="49A494D8"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4789F">
              <w:t>The target category.</w:t>
            </w:r>
          </w:p>
        </w:tc>
      </w:tr>
    </w:tbl>
    <w:p w14:paraId="0149A4E6" w14:textId="50DF6C5F" w:rsidR="0014789F" w:rsidRPr="0014789F" w:rsidRDefault="0014789F" w:rsidP="0014789F"/>
    <w:p w14:paraId="3C84A1D1" w14:textId="77777777" w:rsidR="00F47E25" w:rsidRDefault="00F47E25" w:rsidP="00F47E25">
      <w:pPr>
        <w:pStyle w:val="Heading2"/>
      </w:pPr>
      <w:bookmarkStart w:id="385" w:name="_Toc298671483"/>
      <w:bookmarkStart w:id="386" w:name="_Toc307006516"/>
      <w:proofErr w:type="spellStart"/>
      <w:r>
        <w:t>TargetValue</w:t>
      </w:r>
      <w:bookmarkEnd w:id="385"/>
      <w:bookmarkEnd w:id="386"/>
      <w:proofErr w:type="spellEnd"/>
    </w:p>
    <w:p w14:paraId="4DB4387F" w14:textId="52662B1B" w:rsidR="0014789F" w:rsidRDefault="0014789F" w:rsidP="0014789F">
      <w:r w:rsidRPr="0014789F">
        <w:t>Defines a target value.</w:t>
      </w:r>
    </w:p>
    <w:p w14:paraId="33C5D23C" w14:textId="77777777" w:rsidR="0014789F" w:rsidRPr="0014789F" w:rsidRDefault="0014789F" w:rsidP="0014789F">
      <w:r w:rsidRPr="0014789F">
        <w:t>The API must support the following values per target category:</w:t>
      </w:r>
    </w:p>
    <w:p w14:paraId="471F0A55" w14:textId="77777777" w:rsidR="0014789F" w:rsidRPr="0014789F" w:rsidRDefault="0014789F" w:rsidP="0086621B">
      <w:pPr>
        <w:numPr>
          <w:ilvl w:val="0"/>
          <w:numId w:val="13"/>
        </w:numPr>
        <w:spacing w:after="0"/>
      </w:pPr>
      <w:r w:rsidRPr="0014789F">
        <w:t>Age</w:t>
      </w:r>
    </w:p>
    <w:p w14:paraId="0CDC441C" w14:textId="77777777" w:rsidR="0014789F" w:rsidRPr="0014789F" w:rsidRDefault="0014789F" w:rsidP="0086621B">
      <w:pPr>
        <w:numPr>
          <w:ilvl w:val="1"/>
          <w:numId w:val="13"/>
        </w:numPr>
        <w:spacing w:after="0"/>
      </w:pPr>
      <w:r w:rsidRPr="0014789F">
        <w:t>Publisher-defined age ranges.</w:t>
      </w:r>
    </w:p>
    <w:p w14:paraId="792DA8DB" w14:textId="77777777" w:rsidR="0014789F" w:rsidRPr="0014789F" w:rsidRDefault="0014789F" w:rsidP="0086621B">
      <w:pPr>
        <w:numPr>
          <w:ilvl w:val="0"/>
          <w:numId w:val="13"/>
        </w:numPr>
        <w:spacing w:after="0"/>
      </w:pPr>
      <w:r w:rsidRPr="0014789F">
        <w:t>Gender</w:t>
      </w:r>
    </w:p>
    <w:p w14:paraId="67B3CCB9" w14:textId="77777777" w:rsidR="0014789F" w:rsidRPr="0014789F" w:rsidRDefault="0014789F" w:rsidP="0086621B">
      <w:pPr>
        <w:numPr>
          <w:ilvl w:val="1"/>
          <w:numId w:val="13"/>
        </w:numPr>
        <w:spacing w:after="0"/>
      </w:pPr>
      <w:r w:rsidRPr="0014789F">
        <w:t>Female</w:t>
      </w:r>
    </w:p>
    <w:p w14:paraId="77C1B616" w14:textId="77777777" w:rsidR="0014789F" w:rsidRPr="0014789F" w:rsidRDefault="0014789F" w:rsidP="0086621B">
      <w:pPr>
        <w:numPr>
          <w:ilvl w:val="1"/>
          <w:numId w:val="13"/>
        </w:numPr>
        <w:spacing w:after="0"/>
      </w:pPr>
      <w:r w:rsidRPr="0014789F">
        <w:t>Male</w:t>
      </w:r>
    </w:p>
    <w:p w14:paraId="5D7364E0" w14:textId="77777777" w:rsidR="0014789F" w:rsidRPr="0014789F" w:rsidRDefault="0014789F" w:rsidP="0086621B">
      <w:pPr>
        <w:numPr>
          <w:ilvl w:val="0"/>
          <w:numId w:val="13"/>
        </w:numPr>
        <w:spacing w:after="0"/>
      </w:pPr>
      <w:r w:rsidRPr="0014789F">
        <w:t>DMA</w:t>
      </w:r>
    </w:p>
    <w:p w14:paraId="2EF1BB05" w14:textId="77777777" w:rsidR="0014789F" w:rsidRPr="0014789F" w:rsidRDefault="0014789F" w:rsidP="0086621B">
      <w:pPr>
        <w:numPr>
          <w:ilvl w:val="1"/>
          <w:numId w:val="13"/>
        </w:numPr>
        <w:spacing w:after="0"/>
      </w:pPr>
      <w:r w:rsidRPr="0014789F">
        <w:t>Source is Digital Envoy</w:t>
      </w:r>
    </w:p>
    <w:p w14:paraId="0AA079E6" w14:textId="77777777" w:rsidR="0014789F" w:rsidRPr="0014789F" w:rsidRDefault="0014789F" w:rsidP="0086621B">
      <w:pPr>
        <w:numPr>
          <w:ilvl w:val="0"/>
          <w:numId w:val="13"/>
        </w:numPr>
        <w:spacing w:after="0"/>
      </w:pPr>
      <w:r w:rsidRPr="0014789F">
        <w:t>Country</w:t>
      </w:r>
    </w:p>
    <w:p w14:paraId="4971202E" w14:textId="77777777" w:rsidR="0014789F" w:rsidRPr="0014789F" w:rsidRDefault="0014789F" w:rsidP="0086621B">
      <w:pPr>
        <w:numPr>
          <w:ilvl w:val="1"/>
          <w:numId w:val="13"/>
        </w:numPr>
        <w:spacing w:after="0"/>
      </w:pPr>
      <w:r w:rsidRPr="0014789F">
        <w:t>Source is Digital Envoy</w:t>
      </w:r>
    </w:p>
    <w:p w14:paraId="13EC6453" w14:textId="77777777" w:rsidR="0014789F" w:rsidRPr="0014789F" w:rsidRDefault="0014789F" w:rsidP="0086621B">
      <w:pPr>
        <w:numPr>
          <w:ilvl w:val="0"/>
          <w:numId w:val="13"/>
        </w:numPr>
        <w:spacing w:after="0"/>
      </w:pPr>
      <w:r w:rsidRPr="0014789F">
        <w:t>State/Province</w:t>
      </w:r>
    </w:p>
    <w:p w14:paraId="6ED16EEF" w14:textId="77777777" w:rsidR="0014789F" w:rsidRPr="0014789F" w:rsidRDefault="0014789F" w:rsidP="0086621B">
      <w:pPr>
        <w:numPr>
          <w:ilvl w:val="1"/>
          <w:numId w:val="13"/>
        </w:numPr>
        <w:spacing w:after="0"/>
      </w:pPr>
      <w:r w:rsidRPr="0014789F">
        <w:t>Source is Digital Envoy</w:t>
      </w:r>
    </w:p>
    <w:p w14:paraId="7399BC29" w14:textId="77777777" w:rsidR="0014789F" w:rsidRPr="0014789F" w:rsidRDefault="0014789F" w:rsidP="0086621B">
      <w:pPr>
        <w:numPr>
          <w:ilvl w:val="0"/>
          <w:numId w:val="13"/>
        </w:numPr>
        <w:spacing w:after="0"/>
      </w:pPr>
      <w:proofErr w:type="spellStart"/>
      <w:r w:rsidRPr="0014789F">
        <w:t>Daypart</w:t>
      </w:r>
      <w:proofErr w:type="spellEnd"/>
    </w:p>
    <w:p w14:paraId="6BD45C1D" w14:textId="77777777" w:rsidR="0014789F" w:rsidRPr="0014789F" w:rsidRDefault="0014789F" w:rsidP="0086621B">
      <w:pPr>
        <w:numPr>
          <w:ilvl w:val="1"/>
          <w:numId w:val="13"/>
        </w:numPr>
        <w:spacing w:after="0"/>
      </w:pPr>
      <w:r w:rsidRPr="0014789F">
        <w:t>0 through 23 hours</w:t>
      </w:r>
    </w:p>
    <w:p w14:paraId="4CDEC20A" w14:textId="77777777" w:rsidR="0014789F" w:rsidRPr="0014789F" w:rsidRDefault="0014789F" w:rsidP="0086621B">
      <w:pPr>
        <w:numPr>
          <w:ilvl w:val="0"/>
          <w:numId w:val="13"/>
        </w:numPr>
        <w:spacing w:after="0"/>
      </w:pPr>
      <w:proofErr w:type="spellStart"/>
      <w:r w:rsidRPr="0014789F">
        <w:t>Weekpart</w:t>
      </w:r>
      <w:proofErr w:type="spellEnd"/>
    </w:p>
    <w:p w14:paraId="18C6DD11" w14:textId="77777777" w:rsidR="0014789F" w:rsidRPr="0014789F" w:rsidRDefault="0014789F" w:rsidP="0086621B">
      <w:pPr>
        <w:numPr>
          <w:ilvl w:val="1"/>
          <w:numId w:val="13"/>
        </w:numPr>
        <w:spacing w:after="0"/>
      </w:pPr>
      <w:r w:rsidRPr="0014789F">
        <w:t>Sunday</w:t>
      </w:r>
    </w:p>
    <w:p w14:paraId="201B8A14" w14:textId="77777777" w:rsidR="0014789F" w:rsidRPr="0014789F" w:rsidRDefault="0014789F" w:rsidP="0086621B">
      <w:pPr>
        <w:numPr>
          <w:ilvl w:val="1"/>
          <w:numId w:val="13"/>
        </w:numPr>
        <w:spacing w:after="0"/>
      </w:pPr>
      <w:r w:rsidRPr="0014789F">
        <w:t>Monday</w:t>
      </w:r>
    </w:p>
    <w:p w14:paraId="5B8CDDE2" w14:textId="77777777" w:rsidR="0014789F" w:rsidRPr="0014789F" w:rsidRDefault="0014789F" w:rsidP="0086621B">
      <w:pPr>
        <w:numPr>
          <w:ilvl w:val="1"/>
          <w:numId w:val="13"/>
        </w:numPr>
        <w:spacing w:after="0"/>
      </w:pPr>
      <w:r w:rsidRPr="0014789F">
        <w:t>Tuesday</w:t>
      </w:r>
    </w:p>
    <w:p w14:paraId="4628FEEB" w14:textId="77777777" w:rsidR="0014789F" w:rsidRPr="0014789F" w:rsidRDefault="0014789F" w:rsidP="0086621B">
      <w:pPr>
        <w:numPr>
          <w:ilvl w:val="1"/>
          <w:numId w:val="13"/>
        </w:numPr>
        <w:spacing w:after="0"/>
      </w:pPr>
      <w:r w:rsidRPr="0014789F">
        <w:t>Wednesday</w:t>
      </w:r>
    </w:p>
    <w:p w14:paraId="2DC852B7" w14:textId="77777777" w:rsidR="0014789F" w:rsidRPr="0014789F" w:rsidRDefault="0014789F" w:rsidP="0086621B">
      <w:pPr>
        <w:numPr>
          <w:ilvl w:val="1"/>
          <w:numId w:val="13"/>
        </w:numPr>
        <w:spacing w:after="0"/>
      </w:pPr>
      <w:r w:rsidRPr="0014789F">
        <w:t>Thursday</w:t>
      </w:r>
    </w:p>
    <w:p w14:paraId="791A0C0C" w14:textId="77777777" w:rsidR="0014789F" w:rsidRPr="0014789F" w:rsidRDefault="0014789F" w:rsidP="0086621B">
      <w:pPr>
        <w:numPr>
          <w:ilvl w:val="1"/>
          <w:numId w:val="13"/>
        </w:numPr>
        <w:spacing w:after="0"/>
      </w:pPr>
      <w:r w:rsidRPr="0014789F">
        <w:t>Friday</w:t>
      </w:r>
    </w:p>
    <w:p w14:paraId="774D12D4" w14:textId="77777777" w:rsidR="0014789F" w:rsidRPr="0014789F" w:rsidRDefault="0014789F" w:rsidP="0086621B">
      <w:pPr>
        <w:numPr>
          <w:ilvl w:val="1"/>
          <w:numId w:val="13"/>
        </w:numPr>
        <w:spacing w:after="0"/>
      </w:pPr>
      <w:r w:rsidRPr="0014789F">
        <w:t>Saturday</w:t>
      </w:r>
    </w:p>
    <w:p w14:paraId="62D85390" w14:textId="77777777" w:rsidR="0014789F" w:rsidRPr="0014789F" w:rsidRDefault="0014789F" w:rsidP="0086621B">
      <w:pPr>
        <w:numPr>
          <w:ilvl w:val="0"/>
          <w:numId w:val="13"/>
        </w:numPr>
        <w:spacing w:after="0"/>
      </w:pPr>
      <w:r w:rsidRPr="0014789F">
        <w:t>Behavioral</w:t>
      </w:r>
    </w:p>
    <w:p w14:paraId="2821CD18" w14:textId="200AA198" w:rsidR="0014789F" w:rsidRDefault="0014789F" w:rsidP="0014789F">
      <w:proofErr w:type="gramStart"/>
      <w:r w:rsidRPr="0014789F">
        <w:t>Publisher-defined behavioral segments.</w:t>
      </w:r>
      <w:proofErr w:type="gramEnd"/>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46EC25F7"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0BF87092"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5503409E"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78D2D459"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4B294A3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0A1067B7"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32677B26"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29154CF8"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79414E" w14:textId="753A6615" w:rsidR="008E2D17" w:rsidRPr="00104CDF" w:rsidRDefault="00066362" w:rsidP="00054119">
            <w:pPr>
              <w:contextualSpacing/>
              <w:rPr>
                <w:rFonts w:ascii="Arial" w:hAnsi="Arial" w:cs="Arial"/>
              </w:rPr>
            </w:pPr>
            <w:r>
              <w:rPr>
                <w:rFonts w:ascii="Arial" w:hAnsi="Arial" w:cs="Arial"/>
              </w:rPr>
              <w:t>Id</w:t>
            </w:r>
          </w:p>
        </w:tc>
        <w:tc>
          <w:tcPr>
            <w:tcW w:w="831" w:type="dxa"/>
          </w:tcPr>
          <w:p w14:paraId="02CB3F9B" w14:textId="5C6B24FE"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4A53D0EF"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0C834070"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224BCA7A"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50A3703A"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E2D17" w:rsidRPr="00104CDF" w14:paraId="351DB3FD"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1368F26" w14:textId="15771DBC" w:rsidR="008E2D17" w:rsidRPr="00104CDF" w:rsidRDefault="00066362" w:rsidP="00054119">
            <w:pPr>
              <w:contextualSpacing/>
              <w:rPr>
                <w:rFonts w:ascii="Arial" w:hAnsi="Arial" w:cs="Arial"/>
              </w:rPr>
            </w:pPr>
            <w:r>
              <w:rPr>
                <w:rFonts w:ascii="Arial" w:hAnsi="Arial" w:cs="Arial"/>
              </w:rPr>
              <w:t>Value</w:t>
            </w:r>
          </w:p>
        </w:tc>
        <w:tc>
          <w:tcPr>
            <w:tcW w:w="831" w:type="dxa"/>
          </w:tcPr>
          <w:p w14:paraId="151E8278" w14:textId="15BC79A2"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4E7FEB04"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1C67E5DA"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14:paraId="58E9972A"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05" w:type="dxa"/>
          </w:tcPr>
          <w:p w14:paraId="1458FE3A"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8E2D17" w:rsidRPr="00104CDF" w14:paraId="00B77B48"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F8EBE3C" w14:textId="7A930880" w:rsidR="008E2D17" w:rsidRPr="00104CDF" w:rsidRDefault="00066362" w:rsidP="00054119">
            <w:pPr>
              <w:contextualSpacing/>
              <w:rPr>
                <w:rFonts w:ascii="Arial" w:hAnsi="Arial" w:cs="Arial"/>
              </w:rPr>
            </w:pPr>
            <w:proofErr w:type="spellStart"/>
            <w:r>
              <w:rPr>
                <w:rFonts w:ascii="Arial" w:hAnsi="Arial" w:cs="Arial"/>
              </w:rPr>
              <w:t>TargetId</w:t>
            </w:r>
            <w:proofErr w:type="spellEnd"/>
          </w:p>
        </w:tc>
        <w:tc>
          <w:tcPr>
            <w:tcW w:w="831" w:type="dxa"/>
          </w:tcPr>
          <w:p w14:paraId="3224EF05" w14:textId="75BA0FBB"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4DF269E2"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67D4DF7C"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14:paraId="6C8E96D3"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05" w:type="dxa"/>
          </w:tcPr>
          <w:p w14:paraId="353D0361"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FD0DA5D"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1C8CBBE"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A5630D4" w14:textId="77777777" w:rsidR="008E2D17" w:rsidRPr="00571BDF" w:rsidRDefault="008E2D17" w:rsidP="00054119">
            <w:pPr>
              <w:pStyle w:val="NormalBold"/>
              <w:rPr>
                <w:b/>
              </w:rPr>
            </w:pPr>
            <w:r w:rsidRPr="00571BDF">
              <w:rPr>
                <w:b/>
              </w:rPr>
              <w:t>Property</w:t>
            </w:r>
          </w:p>
        </w:tc>
        <w:tc>
          <w:tcPr>
            <w:tcW w:w="3579" w:type="pct"/>
          </w:tcPr>
          <w:p w14:paraId="279BDF0D"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0CBDCF13"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F3CFF95" w14:textId="7DFA753C" w:rsidR="008E2D17" w:rsidRPr="00DC2F60" w:rsidRDefault="00066362" w:rsidP="00054119">
            <w:pPr>
              <w:pStyle w:val="NormalBold"/>
              <w:rPr>
                <w:b/>
              </w:rPr>
            </w:pPr>
            <w:r>
              <w:rPr>
                <w:b/>
              </w:rPr>
              <w:t>Id</w:t>
            </w:r>
          </w:p>
        </w:tc>
        <w:tc>
          <w:tcPr>
            <w:tcW w:w="3579" w:type="pct"/>
          </w:tcPr>
          <w:p w14:paraId="5225BC83" w14:textId="451E36C3"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ID that uniquely identifies this resource.</w:t>
            </w:r>
          </w:p>
        </w:tc>
      </w:tr>
      <w:tr w:rsidR="008E2D17" w:rsidRPr="00104CDF" w14:paraId="31C2056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8BDCB70" w14:textId="0C708C31" w:rsidR="008E2D17" w:rsidRPr="00DC2F60" w:rsidRDefault="00066362" w:rsidP="00054119">
            <w:pPr>
              <w:pStyle w:val="NormalBold"/>
              <w:rPr>
                <w:b/>
              </w:rPr>
            </w:pPr>
            <w:r>
              <w:rPr>
                <w:b/>
              </w:rPr>
              <w:t>Value</w:t>
            </w:r>
          </w:p>
        </w:tc>
        <w:tc>
          <w:tcPr>
            <w:tcW w:w="3579" w:type="pct"/>
          </w:tcPr>
          <w:p w14:paraId="54328916" w14:textId="2C3A1AE6" w:rsidR="008E2D17" w:rsidRPr="00104CDF" w:rsidRDefault="00066362"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4789F">
              <w:t>The target value.</w:t>
            </w:r>
          </w:p>
        </w:tc>
      </w:tr>
      <w:tr w:rsidR="008E2D17" w:rsidRPr="00104CDF" w14:paraId="6ACF71BD"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B573123" w14:textId="54BEDDFC" w:rsidR="008E2D17" w:rsidRPr="00DC2F60" w:rsidRDefault="00066362" w:rsidP="00054119">
            <w:pPr>
              <w:pStyle w:val="NormalBold"/>
              <w:rPr>
                <w:b/>
              </w:rPr>
            </w:pPr>
            <w:proofErr w:type="spellStart"/>
            <w:r>
              <w:rPr>
                <w:b/>
              </w:rPr>
              <w:t>TargetId</w:t>
            </w:r>
            <w:proofErr w:type="spellEnd"/>
          </w:p>
        </w:tc>
        <w:tc>
          <w:tcPr>
            <w:tcW w:w="3579" w:type="pct"/>
          </w:tcPr>
          <w:p w14:paraId="5B05064C" w14:textId="7D255ED7" w:rsidR="008E2D17" w:rsidRPr="00104CDF" w:rsidRDefault="00066362"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ID that identifies the target category that this value belongs to.</w:t>
            </w:r>
          </w:p>
        </w:tc>
      </w:tr>
    </w:tbl>
    <w:p w14:paraId="3076ED1A" w14:textId="5E70E198" w:rsidR="0014789F" w:rsidRPr="0014789F" w:rsidRDefault="0014789F" w:rsidP="0014789F"/>
    <w:p w14:paraId="4740A1A6" w14:textId="57BCB10B" w:rsidR="00F47E25" w:rsidRDefault="00F47E25" w:rsidP="00F47E25">
      <w:pPr>
        <w:pStyle w:val="Heading1"/>
      </w:pPr>
      <w:bookmarkStart w:id="387" w:name="_Toc298671487"/>
      <w:bookmarkStart w:id="388" w:name="_Toc307006517"/>
      <w:r>
        <w:t>Collection</w:t>
      </w:r>
      <w:r w:rsidR="0045114F">
        <w:t xml:space="preserve"> </w:t>
      </w:r>
      <w:r>
        <w:t>Objects</w:t>
      </w:r>
      <w:bookmarkEnd w:id="387"/>
      <w:bookmarkEnd w:id="388"/>
    </w:p>
    <w:p w14:paraId="0645E38B" w14:textId="77777777" w:rsidR="0080541A" w:rsidRPr="0080541A" w:rsidRDefault="0080541A" w:rsidP="0080541A">
      <w:r w:rsidRPr="0080541A">
        <w:t>For GET calls that return a collection of resources, such as /accounts/{id}/orders, the response must be an object that contains an array of the requested resources. The array must be named according to the type of resource it contains. The following table identifies the property name that must be used for each collection call.</w:t>
      </w:r>
    </w:p>
    <w:tbl>
      <w:tblPr>
        <w:tblStyle w:val="TableGrid"/>
        <w:tblW w:w="0" w:type="auto"/>
        <w:tblLook w:val="04A0" w:firstRow="1" w:lastRow="0" w:firstColumn="1" w:lastColumn="0" w:noHBand="0" w:noVBand="1"/>
      </w:tblPr>
      <w:tblGrid>
        <w:gridCol w:w="4507"/>
        <w:gridCol w:w="1759"/>
        <w:gridCol w:w="3310"/>
      </w:tblGrid>
      <w:tr w:rsidR="0080541A" w:rsidRPr="0080541A" w14:paraId="692CDED4" w14:textId="77777777" w:rsidTr="0080541A">
        <w:tc>
          <w:tcPr>
            <w:tcW w:w="4507" w:type="dxa"/>
          </w:tcPr>
          <w:p w14:paraId="4236F349" w14:textId="77777777" w:rsidR="0080541A" w:rsidRPr="0080541A" w:rsidRDefault="0080541A" w:rsidP="00D17383">
            <w:pPr>
              <w:spacing w:line="276" w:lineRule="auto"/>
              <w:rPr>
                <w:b/>
              </w:rPr>
            </w:pPr>
            <w:r w:rsidRPr="0080541A">
              <w:rPr>
                <w:b/>
              </w:rPr>
              <w:t>Call</w:t>
            </w:r>
          </w:p>
        </w:tc>
        <w:tc>
          <w:tcPr>
            <w:tcW w:w="1759" w:type="dxa"/>
          </w:tcPr>
          <w:p w14:paraId="511FFC4E" w14:textId="77777777" w:rsidR="0080541A" w:rsidRPr="0080541A" w:rsidRDefault="0080541A" w:rsidP="0080541A">
            <w:pPr>
              <w:spacing w:after="200" w:line="276" w:lineRule="auto"/>
              <w:rPr>
                <w:b/>
              </w:rPr>
            </w:pPr>
            <w:r w:rsidRPr="0080541A">
              <w:rPr>
                <w:b/>
              </w:rPr>
              <w:t>Property Name</w:t>
            </w:r>
          </w:p>
        </w:tc>
        <w:tc>
          <w:tcPr>
            <w:tcW w:w="3310" w:type="dxa"/>
          </w:tcPr>
          <w:p w14:paraId="531F0C6F" w14:textId="77777777" w:rsidR="0080541A" w:rsidRPr="0080541A" w:rsidRDefault="0080541A" w:rsidP="0080541A">
            <w:pPr>
              <w:spacing w:after="200" w:line="276" w:lineRule="auto"/>
              <w:rPr>
                <w:b/>
              </w:rPr>
            </w:pPr>
            <w:r w:rsidRPr="0080541A">
              <w:rPr>
                <w:b/>
              </w:rPr>
              <w:t>Resource</w:t>
            </w:r>
          </w:p>
        </w:tc>
      </w:tr>
      <w:tr w:rsidR="0080541A" w:rsidRPr="0080541A" w14:paraId="4947E236" w14:textId="77777777" w:rsidTr="0080541A">
        <w:tc>
          <w:tcPr>
            <w:tcW w:w="4507" w:type="dxa"/>
          </w:tcPr>
          <w:p w14:paraId="796D696B" w14:textId="77777777" w:rsidR="0080541A" w:rsidRPr="0080541A" w:rsidRDefault="0080541A" w:rsidP="00D17383">
            <w:pPr>
              <w:spacing w:line="276" w:lineRule="auto"/>
            </w:pPr>
            <w:r w:rsidRPr="0080541A">
              <w:t>/organizations</w:t>
            </w:r>
          </w:p>
          <w:p w14:paraId="7572181E" w14:textId="77777777" w:rsidR="0080541A" w:rsidRPr="0080541A" w:rsidRDefault="0080541A" w:rsidP="00D17383">
            <w:pPr>
              <w:spacing w:line="276" w:lineRule="auto"/>
            </w:pPr>
            <w:r w:rsidRPr="0080541A">
              <w:t>/organizations</w:t>
            </w:r>
            <w:proofErr w:type="gramStart"/>
            <w:r w:rsidRPr="0080541A">
              <w:t>?$</w:t>
            </w:r>
            <w:proofErr w:type="gramEnd"/>
            <w:r w:rsidRPr="0080541A">
              <w:t>filter</w:t>
            </w:r>
          </w:p>
        </w:tc>
        <w:tc>
          <w:tcPr>
            <w:tcW w:w="1759" w:type="dxa"/>
          </w:tcPr>
          <w:p w14:paraId="3514269E" w14:textId="77777777" w:rsidR="0080541A" w:rsidRPr="0080541A" w:rsidRDefault="0080541A" w:rsidP="0080541A">
            <w:pPr>
              <w:spacing w:after="200" w:line="276" w:lineRule="auto"/>
            </w:pPr>
            <w:proofErr w:type="gramStart"/>
            <w:r w:rsidRPr="0080541A">
              <w:t>organizations</w:t>
            </w:r>
            <w:proofErr w:type="gramEnd"/>
          </w:p>
        </w:tc>
        <w:tc>
          <w:tcPr>
            <w:tcW w:w="3310" w:type="dxa"/>
          </w:tcPr>
          <w:p w14:paraId="611A4EA4" w14:textId="77777777" w:rsidR="0080541A" w:rsidRPr="0080541A" w:rsidRDefault="00A01E91" w:rsidP="0080541A">
            <w:pPr>
              <w:spacing w:after="200" w:line="276" w:lineRule="auto"/>
            </w:pPr>
            <w:hyperlink w:anchor="Organization" w:history="1">
              <w:r w:rsidR="0080541A" w:rsidRPr="0080541A">
                <w:rPr>
                  <w:rStyle w:val="Hyperlink"/>
                </w:rPr>
                <w:t>Organization</w:t>
              </w:r>
            </w:hyperlink>
          </w:p>
        </w:tc>
      </w:tr>
      <w:tr w:rsidR="0080541A" w:rsidRPr="0080541A" w14:paraId="2235DD9D" w14:textId="77777777" w:rsidTr="0080541A">
        <w:tc>
          <w:tcPr>
            <w:tcW w:w="4507" w:type="dxa"/>
          </w:tcPr>
          <w:p w14:paraId="65BE1C63" w14:textId="77777777" w:rsidR="0080541A" w:rsidRPr="0080541A" w:rsidRDefault="0080541A" w:rsidP="00D17383">
            <w:pPr>
              <w:spacing w:line="276" w:lineRule="auto"/>
            </w:pPr>
            <w:r w:rsidRPr="0080541A">
              <w:t>/accounts</w:t>
            </w:r>
          </w:p>
          <w:p w14:paraId="4953FBF3" w14:textId="77777777" w:rsidR="0080541A" w:rsidRPr="0080541A" w:rsidRDefault="0080541A" w:rsidP="00D17383">
            <w:pPr>
              <w:spacing w:line="276" w:lineRule="auto"/>
            </w:pPr>
            <w:r w:rsidRPr="0080541A">
              <w:t>/accounts</w:t>
            </w:r>
            <w:proofErr w:type="gramStart"/>
            <w:r w:rsidRPr="0080541A">
              <w:t>?$</w:t>
            </w:r>
            <w:proofErr w:type="gramEnd"/>
            <w:r w:rsidRPr="0080541A">
              <w:t>filter</w:t>
            </w:r>
          </w:p>
        </w:tc>
        <w:tc>
          <w:tcPr>
            <w:tcW w:w="1759" w:type="dxa"/>
          </w:tcPr>
          <w:p w14:paraId="35F56807" w14:textId="77777777" w:rsidR="0080541A" w:rsidRPr="0080541A" w:rsidRDefault="0080541A" w:rsidP="0080541A">
            <w:pPr>
              <w:spacing w:after="200" w:line="276" w:lineRule="auto"/>
            </w:pPr>
            <w:proofErr w:type="gramStart"/>
            <w:r w:rsidRPr="0080541A">
              <w:t>accounts</w:t>
            </w:r>
            <w:proofErr w:type="gramEnd"/>
          </w:p>
        </w:tc>
        <w:tc>
          <w:tcPr>
            <w:tcW w:w="3310" w:type="dxa"/>
          </w:tcPr>
          <w:p w14:paraId="22A4AAB6" w14:textId="77777777" w:rsidR="0080541A" w:rsidRPr="0080541A" w:rsidRDefault="00A01E91" w:rsidP="0080541A">
            <w:pPr>
              <w:spacing w:after="200" w:line="276" w:lineRule="auto"/>
            </w:pPr>
            <w:hyperlink w:anchor="_Account" w:history="1">
              <w:r w:rsidR="0080541A" w:rsidRPr="0080541A">
                <w:rPr>
                  <w:rStyle w:val="Hyperlink"/>
                </w:rPr>
                <w:t>Account</w:t>
              </w:r>
            </w:hyperlink>
          </w:p>
        </w:tc>
      </w:tr>
      <w:tr w:rsidR="0080541A" w:rsidRPr="0080541A" w14:paraId="7D88E83E" w14:textId="77777777" w:rsidTr="0080541A">
        <w:tc>
          <w:tcPr>
            <w:tcW w:w="4507" w:type="dxa"/>
          </w:tcPr>
          <w:p w14:paraId="07838D2E" w14:textId="77777777" w:rsidR="0080541A" w:rsidRPr="0080541A" w:rsidRDefault="0080541A" w:rsidP="00D17383">
            <w:pPr>
              <w:spacing w:line="276" w:lineRule="auto"/>
            </w:pPr>
            <w:r w:rsidRPr="0080541A">
              <w:t>/accounts/{id}/assignments</w:t>
            </w:r>
          </w:p>
          <w:p w14:paraId="5CCBD994" w14:textId="77777777" w:rsidR="0080541A" w:rsidRPr="0080541A" w:rsidRDefault="0080541A" w:rsidP="00D17383">
            <w:pPr>
              <w:spacing w:line="276" w:lineRule="auto"/>
            </w:pPr>
            <w:r w:rsidRPr="0080541A">
              <w:t>/accounts/{id}/assignments</w:t>
            </w:r>
            <w:proofErr w:type="gramStart"/>
            <w:r w:rsidRPr="0080541A">
              <w:t>?$</w:t>
            </w:r>
            <w:proofErr w:type="gramEnd"/>
            <w:r w:rsidRPr="0080541A">
              <w:t>filter</w:t>
            </w:r>
          </w:p>
        </w:tc>
        <w:tc>
          <w:tcPr>
            <w:tcW w:w="1759" w:type="dxa"/>
          </w:tcPr>
          <w:p w14:paraId="1366E1A1" w14:textId="77777777" w:rsidR="0080541A" w:rsidRPr="0080541A" w:rsidRDefault="0080541A" w:rsidP="0080541A">
            <w:pPr>
              <w:spacing w:after="200" w:line="276" w:lineRule="auto"/>
            </w:pPr>
            <w:proofErr w:type="gramStart"/>
            <w:r w:rsidRPr="0080541A">
              <w:t>assignments</w:t>
            </w:r>
            <w:proofErr w:type="gramEnd"/>
          </w:p>
        </w:tc>
        <w:tc>
          <w:tcPr>
            <w:tcW w:w="3310" w:type="dxa"/>
          </w:tcPr>
          <w:p w14:paraId="6CEA8F50" w14:textId="77777777" w:rsidR="0080541A" w:rsidRPr="0080541A" w:rsidRDefault="00A01E91" w:rsidP="0080541A">
            <w:pPr>
              <w:spacing w:after="200" w:line="276" w:lineRule="auto"/>
            </w:pPr>
            <w:hyperlink w:anchor="_Assignment" w:history="1">
              <w:r w:rsidR="0080541A" w:rsidRPr="0080541A">
                <w:rPr>
                  <w:rStyle w:val="Hyperlink"/>
                </w:rPr>
                <w:t>Assignment</w:t>
              </w:r>
            </w:hyperlink>
          </w:p>
        </w:tc>
      </w:tr>
      <w:tr w:rsidR="0080541A" w:rsidRPr="0080541A" w14:paraId="78606CE9" w14:textId="77777777" w:rsidTr="0080541A">
        <w:tc>
          <w:tcPr>
            <w:tcW w:w="4507" w:type="dxa"/>
          </w:tcPr>
          <w:p w14:paraId="0842A037" w14:textId="77777777" w:rsidR="0080541A" w:rsidRPr="0080541A" w:rsidRDefault="0080541A" w:rsidP="00D17383">
            <w:pPr>
              <w:spacing w:line="276" w:lineRule="auto"/>
            </w:pPr>
            <w:r w:rsidRPr="0080541A">
              <w:t>/accounts/{id}/</w:t>
            </w:r>
            <w:proofErr w:type="spellStart"/>
            <w:r w:rsidRPr="0080541A">
              <w:t>creatives</w:t>
            </w:r>
            <w:proofErr w:type="spellEnd"/>
          </w:p>
          <w:p w14:paraId="7F092409" w14:textId="77777777" w:rsidR="0080541A" w:rsidRPr="0080541A" w:rsidRDefault="0080541A" w:rsidP="00D17383">
            <w:pPr>
              <w:spacing w:line="276" w:lineRule="auto"/>
            </w:pPr>
            <w:r w:rsidRPr="0080541A">
              <w:t>/accounts/{id}/</w:t>
            </w:r>
            <w:proofErr w:type="spellStart"/>
            <w:r w:rsidRPr="0080541A">
              <w:t>creatives</w:t>
            </w:r>
            <w:proofErr w:type="spellEnd"/>
            <w:proofErr w:type="gramStart"/>
            <w:r w:rsidRPr="0080541A">
              <w:t>?$</w:t>
            </w:r>
            <w:proofErr w:type="gramEnd"/>
            <w:r w:rsidRPr="0080541A">
              <w:t>filter</w:t>
            </w:r>
          </w:p>
        </w:tc>
        <w:tc>
          <w:tcPr>
            <w:tcW w:w="1759" w:type="dxa"/>
          </w:tcPr>
          <w:p w14:paraId="1CB8671B" w14:textId="77777777" w:rsidR="0080541A" w:rsidRPr="0080541A" w:rsidRDefault="0080541A" w:rsidP="0080541A">
            <w:pPr>
              <w:spacing w:after="200" w:line="276" w:lineRule="auto"/>
            </w:pPr>
            <w:proofErr w:type="spellStart"/>
            <w:proofErr w:type="gramStart"/>
            <w:r w:rsidRPr="0080541A">
              <w:t>creatives</w:t>
            </w:r>
            <w:proofErr w:type="spellEnd"/>
            <w:proofErr w:type="gramEnd"/>
          </w:p>
        </w:tc>
        <w:tc>
          <w:tcPr>
            <w:tcW w:w="3310" w:type="dxa"/>
          </w:tcPr>
          <w:p w14:paraId="695837C5" w14:textId="77777777" w:rsidR="0080541A" w:rsidRPr="0080541A" w:rsidRDefault="00A01E91" w:rsidP="0080541A">
            <w:pPr>
              <w:spacing w:after="200" w:line="276" w:lineRule="auto"/>
            </w:pPr>
            <w:hyperlink w:anchor="_Creative" w:history="1">
              <w:proofErr w:type="spellStart"/>
              <w:r w:rsidR="0080541A" w:rsidRPr="0080541A">
                <w:rPr>
                  <w:rStyle w:val="Hyperlink"/>
                </w:rPr>
                <w:t>Creative</w:t>
              </w:r>
            </w:hyperlink>
            <w:hyperlink w:anchor="_Assignment" w:history="1">
              <w:r w:rsidR="0080541A" w:rsidRPr="0080541A">
                <w:rPr>
                  <w:rStyle w:val="Hyperlink"/>
                </w:rPr>
                <w:t>_Assignment</w:t>
              </w:r>
              <w:proofErr w:type="spellEnd"/>
            </w:hyperlink>
          </w:p>
        </w:tc>
      </w:tr>
      <w:tr w:rsidR="0080541A" w:rsidRPr="0080541A" w14:paraId="499AE561" w14:textId="77777777" w:rsidTr="0080541A">
        <w:tc>
          <w:tcPr>
            <w:tcW w:w="4507" w:type="dxa"/>
          </w:tcPr>
          <w:p w14:paraId="263F1983" w14:textId="77777777" w:rsidR="0080541A" w:rsidRPr="0080541A" w:rsidRDefault="0080541A" w:rsidP="00D17383">
            <w:pPr>
              <w:spacing w:line="276" w:lineRule="auto"/>
            </w:pPr>
            <w:r w:rsidRPr="0080541A">
              <w:t>/accounts/{id}/orders</w:t>
            </w:r>
          </w:p>
          <w:p w14:paraId="5DC27B99" w14:textId="77777777" w:rsidR="0080541A" w:rsidRPr="0080541A" w:rsidRDefault="0080541A" w:rsidP="00D17383">
            <w:pPr>
              <w:spacing w:line="276" w:lineRule="auto"/>
            </w:pPr>
            <w:r w:rsidRPr="0080541A">
              <w:t>/accounts/{id}/orders</w:t>
            </w:r>
            <w:proofErr w:type="gramStart"/>
            <w:r w:rsidRPr="0080541A">
              <w:t>?$</w:t>
            </w:r>
            <w:proofErr w:type="gramEnd"/>
            <w:r w:rsidRPr="0080541A">
              <w:t>filter</w:t>
            </w:r>
          </w:p>
        </w:tc>
        <w:tc>
          <w:tcPr>
            <w:tcW w:w="1759" w:type="dxa"/>
          </w:tcPr>
          <w:p w14:paraId="090C8197" w14:textId="77777777" w:rsidR="0080541A" w:rsidRPr="0080541A" w:rsidRDefault="0080541A" w:rsidP="0080541A">
            <w:pPr>
              <w:spacing w:after="200" w:line="276" w:lineRule="auto"/>
            </w:pPr>
            <w:proofErr w:type="gramStart"/>
            <w:r w:rsidRPr="0080541A">
              <w:t>orders</w:t>
            </w:r>
            <w:proofErr w:type="gramEnd"/>
          </w:p>
        </w:tc>
        <w:tc>
          <w:tcPr>
            <w:tcW w:w="3310" w:type="dxa"/>
          </w:tcPr>
          <w:p w14:paraId="3FD42BA3" w14:textId="77777777" w:rsidR="0080541A" w:rsidRPr="0080541A" w:rsidRDefault="00A01E91" w:rsidP="0080541A">
            <w:pPr>
              <w:spacing w:after="200" w:line="276" w:lineRule="auto"/>
            </w:pPr>
            <w:hyperlink w:anchor="_Order" w:history="1">
              <w:proofErr w:type="spellStart"/>
              <w:r w:rsidR="0080541A" w:rsidRPr="0080541A">
                <w:rPr>
                  <w:rStyle w:val="Hyperlink"/>
                </w:rPr>
                <w:t>Order</w:t>
              </w:r>
            </w:hyperlink>
            <w:hyperlink w:anchor="_Campaign" w:history="1">
              <w:r w:rsidR="0080541A" w:rsidRPr="0080541A">
                <w:rPr>
                  <w:rStyle w:val="Hyperlink"/>
                </w:rPr>
                <w:t>_Campaign</w:t>
              </w:r>
            </w:hyperlink>
            <w:hyperlink w:anchor="_Assignment" w:history="1">
              <w:r w:rsidR="0080541A" w:rsidRPr="0080541A">
                <w:rPr>
                  <w:rStyle w:val="Hyperlink"/>
                </w:rPr>
                <w:t>_Assignment</w:t>
              </w:r>
              <w:proofErr w:type="spellEnd"/>
            </w:hyperlink>
          </w:p>
        </w:tc>
      </w:tr>
      <w:tr w:rsidR="0080541A" w:rsidRPr="0080541A" w14:paraId="22A0DDF6" w14:textId="77777777" w:rsidTr="0080541A">
        <w:tc>
          <w:tcPr>
            <w:tcW w:w="4507" w:type="dxa"/>
          </w:tcPr>
          <w:p w14:paraId="565E99EC" w14:textId="77777777" w:rsidR="0080541A" w:rsidRPr="0080541A" w:rsidRDefault="0080541A" w:rsidP="00D17383">
            <w:pPr>
              <w:spacing w:line="276" w:lineRule="auto"/>
            </w:pPr>
            <w:r w:rsidRPr="0080541A">
              <w:t>/accounts/{id}/orders/{id}/lines</w:t>
            </w:r>
          </w:p>
          <w:p w14:paraId="0643CADB" w14:textId="77777777" w:rsidR="0080541A" w:rsidRPr="0080541A" w:rsidRDefault="0080541A" w:rsidP="00D17383">
            <w:pPr>
              <w:spacing w:line="276" w:lineRule="auto"/>
            </w:pPr>
            <w:r w:rsidRPr="0080541A">
              <w:t>/accounts/{id}/orders/lines</w:t>
            </w:r>
            <w:proofErr w:type="gramStart"/>
            <w:r w:rsidRPr="0080541A">
              <w:t>?$</w:t>
            </w:r>
            <w:proofErr w:type="gramEnd"/>
            <w:r w:rsidRPr="0080541A">
              <w:t>filter</w:t>
            </w:r>
          </w:p>
        </w:tc>
        <w:tc>
          <w:tcPr>
            <w:tcW w:w="1759" w:type="dxa"/>
          </w:tcPr>
          <w:p w14:paraId="71C9D80C" w14:textId="77777777" w:rsidR="0080541A" w:rsidRPr="0080541A" w:rsidRDefault="0080541A" w:rsidP="0080541A">
            <w:pPr>
              <w:spacing w:after="200" w:line="276" w:lineRule="auto"/>
            </w:pPr>
            <w:proofErr w:type="gramStart"/>
            <w:r w:rsidRPr="0080541A">
              <w:t>lines</w:t>
            </w:r>
            <w:proofErr w:type="gramEnd"/>
          </w:p>
        </w:tc>
        <w:tc>
          <w:tcPr>
            <w:tcW w:w="3310" w:type="dxa"/>
          </w:tcPr>
          <w:p w14:paraId="67722FCE" w14:textId="77777777" w:rsidR="0080541A" w:rsidRPr="0080541A" w:rsidRDefault="00A01E91" w:rsidP="0080541A">
            <w:pPr>
              <w:spacing w:after="200" w:line="276" w:lineRule="auto"/>
            </w:pPr>
            <w:hyperlink w:anchor="_Line" w:history="1">
              <w:proofErr w:type="spellStart"/>
              <w:r w:rsidR="0080541A" w:rsidRPr="0080541A">
                <w:rPr>
                  <w:rStyle w:val="Hyperlink"/>
                </w:rPr>
                <w:t>Lines</w:t>
              </w:r>
            </w:hyperlink>
            <w:hyperlink w:anchor="_Assignment" w:history="1">
              <w:r w:rsidR="0080541A" w:rsidRPr="0080541A">
                <w:rPr>
                  <w:rStyle w:val="Hyperlink"/>
                </w:rPr>
                <w:t>_Assignment</w:t>
              </w:r>
              <w:proofErr w:type="spellEnd"/>
            </w:hyperlink>
          </w:p>
        </w:tc>
      </w:tr>
      <w:tr w:rsidR="0080541A" w:rsidRPr="0080541A" w14:paraId="5FD95556" w14:textId="77777777" w:rsidTr="0080541A">
        <w:tc>
          <w:tcPr>
            <w:tcW w:w="4507" w:type="dxa"/>
          </w:tcPr>
          <w:p w14:paraId="106FDDF8" w14:textId="77777777" w:rsidR="0080541A" w:rsidRPr="0080541A" w:rsidRDefault="0080541A" w:rsidP="00D17383">
            <w:pPr>
              <w:spacing w:line="276" w:lineRule="auto"/>
            </w:pPr>
            <w:r w:rsidRPr="0080541A">
              <w:t>/products (POST)</w:t>
            </w:r>
          </w:p>
          <w:p w14:paraId="2EA31E07" w14:textId="77777777" w:rsidR="0080541A" w:rsidRPr="0080541A" w:rsidRDefault="0080541A" w:rsidP="00D17383">
            <w:pPr>
              <w:spacing w:line="276" w:lineRule="auto"/>
            </w:pPr>
            <w:r w:rsidRPr="0080541A">
              <w:t>/products/search (POST)</w:t>
            </w:r>
          </w:p>
        </w:tc>
        <w:tc>
          <w:tcPr>
            <w:tcW w:w="1759" w:type="dxa"/>
          </w:tcPr>
          <w:p w14:paraId="42C3CF74" w14:textId="77777777" w:rsidR="0080541A" w:rsidRPr="0080541A" w:rsidRDefault="0080541A" w:rsidP="0080541A">
            <w:pPr>
              <w:spacing w:after="200" w:line="276" w:lineRule="auto"/>
            </w:pPr>
            <w:proofErr w:type="gramStart"/>
            <w:r w:rsidRPr="0080541A">
              <w:t>products</w:t>
            </w:r>
            <w:proofErr w:type="gramEnd"/>
          </w:p>
        </w:tc>
        <w:tc>
          <w:tcPr>
            <w:tcW w:w="3310" w:type="dxa"/>
          </w:tcPr>
          <w:p w14:paraId="6CFA77F8" w14:textId="77777777" w:rsidR="0080541A" w:rsidRPr="0080541A" w:rsidRDefault="00A01E91" w:rsidP="0080541A">
            <w:pPr>
              <w:spacing w:after="200" w:line="276" w:lineRule="auto"/>
            </w:pPr>
            <w:hyperlink w:anchor="_Product" w:history="1">
              <w:proofErr w:type="spellStart"/>
              <w:r w:rsidR="0080541A" w:rsidRPr="0080541A">
                <w:rPr>
                  <w:rStyle w:val="Hyperlink"/>
                </w:rPr>
                <w:t>Product</w:t>
              </w:r>
            </w:hyperlink>
            <w:hyperlink w:anchor="_Assignment" w:history="1">
              <w:r w:rsidR="0080541A" w:rsidRPr="0080541A">
                <w:rPr>
                  <w:rStyle w:val="Hyperlink"/>
                </w:rPr>
                <w:t>_Assignment</w:t>
              </w:r>
              <w:proofErr w:type="spellEnd"/>
            </w:hyperlink>
          </w:p>
        </w:tc>
      </w:tr>
      <w:tr w:rsidR="0080541A" w:rsidRPr="0080541A" w14:paraId="4AD7048E" w14:textId="77777777" w:rsidTr="0080541A">
        <w:tc>
          <w:tcPr>
            <w:tcW w:w="4507" w:type="dxa"/>
          </w:tcPr>
          <w:p w14:paraId="2FABA1FB" w14:textId="77777777" w:rsidR="0080541A" w:rsidRPr="0080541A" w:rsidRDefault="0080541A" w:rsidP="00D17383">
            <w:pPr>
              <w:spacing w:line="276" w:lineRule="auto"/>
            </w:pPr>
            <w:r w:rsidRPr="0080541A">
              <w:t>/products/avails (POST)</w:t>
            </w:r>
          </w:p>
        </w:tc>
        <w:tc>
          <w:tcPr>
            <w:tcW w:w="1759" w:type="dxa"/>
          </w:tcPr>
          <w:p w14:paraId="6671D693" w14:textId="77777777" w:rsidR="0080541A" w:rsidRPr="0080541A" w:rsidRDefault="0080541A" w:rsidP="0080541A">
            <w:pPr>
              <w:spacing w:after="200" w:line="276" w:lineRule="auto"/>
            </w:pPr>
            <w:proofErr w:type="gramStart"/>
            <w:r w:rsidRPr="0080541A">
              <w:t>avails</w:t>
            </w:r>
            <w:proofErr w:type="gramEnd"/>
          </w:p>
        </w:tc>
        <w:tc>
          <w:tcPr>
            <w:tcW w:w="3310" w:type="dxa"/>
          </w:tcPr>
          <w:p w14:paraId="3841AEAD" w14:textId="77777777" w:rsidR="0080541A" w:rsidRPr="0080541A" w:rsidRDefault="00A01E91" w:rsidP="0080541A">
            <w:pPr>
              <w:spacing w:after="200" w:line="276" w:lineRule="auto"/>
            </w:pPr>
            <w:hyperlink w:anchor="_ProductAvails" w:history="1">
              <w:proofErr w:type="spellStart"/>
              <w:r w:rsidR="0080541A" w:rsidRPr="0080541A">
                <w:rPr>
                  <w:rStyle w:val="Hyperlink"/>
                </w:rPr>
                <w:t>ProductAvails</w:t>
              </w:r>
            </w:hyperlink>
            <w:hyperlink w:anchor="_Assignment" w:history="1">
              <w:r w:rsidR="0080541A" w:rsidRPr="0080541A">
                <w:rPr>
                  <w:rStyle w:val="Hyperlink"/>
                </w:rPr>
                <w:t>_Assignment</w:t>
              </w:r>
              <w:proofErr w:type="spellEnd"/>
            </w:hyperlink>
          </w:p>
        </w:tc>
      </w:tr>
    </w:tbl>
    <w:p w14:paraId="40F5CA8C" w14:textId="77777777" w:rsidR="0080541A" w:rsidRDefault="0080541A" w:rsidP="0080541A"/>
    <w:p w14:paraId="252E9C05" w14:textId="77777777" w:rsidR="0080541A" w:rsidRPr="0080541A" w:rsidRDefault="0080541A" w:rsidP="0080541A">
      <w:r w:rsidRPr="0080541A">
        <w:t>The following shows an example response for /accounts.</w:t>
      </w:r>
    </w:p>
    <w:p w14:paraId="082440DD" w14:textId="77777777" w:rsidR="0080541A" w:rsidRPr="00D17383" w:rsidRDefault="0080541A" w:rsidP="00D17383">
      <w:pPr>
        <w:spacing w:after="0"/>
        <w:rPr>
          <w:rFonts w:ascii="Consolas" w:hAnsi="Consolas"/>
          <w:sz w:val="20"/>
          <w:szCs w:val="20"/>
        </w:rPr>
      </w:pPr>
      <w:proofErr w:type="gramStart"/>
      <w:r w:rsidRPr="00D17383">
        <w:rPr>
          <w:rFonts w:ascii="Consolas" w:hAnsi="Consolas"/>
          <w:sz w:val="20"/>
          <w:szCs w:val="20"/>
        </w:rPr>
        <w:t xml:space="preserve">{ </w:t>
      </w:r>
      <w:proofErr w:type="gramEnd"/>
    </w:p>
    <w:p w14:paraId="71D917FA"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gramStart"/>
      <w:r w:rsidRPr="00D17383">
        <w:rPr>
          <w:rFonts w:ascii="Consolas" w:hAnsi="Consolas"/>
          <w:sz w:val="20"/>
          <w:szCs w:val="20"/>
        </w:rPr>
        <w:t>accounts</w:t>
      </w:r>
      <w:proofErr w:type="gramEnd"/>
      <w:r w:rsidRPr="00D17383">
        <w:rPr>
          <w:rFonts w:ascii="Consolas" w:hAnsi="Consolas"/>
          <w:sz w:val="20"/>
          <w:szCs w:val="20"/>
        </w:rPr>
        <w:t xml:space="preserve">": [ </w:t>
      </w:r>
    </w:p>
    <w:p w14:paraId="3079CCC7"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r>
      <w:proofErr w:type="gramStart"/>
      <w:r w:rsidRPr="00D17383">
        <w:rPr>
          <w:rFonts w:ascii="Consolas" w:hAnsi="Consolas"/>
          <w:sz w:val="20"/>
          <w:szCs w:val="20"/>
        </w:rPr>
        <w:t xml:space="preserve">{ </w:t>
      </w:r>
      <w:proofErr w:type="gramEnd"/>
    </w:p>
    <w:p w14:paraId="4BB1CAFB"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advertiserId</w:t>
      </w:r>
      <w:proofErr w:type="spellEnd"/>
      <w:proofErr w:type="gramEnd"/>
      <w:r w:rsidRPr="00D17383">
        <w:rPr>
          <w:rFonts w:ascii="Consolas" w:hAnsi="Consolas"/>
          <w:sz w:val="20"/>
          <w:szCs w:val="20"/>
        </w:rPr>
        <w:t xml:space="preserve">": “B7EBC7F3-FBB3-4250-99F1-8D001088434B”, </w:t>
      </w:r>
    </w:p>
    <w:p w14:paraId="7EC4CD1B"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agencyId</w:t>
      </w:r>
      <w:proofErr w:type="spellEnd"/>
      <w:proofErr w:type="gramEnd"/>
      <w:r w:rsidRPr="00D17383">
        <w:rPr>
          <w:rFonts w:ascii="Consolas" w:hAnsi="Consolas"/>
          <w:sz w:val="20"/>
          <w:szCs w:val="20"/>
        </w:rPr>
        <w:t xml:space="preserve">": "4AA837B7-1A27-421E-9DDD-CAEF1AE884B5", </w:t>
      </w:r>
    </w:p>
    <w:p w14:paraId="5EFD816A"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gramStart"/>
      <w:r w:rsidRPr="00D17383">
        <w:rPr>
          <w:rFonts w:ascii="Consolas" w:hAnsi="Consolas"/>
          <w:sz w:val="20"/>
          <w:szCs w:val="20"/>
        </w:rPr>
        <w:t>id</w:t>
      </w:r>
      <w:proofErr w:type="gramEnd"/>
      <w:r w:rsidRPr="00D17383">
        <w:rPr>
          <w:rFonts w:ascii="Consolas" w:hAnsi="Consolas"/>
          <w:sz w:val="20"/>
          <w:szCs w:val="20"/>
        </w:rPr>
        <w:t xml:space="preserve">": “9B0878BE-7254-49BE-AFD4-B0A67C7C3D26”, </w:t>
      </w:r>
    </w:p>
    <w:p w14:paraId="3E5A9C0B"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 xml:space="preserve">}, </w:t>
      </w:r>
    </w:p>
    <w:p w14:paraId="35213859"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r>
      <w:proofErr w:type="gramStart"/>
      <w:r w:rsidRPr="00D17383">
        <w:rPr>
          <w:rFonts w:ascii="Consolas" w:hAnsi="Consolas"/>
          <w:sz w:val="20"/>
          <w:szCs w:val="20"/>
        </w:rPr>
        <w:t xml:space="preserve">{ </w:t>
      </w:r>
      <w:proofErr w:type="gramEnd"/>
    </w:p>
    <w:p w14:paraId="567B8CD1"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advertiserId</w:t>
      </w:r>
      <w:proofErr w:type="spellEnd"/>
      <w:proofErr w:type="gramEnd"/>
      <w:r w:rsidRPr="00D17383">
        <w:rPr>
          <w:rFonts w:ascii="Consolas" w:hAnsi="Consolas"/>
          <w:sz w:val="20"/>
          <w:szCs w:val="20"/>
        </w:rPr>
        <w:t xml:space="preserve">": “16B55667-37CF-4447-A79D-88E6DAC4D7C2”, </w:t>
      </w:r>
    </w:p>
    <w:p w14:paraId="5CD609A3"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agencyId</w:t>
      </w:r>
      <w:proofErr w:type="spellEnd"/>
      <w:proofErr w:type="gramEnd"/>
      <w:r w:rsidRPr="00D17383">
        <w:rPr>
          <w:rFonts w:ascii="Consolas" w:hAnsi="Consolas"/>
          <w:sz w:val="20"/>
          <w:szCs w:val="20"/>
        </w:rPr>
        <w:t xml:space="preserve">": "4AA837B7-1A27-421E-9DDD-CAEF1AE884B5", </w:t>
      </w:r>
    </w:p>
    <w:p w14:paraId="1A3C98A5"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gramStart"/>
      <w:r w:rsidRPr="00D17383">
        <w:rPr>
          <w:rFonts w:ascii="Consolas" w:hAnsi="Consolas"/>
          <w:sz w:val="20"/>
          <w:szCs w:val="20"/>
        </w:rPr>
        <w:t>id</w:t>
      </w:r>
      <w:proofErr w:type="gramEnd"/>
      <w:r w:rsidRPr="00D17383">
        <w:rPr>
          <w:rFonts w:ascii="Consolas" w:hAnsi="Consolas"/>
          <w:sz w:val="20"/>
          <w:szCs w:val="20"/>
        </w:rPr>
        <w:t xml:space="preserve">": “EAC93F5D-F448-44D6-8333-4E530D14C9DA”, </w:t>
      </w:r>
    </w:p>
    <w:p w14:paraId="21B8B109"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 xml:space="preserve">}, </w:t>
      </w:r>
    </w:p>
    <w:p w14:paraId="456C577F"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 xml:space="preserve">] </w:t>
      </w:r>
    </w:p>
    <w:p w14:paraId="6BA3F0BA" w14:textId="77777777" w:rsidR="00C8453D" w:rsidRPr="00D17383" w:rsidRDefault="0080541A" w:rsidP="00D17383">
      <w:pPr>
        <w:spacing w:after="0"/>
        <w:rPr>
          <w:rFonts w:ascii="Consolas" w:hAnsi="Consolas"/>
          <w:sz w:val="20"/>
          <w:szCs w:val="20"/>
        </w:rPr>
      </w:pPr>
      <w:r w:rsidRPr="00D17383">
        <w:rPr>
          <w:rFonts w:ascii="Consolas" w:hAnsi="Consolas"/>
          <w:sz w:val="20"/>
          <w:szCs w:val="20"/>
        </w:rPr>
        <w:t xml:space="preserve">} </w:t>
      </w:r>
    </w:p>
    <w:p w14:paraId="60E3CE3F" w14:textId="76AD2651" w:rsidR="0080541A" w:rsidRPr="0080541A" w:rsidRDefault="0080541A" w:rsidP="0080541A">
      <w:r w:rsidRPr="0080541A">
        <w:t>The collection object may include additional publisher-defined properties.</w:t>
      </w:r>
    </w:p>
    <w:p w14:paraId="6EC23ADF" w14:textId="1E6C2F90" w:rsidR="0080541A" w:rsidRPr="0080541A" w:rsidRDefault="0080541A" w:rsidP="0080541A">
      <w:r w:rsidRPr="0080541A">
        <w:t>If there are no resources to return, the array must be empty.</w:t>
      </w:r>
    </w:p>
    <w:p w14:paraId="358D0297" w14:textId="7DA91F56" w:rsidR="005056AA" w:rsidRDefault="005056AA" w:rsidP="0080541A">
      <w:pPr>
        <w:pStyle w:val="Heading1"/>
      </w:pPr>
      <w:bookmarkStart w:id="389" w:name="_Toc298671488"/>
      <w:bookmarkStart w:id="390" w:name="_Toc307006518"/>
      <w:r>
        <w:t>General Support Requirements</w:t>
      </w:r>
      <w:bookmarkEnd w:id="390"/>
    </w:p>
    <w:p w14:paraId="05CEEE5E" w14:textId="6E9B51C1" w:rsidR="001E459B" w:rsidRPr="001E459B" w:rsidRDefault="001E459B" w:rsidP="001E459B">
      <w:r>
        <w:t>OpenDirect-compliant systems must support the following:</w:t>
      </w:r>
    </w:p>
    <w:p w14:paraId="1586252A" w14:textId="77777777" w:rsidR="00F47E25" w:rsidRDefault="00F47E25" w:rsidP="005056AA">
      <w:pPr>
        <w:pStyle w:val="Heading2"/>
      </w:pPr>
      <w:bookmarkStart w:id="391" w:name="_Toc307006519"/>
      <w:r>
        <w:t>Authentication</w:t>
      </w:r>
      <w:bookmarkEnd w:id="389"/>
      <w:bookmarkEnd w:id="391"/>
    </w:p>
    <w:p w14:paraId="23C60A8B" w14:textId="77777777" w:rsidR="00C8453D" w:rsidRDefault="0080541A" w:rsidP="0080541A">
      <w:r w:rsidRPr="0080541A">
        <w:t xml:space="preserve">Publishers must support authenticating advertiser and agency users. Publishers must use </w:t>
      </w:r>
      <w:hyperlink r:id="rId15" w:history="1">
        <w:proofErr w:type="spellStart"/>
        <w:r w:rsidRPr="0080541A">
          <w:rPr>
            <w:rStyle w:val="Hyperlink"/>
          </w:rPr>
          <w:t>OAuth</w:t>
        </w:r>
        <w:proofErr w:type="spellEnd"/>
        <w:r w:rsidRPr="0080541A">
          <w:rPr>
            <w:rStyle w:val="Hyperlink"/>
          </w:rPr>
          <w:t xml:space="preserve"> 2.0</w:t>
        </w:r>
      </w:hyperlink>
      <w:r w:rsidRPr="0080541A">
        <w:t xml:space="preserve"> for user authentication. Publishers must support the implicit and authorization code grant flows.</w:t>
      </w:r>
    </w:p>
    <w:p w14:paraId="2316786F" w14:textId="0B5700CA" w:rsidR="0080541A" w:rsidRPr="0080541A" w:rsidRDefault="0080541A" w:rsidP="0080541A">
      <w:r w:rsidRPr="0080541A">
        <w:t xml:space="preserve">Each request must include an </w:t>
      </w:r>
      <w:proofErr w:type="spellStart"/>
      <w:r w:rsidRPr="0080541A">
        <w:t>AccessToken</w:t>
      </w:r>
      <w:proofErr w:type="spellEnd"/>
      <w:r w:rsidRPr="0080541A">
        <w:t xml:space="preserve"> header that is set to the user’s access token. If the token is not valid, the request must fail with HTTP status code 401 Unauthorized.</w:t>
      </w:r>
    </w:p>
    <w:p w14:paraId="564C7727" w14:textId="77777777" w:rsidR="00F47E25" w:rsidRDefault="00F47E25" w:rsidP="005056AA">
      <w:pPr>
        <w:pStyle w:val="Heading2"/>
      </w:pPr>
      <w:bookmarkStart w:id="392" w:name="_Toc298671489"/>
      <w:bookmarkStart w:id="393" w:name="_Toc307006520"/>
      <w:r>
        <w:t>Versioning</w:t>
      </w:r>
      <w:bookmarkEnd w:id="392"/>
      <w:bookmarkEnd w:id="393"/>
    </w:p>
    <w:p w14:paraId="5A6F6841" w14:textId="7EFF5A34" w:rsidR="0080541A" w:rsidRPr="0080541A" w:rsidRDefault="0080541A" w:rsidP="0080541A">
      <w:r w:rsidRPr="0080541A">
        <w:t xml:space="preserve">Versioning occurs at the API level and is URI based. All services that make up the API must use the same version number. The version may fall anywhere in the path before the resource and must have the form </w:t>
      </w:r>
      <w:proofErr w:type="spellStart"/>
      <w:r w:rsidRPr="0080541A">
        <w:t>v</w:t>
      </w:r>
      <w:r w:rsidRPr="0080541A">
        <w:rPr>
          <w:i/>
        </w:rPr>
        <w:t>n</w:t>
      </w:r>
      <w:proofErr w:type="spellEnd"/>
      <w:r w:rsidRPr="0080541A">
        <w:t>, where</w:t>
      </w:r>
      <w:r w:rsidRPr="0080541A">
        <w:rPr>
          <w:i/>
        </w:rPr>
        <w:t xml:space="preserve"> n </w:t>
      </w:r>
      <w:r w:rsidRPr="0080541A">
        <w:t xml:space="preserve">is a positive integer. For example, in the URI </w:t>
      </w:r>
      <w:hyperlink w:history="1">
        <w:r w:rsidRPr="0080541A">
          <w:rPr>
            <w:rStyle w:val="Hyperlink"/>
          </w:rPr>
          <w:t>https://&lt;host&gt;/api/v1/accounts/{id}</w:t>
        </w:r>
      </w:hyperlink>
      <w:r w:rsidRPr="0080541A">
        <w:t>, v1 indicates version 1 of the API.</w:t>
      </w:r>
    </w:p>
    <w:p w14:paraId="4E83E42A" w14:textId="77777777" w:rsidR="00F47E25" w:rsidRDefault="00F47E25" w:rsidP="005056AA">
      <w:pPr>
        <w:pStyle w:val="Heading2"/>
      </w:pPr>
      <w:bookmarkStart w:id="394" w:name="_Toc283025448"/>
      <w:bookmarkStart w:id="395" w:name="_Toc298671490"/>
      <w:bookmarkStart w:id="396" w:name="_Toc307006521"/>
      <w:r w:rsidRPr="00713CAD">
        <w:t>HTTP Error Codes/Error Handling</w:t>
      </w:r>
      <w:bookmarkEnd w:id="394"/>
      <w:bookmarkEnd w:id="395"/>
      <w:bookmarkEnd w:id="396"/>
    </w:p>
    <w:p w14:paraId="6FE90FC2" w14:textId="77777777" w:rsidR="0080541A" w:rsidRPr="0080541A" w:rsidRDefault="0080541A" w:rsidP="0080541A">
      <w:r w:rsidRPr="0080541A">
        <w:t>The publisher must support the following HTTP status codes.</w:t>
      </w:r>
    </w:p>
    <w:tbl>
      <w:tblPr>
        <w:tblStyle w:val="TableGrid"/>
        <w:tblW w:w="0" w:type="auto"/>
        <w:tblLook w:val="04A0" w:firstRow="1" w:lastRow="0" w:firstColumn="1" w:lastColumn="0" w:noHBand="0" w:noVBand="1"/>
      </w:tblPr>
      <w:tblGrid>
        <w:gridCol w:w="4675"/>
        <w:gridCol w:w="4675"/>
      </w:tblGrid>
      <w:tr w:rsidR="0080541A" w:rsidRPr="0080541A" w14:paraId="3131C7D2" w14:textId="77777777" w:rsidTr="00D17383">
        <w:tc>
          <w:tcPr>
            <w:tcW w:w="4675" w:type="dxa"/>
          </w:tcPr>
          <w:p w14:paraId="4E514527" w14:textId="77777777" w:rsidR="0080541A" w:rsidRPr="0080541A" w:rsidRDefault="0080541A" w:rsidP="0080541A">
            <w:pPr>
              <w:spacing w:after="200" w:line="276" w:lineRule="auto"/>
              <w:rPr>
                <w:b/>
              </w:rPr>
            </w:pPr>
            <w:r w:rsidRPr="0080541A">
              <w:rPr>
                <w:b/>
              </w:rPr>
              <w:t>Status Code</w:t>
            </w:r>
          </w:p>
        </w:tc>
        <w:tc>
          <w:tcPr>
            <w:tcW w:w="4675" w:type="dxa"/>
          </w:tcPr>
          <w:p w14:paraId="1ED6CAE0" w14:textId="77777777" w:rsidR="0080541A" w:rsidRPr="0080541A" w:rsidRDefault="0080541A" w:rsidP="0080541A">
            <w:pPr>
              <w:spacing w:after="200" w:line="276" w:lineRule="auto"/>
              <w:rPr>
                <w:b/>
              </w:rPr>
            </w:pPr>
            <w:r w:rsidRPr="0080541A">
              <w:rPr>
                <w:b/>
              </w:rPr>
              <w:t>Description</w:t>
            </w:r>
          </w:p>
        </w:tc>
      </w:tr>
      <w:tr w:rsidR="0080541A" w:rsidRPr="0080541A" w14:paraId="7F57A712" w14:textId="77777777" w:rsidTr="00D17383">
        <w:tc>
          <w:tcPr>
            <w:tcW w:w="4675" w:type="dxa"/>
          </w:tcPr>
          <w:p w14:paraId="5DCB91F6" w14:textId="77777777" w:rsidR="0080541A" w:rsidRPr="0080541A" w:rsidRDefault="0080541A" w:rsidP="0080541A">
            <w:pPr>
              <w:spacing w:after="200" w:line="276" w:lineRule="auto"/>
            </w:pPr>
            <w:r w:rsidRPr="0080541A">
              <w:t>200 Ok</w:t>
            </w:r>
          </w:p>
        </w:tc>
        <w:tc>
          <w:tcPr>
            <w:tcW w:w="4675" w:type="dxa"/>
          </w:tcPr>
          <w:p w14:paraId="65AB7FED" w14:textId="77777777" w:rsidR="0080541A" w:rsidRPr="0080541A" w:rsidRDefault="0080541A" w:rsidP="0080541A">
            <w:pPr>
              <w:spacing w:after="200" w:line="276" w:lineRule="auto"/>
            </w:pPr>
            <w:r w:rsidRPr="0080541A">
              <w:t>Return for a successful GET, POST, PUT, or PATCH request.</w:t>
            </w:r>
          </w:p>
        </w:tc>
      </w:tr>
      <w:tr w:rsidR="0080541A" w:rsidRPr="0080541A" w14:paraId="7DB7C357" w14:textId="77777777" w:rsidTr="00D17383">
        <w:tc>
          <w:tcPr>
            <w:tcW w:w="4675" w:type="dxa"/>
          </w:tcPr>
          <w:p w14:paraId="60B16708" w14:textId="77777777" w:rsidR="0080541A" w:rsidRPr="0080541A" w:rsidRDefault="0080541A" w:rsidP="0080541A">
            <w:pPr>
              <w:spacing w:after="200" w:line="276" w:lineRule="auto"/>
            </w:pPr>
            <w:r w:rsidRPr="0080541A">
              <w:t>400 Bad Request</w:t>
            </w:r>
          </w:p>
        </w:tc>
        <w:tc>
          <w:tcPr>
            <w:tcW w:w="4675" w:type="dxa"/>
          </w:tcPr>
          <w:p w14:paraId="10CA83BD" w14:textId="77777777" w:rsidR="0080541A" w:rsidRPr="0080541A" w:rsidRDefault="0080541A" w:rsidP="0080541A">
            <w:pPr>
              <w:spacing w:after="200" w:line="276" w:lineRule="auto"/>
            </w:pPr>
            <w:r w:rsidRPr="0080541A">
              <w:t>Return for a POST, PUT or PATCH request that contains invalid data, or when the requested action (i.e. book) is not valid.</w:t>
            </w:r>
          </w:p>
          <w:p w14:paraId="442C975E" w14:textId="77777777" w:rsidR="0080541A" w:rsidRPr="0080541A" w:rsidRDefault="0080541A" w:rsidP="0080541A">
            <w:pPr>
              <w:spacing w:after="200" w:line="276" w:lineRule="auto"/>
            </w:pPr>
            <w:r w:rsidRPr="0080541A">
              <w:t xml:space="preserve">The response must include the reasons for the error. For details, see </w:t>
            </w:r>
            <w:hyperlink w:anchor="_Error_Response" w:history="1">
              <w:r w:rsidRPr="0080541A">
                <w:rPr>
                  <w:rStyle w:val="Hyperlink"/>
                </w:rPr>
                <w:t>Error Response</w:t>
              </w:r>
            </w:hyperlink>
            <w:r w:rsidRPr="0080541A">
              <w:t xml:space="preserve">. </w:t>
            </w:r>
          </w:p>
        </w:tc>
      </w:tr>
      <w:tr w:rsidR="0080541A" w:rsidRPr="0080541A" w14:paraId="3B78E5DC" w14:textId="77777777" w:rsidTr="00D17383">
        <w:tc>
          <w:tcPr>
            <w:tcW w:w="4675" w:type="dxa"/>
          </w:tcPr>
          <w:p w14:paraId="0DCDEAC7" w14:textId="77777777" w:rsidR="0080541A" w:rsidRPr="0080541A" w:rsidRDefault="0080541A" w:rsidP="0080541A">
            <w:pPr>
              <w:spacing w:after="200" w:line="276" w:lineRule="auto"/>
            </w:pPr>
            <w:r w:rsidRPr="0080541A">
              <w:t>401 Unauthorized</w:t>
            </w:r>
          </w:p>
        </w:tc>
        <w:tc>
          <w:tcPr>
            <w:tcW w:w="4675" w:type="dxa"/>
          </w:tcPr>
          <w:p w14:paraId="2FB485AC" w14:textId="77777777" w:rsidR="0080541A" w:rsidRPr="0080541A" w:rsidRDefault="0080541A" w:rsidP="0080541A">
            <w:pPr>
              <w:spacing w:after="200" w:line="276" w:lineRule="auto"/>
            </w:pPr>
            <w:r w:rsidRPr="0080541A">
              <w:t>Return if the user is not authorized to make the request.</w:t>
            </w:r>
          </w:p>
        </w:tc>
      </w:tr>
      <w:tr w:rsidR="0080541A" w:rsidRPr="0080541A" w14:paraId="4EDFDB33" w14:textId="77777777" w:rsidTr="00D17383">
        <w:tc>
          <w:tcPr>
            <w:tcW w:w="4675" w:type="dxa"/>
          </w:tcPr>
          <w:p w14:paraId="2817029D" w14:textId="77777777" w:rsidR="0080541A" w:rsidRPr="0080541A" w:rsidRDefault="0080541A" w:rsidP="0080541A">
            <w:pPr>
              <w:spacing w:after="200" w:line="276" w:lineRule="auto"/>
            </w:pPr>
            <w:r w:rsidRPr="0080541A">
              <w:t>404 Not found</w:t>
            </w:r>
          </w:p>
        </w:tc>
        <w:tc>
          <w:tcPr>
            <w:tcW w:w="4675" w:type="dxa"/>
          </w:tcPr>
          <w:p w14:paraId="15CC04C6" w14:textId="77777777" w:rsidR="0080541A" w:rsidRPr="0080541A" w:rsidRDefault="0080541A" w:rsidP="0080541A">
            <w:pPr>
              <w:spacing w:after="200" w:line="276" w:lineRule="auto"/>
            </w:pPr>
            <w:r w:rsidRPr="0080541A">
              <w:t>Return if the requested resource is not found.</w:t>
            </w:r>
          </w:p>
        </w:tc>
      </w:tr>
      <w:tr w:rsidR="0080541A" w:rsidRPr="0080541A" w14:paraId="336E31CC" w14:textId="77777777" w:rsidTr="00D17383">
        <w:tc>
          <w:tcPr>
            <w:tcW w:w="4675" w:type="dxa"/>
          </w:tcPr>
          <w:p w14:paraId="7CE90100" w14:textId="77777777" w:rsidR="0080541A" w:rsidRPr="0080541A" w:rsidRDefault="0080541A" w:rsidP="0080541A">
            <w:pPr>
              <w:spacing w:after="200" w:line="276" w:lineRule="auto"/>
            </w:pPr>
            <w:r w:rsidRPr="0080541A">
              <w:t>500 Internal server error</w:t>
            </w:r>
          </w:p>
        </w:tc>
        <w:tc>
          <w:tcPr>
            <w:tcW w:w="4675" w:type="dxa"/>
          </w:tcPr>
          <w:p w14:paraId="11D8562A" w14:textId="77777777" w:rsidR="0080541A" w:rsidRPr="0080541A" w:rsidRDefault="0080541A" w:rsidP="0080541A">
            <w:pPr>
              <w:spacing w:after="200" w:line="276" w:lineRule="auto"/>
            </w:pPr>
            <w:r w:rsidRPr="0080541A">
              <w:t>Return for server-related errors.</w:t>
            </w:r>
          </w:p>
        </w:tc>
      </w:tr>
    </w:tbl>
    <w:p w14:paraId="4842DA7D" w14:textId="77777777" w:rsidR="0080541A" w:rsidRDefault="0080541A" w:rsidP="0080541A"/>
    <w:p w14:paraId="46FE804F" w14:textId="77777777" w:rsidR="0080541A" w:rsidRPr="0080541A" w:rsidRDefault="0080541A" w:rsidP="0080541A">
      <w:r w:rsidRPr="0080541A">
        <w:t>The API may support the following HTTP status codes.</w:t>
      </w:r>
    </w:p>
    <w:tbl>
      <w:tblPr>
        <w:tblStyle w:val="TableGrid"/>
        <w:tblW w:w="0" w:type="auto"/>
        <w:tblLook w:val="04A0" w:firstRow="1" w:lastRow="0" w:firstColumn="1" w:lastColumn="0" w:noHBand="0" w:noVBand="1"/>
      </w:tblPr>
      <w:tblGrid>
        <w:gridCol w:w="4675"/>
        <w:gridCol w:w="4675"/>
      </w:tblGrid>
      <w:tr w:rsidR="0080541A" w:rsidRPr="0080541A" w14:paraId="4422EC82" w14:textId="77777777" w:rsidTr="003C7C63">
        <w:tc>
          <w:tcPr>
            <w:tcW w:w="4675" w:type="dxa"/>
          </w:tcPr>
          <w:p w14:paraId="74C56FCF" w14:textId="77777777" w:rsidR="0080541A" w:rsidRPr="0080541A" w:rsidRDefault="0080541A" w:rsidP="0080541A">
            <w:pPr>
              <w:spacing w:after="200" w:line="276" w:lineRule="auto"/>
              <w:rPr>
                <w:b/>
              </w:rPr>
            </w:pPr>
            <w:r w:rsidRPr="0080541A">
              <w:rPr>
                <w:b/>
              </w:rPr>
              <w:t>Status Code</w:t>
            </w:r>
          </w:p>
        </w:tc>
        <w:tc>
          <w:tcPr>
            <w:tcW w:w="4675" w:type="dxa"/>
          </w:tcPr>
          <w:p w14:paraId="555F4D3C" w14:textId="77777777" w:rsidR="0080541A" w:rsidRPr="0080541A" w:rsidRDefault="0080541A" w:rsidP="0080541A">
            <w:pPr>
              <w:spacing w:after="200" w:line="276" w:lineRule="auto"/>
              <w:rPr>
                <w:b/>
              </w:rPr>
            </w:pPr>
            <w:r w:rsidRPr="0080541A">
              <w:rPr>
                <w:b/>
              </w:rPr>
              <w:t>Description</w:t>
            </w:r>
          </w:p>
        </w:tc>
      </w:tr>
      <w:tr w:rsidR="0080541A" w:rsidRPr="0080541A" w14:paraId="43183237" w14:textId="77777777" w:rsidTr="003C7C63">
        <w:tc>
          <w:tcPr>
            <w:tcW w:w="4675" w:type="dxa"/>
          </w:tcPr>
          <w:p w14:paraId="0AD81EC8" w14:textId="77777777" w:rsidR="0080541A" w:rsidRPr="0080541A" w:rsidRDefault="0080541A" w:rsidP="0080541A">
            <w:pPr>
              <w:spacing w:after="200" w:line="276" w:lineRule="auto"/>
            </w:pPr>
            <w:r w:rsidRPr="0080541A">
              <w:t>302 Found</w:t>
            </w:r>
          </w:p>
        </w:tc>
        <w:tc>
          <w:tcPr>
            <w:tcW w:w="4675" w:type="dxa"/>
          </w:tcPr>
          <w:p w14:paraId="2021932F" w14:textId="77777777" w:rsidR="0080541A" w:rsidRPr="0080541A" w:rsidRDefault="0080541A" w:rsidP="0080541A">
            <w:pPr>
              <w:spacing w:after="200" w:line="276" w:lineRule="auto"/>
            </w:pPr>
            <w:r w:rsidRPr="0080541A">
              <w:t>Return if the resource has moved. The Location header must include the new URI.</w:t>
            </w:r>
          </w:p>
        </w:tc>
      </w:tr>
      <w:tr w:rsidR="0080541A" w:rsidRPr="0080541A" w14:paraId="3F94119F" w14:textId="77777777" w:rsidTr="003C7C63">
        <w:tc>
          <w:tcPr>
            <w:tcW w:w="4675" w:type="dxa"/>
          </w:tcPr>
          <w:p w14:paraId="124B2E0B" w14:textId="77777777" w:rsidR="0080541A" w:rsidRPr="0080541A" w:rsidRDefault="0080541A" w:rsidP="0080541A">
            <w:pPr>
              <w:spacing w:after="200" w:line="276" w:lineRule="auto"/>
            </w:pPr>
            <w:r w:rsidRPr="0080541A">
              <w:t>304 Not modified</w:t>
            </w:r>
          </w:p>
        </w:tc>
        <w:tc>
          <w:tcPr>
            <w:tcW w:w="4675" w:type="dxa"/>
          </w:tcPr>
          <w:p w14:paraId="6932091A" w14:textId="77777777" w:rsidR="0080541A" w:rsidRPr="0080541A" w:rsidRDefault="0080541A" w:rsidP="0080541A">
            <w:pPr>
              <w:spacing w:after="200" w:line="276" w:lineRule="auto"/>
            </w:pPr>
            <w:r w:rsidRPr="0080541A">
              <w:t xml:space="preserve">Return for requests that include the If-None-Match header (to support </w:t>
            </w:r>
            <w:proofErr w:type="spellStart"/>
            <w:r w:rsidRPr="0080541A">
              <w:t>ETags</w:t>
            </w:r>
            <w:proofErr w:type="spellEnd"/>
            <w:r w:rsidRPr="0080541A">
              <w:t xml:space="preserve">) and the resource </w:t>
            </w:r>
            <w:proofErr w:type="gramStart"/>
            <w:r w:rsidRPr="0080541A">
              <w:t>has</w:t>
            </w:r>
            <w:proofErr w:type="gramEnd"/>
            <w:r w:rsidRPr="0080541A">
              <w:t xml:space="preserve"> not changed.</w:t>
            </w:r>
          </w:p>
        </w:tc>
      </w:tr>
      <w:tr w:rsidR="0080541A" w:rsidRPr="0080541A" w14:paraId="76A51D1E" w14:textId="77777777" w:rsidTr="003C7C63">
        <w:tc>
          <w:tcPr>
            <w:tcW w:w="4675" w:type="dxa"/>
          </w:tcPr>
          <w:p w14:paraId="2E74DF2C" w14:textId="77777777" w:rsidR="0080541A" w:rsidRPr="0080541A" w:rsidRDefault="0080541A" w:rsidP="0080541A">
            <w:pPr>
              <w:spacing w:after="200" w:line="276" w:lineRule="auto"/>
            </w:pPr>
            <w:r w:rsidRPr="0080541A">
              <w:t>412 Precondition failed</w:t>
            </w:r>
          </w:p>
        </w:tc>
        <w:tc>
          <w:tcPr>
            <w:tcW w:w="4675" w:type="dxa"/>
          </w:tcPr>
          <w:p w14:paraId="54A26FBA" w14:textId="77777777" w:rsidR="0080541A" w:rsidRPr="0080541A" w:rsidRDefault="0080541A" w:rsidP="0080541A">
            <w:pPr>
              <w:spacing w:after="200" w:line="276" w:lineRule="auto"/>
            </w:pPr>
            <w:r w:rsidRPr="0080541A">
              <w:t xml:space="preserve">Return for requests that include the If-Match header (to support </w:t>
            </w:r>
            <w:proofErr w:type="spellStart"/>
            <w:r w:rsidRPr="0080541A">
              <w:t>ETags</w:t>
            </w:r>
            <w:proofErr w:type="spellEnd"/>
            <w:r w:rsidRPr="0080541A">
              <w:t xml:space="preserve">) and the resource </w:t>
            </w:r>
            <w:proofErr w:type="gramStart"/>
            <w:r w:rsidRPr="0080541A">
              <w:t>has</w:t>
            </w:r>
            <w:proofErr w:type="gramEnd"/>
            <w:r w:rsidRPr="0080541A">
              <w:t xml:space="preserve"> changed.</w:t>
            </w:r>
          </w:p>
        </w:tc>
      </w:tr>
    </w:tbl>
    <w:p w14:paraId="02C237F3" w14:textId="77777777" w:rsidR="0080541A" w:rsidRPr="0080541A" w:rsidRDefault="0080541A" w:rsidP="0080541A"/>
    <w:p w14:paraId="34D506A9" w14:textId="77777777" w:rsidR="00F47E25" w:rsidRDefault="00F47E25" w:rsidP="009B22A2">
      <w:pPr>
        <w:pStyle w:val="Heading2"/>
      </w:pPr>
      <w:bookmarkStart w:id="397" w:name="_Toc298671491"/>
      <w:bookmarkStart w:id="398" w:name="_Toc307006522"/>
      <w:r>
        <w:t>Error Response</w:t>
      </w:r>
      <w:bookmarkEnd w:id="397"/>
      <w:bookmarkEnd w:id="398"/>
    </w:p>
    <w:p w14:paraId="5F6D7856" w14:textId="77777777" w:rsidR="0080541A" w:rsidRPr="0080541A" w:rsidRDefault="0080541A" w:rsidP="000D1495">
      <w:pPr>
        <w:spacing w:before="280" w:after="60"/>
      </w:pPr>
      <w:r w:rsidRPr="0080541A">
        <w:t xml:space="preserve">If the request generates a 400 Bad Request status code, the response must contain a collection object; the collection object must contain a single field named </w:t>
      </w:r>
      <w:r w:rsidRPr="000D1495">
        <w:rPr>
          <w:rFonts w:asciiTheme="majorHAnsi" w:hAnsiTheme="majorHAnsi" w:cstheme="majorHAnsi"/>
          <w:b/>
          <w:sz w:val="24"/>
          <w:szCs w:val="24"/>
        </w:rPr>
        <w:t>errors</w:t>
      </w:r>
      <w:r w:rsidRPr="0080541A">
        <w:t xml:space="preserve">. The value of </w:t>
      </w:r>
      <w:r w:rsidRPr="000D1495">
        <w:rPr>
          <w:rFonts w:asciiTheme="majorHAnsi" w:hAnsiTheme="majorHAnsi" w:cstheme="majorHAnsi"/>
          <w:b/>
          <w:sz w:val="24"/>
          <w:szCs w:val="24"/>
        </w:rPr>
        <w:t>errors</w:t>
      </w:r>
      <w:r w:rsidRPr="0080541A">
        <w:t xml:space="preserve"> is an array of one or more error objects. The following table defines the properties of the error object.</w:t>
      </w:r>
    </w:p>
    <w:tbl>
      <w:tblPr>
        <w:tblStyle w:val="TableGrid"/>
        <w:tblW w:w="0" w:type="auto"/>
        <w:tblLook w:val="04A0" w:firstRow="1" w:lastRow="0" w:firstColumn="1" w:lastColumn="0" w:noHBand="0" w:noVBand="1"/>
      </w:tblPr>
      <w:tblGrid>
        <w:gridCol w:w="2303"/>
        <w:gridCol w:w="2006"/>
        <w:gridCol w:w="2645"/>
        <w:gridCol w:w="2396"/>
      </w:tblGrid>
      <w:tr w:rsidR="0080541A" w:rsidRPr="0080541A" w14:paraId="50B01F29" w14:textId="77777777" w:rsidTr="003C7C63">
        <w:tc>
          <w:tcPr>
            <w:tcW w:w="2303" w:type="dxa"/>
          </w:tcPr>
          <w:p w14:paraId="5BCD0002" w14:textId="77777777" w:rsidR="0080541A" w:rsidRPr="0080541A" w:rsidRDefault="0080541A" w:rsidP="0080541A">
            <w:pPr>
              <w:spacing w:after="200" w:line="276" w:lineRule="auto"/>
              <w:rPr>
                <w:b/>
              </w:rPr>
            </w:pPr>
            <w:r w:rsidRPr="0080541A">
              <w:rPr>
                <w:b/>
              </w:rPr>
              <w:t>Property</w:t>
            </w:r>
          </w:p>
        </w:tc>
        <w:tc>
          <w:tcPr>
            <w:tcW w:w="2006" w:type="dxa"/>
          </w:tcPr>
          <w:p w14:paraId="6286249E" w14:textId="77777777" w:rsidR="0080541A" w:rsidRPr="0080541A" w:rsidRDefault="0080541A" w:rsidP="0080541A">
            <w:pPr>
              <w:spacing w:after="200" w:line="276" w:lineRule="auto"/>
              <w:rPr>
                <w:b/>
              </w:rPr>
            </w:pPr>
            <w:r w:rsidRPr="0080541A">
              <w:rPr>
                <w:b/>
              </w:rPr>
              <w:t>Type</w:t>
            </w:r>
          </w:p>
        </w:tc>
        <w:tc>
          <w:tcPr>
            <w:tcW w:w="2645" w:type="dxa"/>
          </w:tcPr>
          <w:p w14:paraId="4F379DB6" w14:textId="77777777" w:rsidR="0080541A" w:rsidRPr="0080541A" w:rsidRDefault="0080541A" w:rsidP="0080541A">
            <w:pPr>
              <w:spacing w:after="200" w:line="276" w:lineRule="auto"/>
              <w:rPr>
                <w:b/>
              </w:rPr>
            </w:pPr>
            <w:r w:rsidRPr="0080541A">
              <w:rPr>
                <w:b/>
              </w:rPr>
              <w:t>Required/Optional</w:t>
            </w:r>
          </w:p>
        </w:tc>
        <w:tc>
          <w:tcPr>
            <w:tcW w:w="2396" w:type="dxa"/>
          </w:tcPr>
          <w:p w14:paraId="23AA2091" w14:textId="77777777" w:rsidR="0080541A" w:rsidRPr="0080541A" w:rsidRDefault="0080541A" w:rsidP="0080541A">
            <w:pPr>
              <w:spacing w:after="200" w:line="276" w:lineRule="auto"/>
              <w:rPr>
                <w:b/>
              </w:rPr>
            </w:pPr>
            <w:r w:rsidRPr="0080541A">
              <w:rPr>
                <w:b/>
              </w:rPr>
              <w:t>Description</w:t>
            </w:r>
          </w:p>
        </w:tc>
      </w:tr>
      <w:tr w:rsidR="0080541A" w:rsidRPr="0080541A" w14:paraId="12ED06E0" w14:textId="77777777" w:rsidTr="003C7C63">
        <w:tc>
          <w:tcPr>
            <w:tcW w:w="2303" w:type="dxa"/>
          </w:tcPr>
          <w:p w14:paraId="0FA8427C" w14:textId="77777777" w:rsidR="0080541A" w:rsidRPr="0080541A" w:rsidRDefault="0080541A" w:rsidP="0080541A">
            <w:pPr>
              <w:spacing w:after="200" w:line="276" w:lineRule="auto"/>
            </w:pPr>
            <w:proofErr w:type="spellStart"/>
            <w:r w:rsidRPr="0080541A">
              <w:t>ErrorCode</w:t>
            </w:r>
            <w:proofErr w:type="spellEnd"/>
          </w:p>
        </w:tc>
        <w:tc>
          <w:tcPr>
            <w:tcW w:w="2006" w:type="dxa"/>
          </w:tcPr>
          <w:p w14:paraId="450B59AD" w14:textId="77777777" w:rsidR="0080541A" w:rsidRPr="0080541A" w:rsidRDefault="0080541A" w:rsidP="0080541A">
            <w:pPr>
              <w:spacing w:after="200" w:line="276" w:lineRule="auto"/>
            </w:pPr>
            <w:r w:rsidRPr="0080541A">
              <w:t>String</w:t>
            </w:r>
          </w:p>
        </w:tc>
        <w:tc>
          <w:tcPr>
            <w:tcW w:w="2645" w:type="dxa"/>
          </w:tcPr>
          <w:p w14:paraId="5F7C1863" w14:textId="77777777" w:rsidR="0080541A" w:rsidRPr="0080541A" w:rsidRDefault="0080541A" w:rsidP="0080541A">
            <w:pPr>
              <w:spacing w:after="200" w:line="276" w:lineRule="auto"/>
            </w:pPr>
            <w:r w:rsidRPr="0080541A">
              <w:t>Required</w:t>
            </w:r>
          </w:p>
        </w:tc>
        <w:tc>
          <w:tcPr>
            <w:tcW w:w="2396" w:type="dxa"/>
          </w:tcPr>
          <w:p w14:paraId="36C0864D" w14:textId="77777777" w:rsidR="0080541A" w:rsidRPr="0080541A" w:rsidRDefault="0080541A" w:rsidP="0080541A">
            <w:pPr>
              <w:spacing w:after="200" w:line="276" w:lineRule="auto"/>
            </w:pPr>
            <w:r w:rsidRPr="0080541A">
              <w:t>A symbolic string constant that identifies the error.</w:t>
            </w:r>
          </w:p>
        </w:tc>
      </w:tr>
      <w:tr w:rsidR="0080541A" w:rsidRPr="0080541A" w14:paraId="1CF80A4E" w14:textId="77777777" w:rsidTr="003C7C63">
        <w:tc>
          <w:tcPr>
            <w:tcW w:w="2303" w:type="dxa"/>
          </w:tcPr>
          <w:p w14:paraId="2A2D7D1E" w14:textId="77777777" w:rsidR="0080541A" w:rsidRPr="0080541A" w:rsidRDefault="0080541A" w:rsidP="0080541A">
            <w:pPr>
              <w:spacing w:after="200" w:line="276" w:lineRule="auto"/>
            </w:pPr>
            <w:r w:rsidRPr="0080541A">
              <w:t>Context</w:t>
            </w:r>
          </w:p>
        </w:tc>
        <w:tc>
          <w:tcPr>
            <w:tcW w:w="2006" w:type="dxa"/>
          </w:tcPr>
          <w:p w14:paraId="2E25B527" w14:textId="77777777" w:rsidR="0080541A" w:rsidRPr="0080541A" w:rsidRDefault="0080541A" w:rsidP="0080541A">
            <w:pPr>
              <w:spacing w:after="200" w:line="276" w:lineRule="auto"/>
            </w:pPr>
            <w:r w:rsidRPr="0080541A">
              <w:t>Dictionary&lt;string, object&gt;</w:t>
            </w:r>
          </w:p>
        </w:tc>
        <w:tc>
          <w:tcPr>
            <w:tcW w:w="2645" w:type="dxa"/>
          </w:tcPr>
          <w:p w14:paraId="77A3570E" w14:textId="77777777" w:rsidR="0080541A" w:rsidRPr="0080541A" w:rsidRDefault="0080541A" w:rsidP="0080541A">
            <w:pPr>
              <w:spacing w:after="200" w:line="276" w:lineRule="auto"/>
            </w:pPr>
            <w:r w:rsidRPr="0080541A">
              <w:t>Optional</w:t>
            </w:r>
          </w:p>
        </w:tc>
        <w:tc>
          <w:tcPr>
            <w:tcW w:w="2396" w:type="dxa"/>
          </w:tcPr>
          <w:p w14:paraId="504FB5A3" w14:textId="77777777" w:rsidR="0080541A" w:rsidRPr="0080541A" w:rsidRDefault="0080541A" w:rsidP="0080541A">
            <w:pPr>
              <w:spacing w:after="200" w:line="276" w:lineRule="auto"/>
            </w:pPr>
            <w:r w:rsidRPr="0080541A">
              <w:t>A list of Publisher-defined key/value pairs that provide additional context about the error. For example, an ID that identifies a log entry.</w:t>
            </w:r>
          </w:p>
        </w:tc>
      </w:tr>
      <w:tr w:rsidR="0080541A" w:rsidRPr="0080541A" w14:paraId="46ABF30D" w14:textId="77777777" w:rsidTr="003C7C63">
        <w:tc>
          <w:tcPr>
            <w:tcW w:w="2303" w:type="dxa"/>
          </w:tcPr>
          <w:p w14:paraId="72B00EE0" w14:textId="77777777" w:rsidR="0080541A" w:rsidRPr="0080541A" w:rsidRDefault="0080541A" w:rsidP="0080541A">
            <w:pPr>
              <w:spacing w:after="200" w:line="276" w:lineRule="auto"/>
            </w:pPr>
            <w:r w:rsidRPr="0080541A">
              <w:t>Link</w:t>
            </w:r>
          </w:p>
        </w:tc>
        <w:tc>
          <w:tcPr>
            <w:tcW w:w="2006" w:type="dxa"/>
          </w:tcPr>
          <w:p w14:paraId="67379E95" w14:textId="77777777" w:rsidR="0080541A" w:rsidRPr="0080541A" w:rsidRDefault="0080541A" w:rsidP="0080541A">
            <w:pPr>
              <w:spacing w:after="200" w:line="276" w:lineRule="auto"/>
            </w:pPr>
            <w:r w:rsidRPr="0080541A">
              <w:t>String</w:t>
            </w:r>
          </w:p>
        </w:tc>
        <w:tc>
          <w:tcPr>
            <w:tcW w:w="2645" w:type="dxa"/>
          </w:tcPr>
          <w:p w14:paraId="5BCBBA08" w14:textId="77777777" w:rsidR="0080541A" w:rsidRPr="0080541A" w:rsidRDefault="0080541A" w:rsidP="0080541A">
            <w:pPr>
              <w:spacing w:after="200" w:line="276" w:lineRule="auto"/>
            </w:pPr>
            <w:r w:rsidRPr="0080541A">
              <w:t>Optional</w:t>
            </w:r>
          </w:p>
        </w:tc>
        <w:tc>
          <w:tcPr>
            <w:tcW w:w="2396" w:type="dxa"/>
          </w:tcPr>
          <w:p w14:paraId="31ACA112" w14:textId="77777777" w:rsidR="0080541A" w:rsidRPr="0080541A" w:rsidRDefault="0080541A" w:rsidP="0080541A">
            <w:pPr>
              <w:spacing w:after="200" w:line="276" w:lineRule="auto"/>
            </w:pPr>
            <w:r w:rsidRPr="0080541A">
              <w:t xml:space="preserve">A URL to additional help text that may help the caller </w:t>
            </w:r>
            <w:proofErr w:type="gramStart"/>
            <w:r w:rsidRPr="0080541A">
              <w:t>solve</w:t>
            </w:r>
            <w:proofErr w:type="gramEnd"/>
            <w:r w:rsidRPr="0080541A">
              <w:t xml:space="preserve"> the issue.</w:t>
            </w:r>
          </w:p>
        </w:tc>
      </w:tr>
      <w:tr w:rsidR="0080541A" w:rsidRPr="0080541A" w14:paraId="5B67FDAF" w14:textId="77777777" w:rsidTr="003C7C63">
        <w:tc>
          <w:tcPr>
            <w:tcW w:w="2303" w:type="dxa"/>
          </w:tcPr>
          <w:p w14:paraId="4D980673" w14:textId="77777777" w:rsidR="0080541A" w:rsidRPr="0080541A" w:rsidRDefault="0080541A" w:rsidP="0080541A">
            <w:pPr>
              <w:spacing w:after="200" w:line="276" w:lineRule="auto"/>
            </w:pPr>
            <w:proofErr w:type="spellStart"/>
            <w:r w:rsidRPr="0080541A">
              <w:t>ErrorMessage</w:t>
            </w:r>
            <w:proofErr w:type="spellEnd"/>
          </w:p>
        </w:tc>
        <w:tc>
          <w:tcPr>
            <w:tcW w:w="2006" w:type="dxa"/>
          </w:tcPr>
          <w:p w14:paraId="5C3C439D" w14:textId="77777777" w:rsidR="0080541A" w:rsidRPr="0080541A" w:rsidRDefault="0080541A" w:rsidP="0080541A">
            <w:pPr>
              <w:spacing w:after="200" w:line="276" w:lineRule="auto"/>
            </w:pPr>
            <w:r w:rsidRPr="0080541A">
              <w:t>String</w:t>
            </w:r>
          </w:p>
        </w:tc>
        <w:tc>
          <w:tcPr>
            <w:tcW w:w="2645" w:type="dxa"/>
          </w:tcPr>
          <w:p w14:paraId="0EFAD613" w14:textId="77777777" w:rsidR="0080541A" w:rsidRPr="0080541A" w:rsidRDefault="0080541A" w:rsidP="0080541A">
            <w:pPr>
              <w:spacing w:after="200" w:line="276" w:lineRule="auto"/>
            </w:pPr>
            <w:r w:rsidRPr="0080541A">
              <w:t>Required</w:t>
            </w:r>
          </w:p>
        </w:tc>
        <w:tc>
          <w:tcPr>
            <w:tcW w:w="2396" w:type="dxa"/>
          </w:tcPr>
          <w:p w14:paraId="47F349EE" w14:textId="77777777" w:rsidR="0080541A" w:rsidRPr="0080541A" w:rsidRDefault="0080541A" w:rsidP="0080541A">
            <w:pPr>
              <w:spacing w:after="200" w:line="276" w:lineRule="auto"/>
            </w:pPr>
            <w:r w:rsidRPr="0080541A">
              <w:t xml:space="preserve">A string that describes the error that occurred. </w:t>
            </w:r>
          </w:p>
        </w:tc>
      </w:tr>
    </w:tbl>
    <w:p w14:paraId="47C4BD82" w14:textId="77777777" w:rsidR="0080541A" w:rsidRDefault="0080541A" w:rsidP="0080541A"/>
    <w:p w14:paraId="20D19619" w14:textId="77777777" w:rsidR="0080541A" w:rsidRPr="0080541A" w:rsidRDefault="0080541A" w:rsidP="0080541A">
      <w:r w:rsidRPr="0080541A">
        <w:t>The following shows the body of an example error response.</w:t>
      </w:r>
    </w:p>
    <w:p w14:paraId="2377F116" w14:textId="77777777" w:rsidR="0080541A" w:rsidRPr="0080541A" w:rsidRDefault="0080541A" w:rsidP="00C40B9A">
      <w:pPr>
        <w:pStyle w:val="CodeSample"/>
      </w:pPr>
      <w:proofErr w:type="gramStart"/>
      <w:r w:rsidRPr="0080541A">
        <w:t xml:space="preserve">{ </w:t>
      </w:r>
      <w:proofErr w:type="gramEnd"/>
    </w:p>
    <w:p w14:paraId="4B688EB7" w14:textId="77777777" w:rsidR="0080541A" w:rsidRPr="0080541A" w:rsidRDefault="0080541A" w:rsidP="00C40B9A">
      <w:pPr>
        <w:pStyle w:val="CodeSample"/>
      </w:pPr>
      <w:r w:rsidRPr="0080541A">
        <w:tab/>
        <w:t>"</w:t>
      </w:r>
      <w:proofErr w:type="gramStart"/>
      <w:r w:rsidRPr="0080541A">
        <w:t>errors</w:t>
      </w:r>
      <w:proofErr w:type="gramEnd"/>
      <w:r w:rsidRPr="0080541A">
        <w:t xml:space="preserve">": [ </w:t>
      </w:r>
    </w:p>
    <w:p w14:paraId="0537E564" w14:textId="77777777" w:rsidR="0080541A" w:rsidRPr="0080541A" w:rsidRDefault="0080541A" w:rsidP="00C40B9A">
      <w:pPr>
        <w:pStyle w:val="CodeSample"/>
      </w:pPr>
      <w:r w:rsidRPr="0080541A">
        <w:tab/>
      </w:r>
      <w:proofErr w:type="gramStart"/>
      <w:r w:rsidRPr="0080541A">
        <w:t xml:space="preserve">{ </w:t>
      </w:r>
      <w:proofErr w:type="gramEnd"/>
    </w:p>
    <w:p w14:paraId="4C67D7D0" w14:textId="77777777" w:rsidR="0080541A" w:rsidRPr="0080541A" w:rsidRDefault="0080541A" w:rsidP="00C40B9A">
      <w:pPr>
        <w:pStyle w:val="CodeSample"/>
      </w:pPr>
      <w:r w:rsidRPr="0080541A">
        <w:tab/>
        <w:t>"</w:t>
      </w:r>
      <w:proofErr w:type="gramStart"/>
      <w:r w:rsidRPr="0080541A">
        <w:t>context</w:t>
      </w:r>
      <w:proofErr w:type="gramEnd"/>
      <w:r w:rsidRPr="0080541A">
        <w:t xml:space="preserve">": {“logId”:”123abc”}, </w:t>
      </w:r>
    </w:p>
    <w:p w14:paraId="46CF2007" w14:textId="77777777" w:rsidR="0080541A" w:rsidRPr="0080541A" w:rsidRDefault="0080541A" w:rsidP="00C40B9A">
      <w:pPr>
        <w:pStyle w:val="CodeSample"/>
      </w:pPr>
      <w:r w:rsidRPr="0080541A">
        <w:tab/>
        <w:t>"</w:t>
      </w:r>
      <w:proofErr w:type="gramStart"/>
      <w:r w:rsidRPr="0080541A">
        <w:t>message</w:t>
      </w:r>
      <w:proofErr w:type="gramEnd"/>
      <w:r w:rsidRPr="0080541A">
        <w:t xml:space="preserve">": "The requested impressions are not available.", </w:t>
      </w:r>
    </w:p>
    <w:p w14:paraId="130C81BD" w14:textId="77777777" w:rsidR="0080541A" w:rsidRPr="0080541A" w:rsidRDefault="0080541A" w:rsidP="00C40B9A">
      <w:pPr>
        <w:pStyle w:val="CodeSample"/>
      </w:pPr>
      <w:r w:rsidRPr="0080541A">
        <w:tab/>
        <w:t>"</w:t>
      </w:r>
      <w:proofErr w:type="spellStart"/>
      <w:proofErr w:type="gramStart"/>
      <w:r w:rsidRPr="0080541A">
        <w:t>errorCode</w:t>
      </w:r>
      <w:proofErr w:type="spellEnd"/>
      <w:proofErr w:type="gramEnd"/>
      <w:r w:rsidRPr="0080541A">
        <w:t>": “</w:t>
      </w:r>
      <w:proofErr w:type="spellStart"/>
      <w:r w:rsidRPr="0080541A">
        <w:t>ImpressionsNotAvailable</w:t>
      </w:r>
      <w:proofErr w:type="spellEnd"/>
      <w:r w:rsidRPr="0080541A">
        <w:t xml:space="preserve">”, </w:t>
      </w:r>
    </w:p>
    <w:p w14:paraId="61D9F74A" w14:textId="77777777" w:rsidR="0080541A" w:rsidRPr="0080541A" w:rsidRDefault="0080541A" w:rsidP="00C40B9A">
      <w:pPr>
        <w:pStyle w:val="CodeSample"/>
      </w:pPr>
      <w:r w:rsidRPr="0080541A">
        <w:tab/>
      </w:r>
      <w:r w:rsidRPr="0080541A">
        <w:tab/>
        <w:t>"</w:t>
      </w:r>
      <w:proofErr w:type="gramStart"/>
      <w:r w:rsidRPr="0080541A">
        <w:t>link</w:t>
      </w:r>
      <w:proofErr w:type="gramEnd"/>
      <w:r w:rsidRPr="0080541A">
        <w:t xml:space="preserve">": "https:\\&lt;host&gt;\help\impressions.aspx” </w:t>
      </w:r>
    </w:p>
    <w:p w14:paraId="01F0C49A" w14:textId="77777777" w:rsidR="0080541A" w:rsidRPr="0080541A" w:rsidRDefault="0080541A" w:rsidP="00C40B9A">
      <w:pPr>
        <w:pStyle w:val="CodeSample"/>
      </w:pPr>
      <w:r w:rsidRPr="0080541A">
        <w:tab/>
        <w:t xml:space="preserve">}, </w:t>
      </w:r>
    </w:p>
    <w:p w14:paraId="0CB2FEF2" w14:textId="77777777" w:rsidR="0080541A" w:rsidRPr="0080541A" w:rsidRDefault="0080541A" w:rsidP="00C40B9A">
      <w:pPr>
        <w:pStyle w:val="CodeSample"/>
      </w:pPr>
      <w:r w:rsidRPr="0080541A">
        <w:tab/>
      </w:r>
      <w:proofErr w:type="gramStart"/>
      <w:r w:rsidRPr="0080541A">
        <w:t xml:space="preserve">{ </w:t>
      </w:r>
      <w:proofErr w:type="gramEnd"/>
    </w:p>
    <w:p w14:paraId="49EB49D4" w14:textId="77777777" w:rsidR="0080541A" w:rsidRPr="0080541A" w:rsidRDefault="0080541A" w:rsidP="00C40B9A">
      <w:pPr>
        <w:pStyle w:val="CodeSample"/>
      </w:pPr>
      <w:r w:rsidRPr="0080541A">
        <w:tab/>
        <w:t>"</w:t>
      </w:r>
      <w:proofErr w:type="gramStart"/>
      <w:r w:rsidRPr="0080541A">
        <w:t>context</w:t>
      </w:r>
      <w:proofErr w:type="gramEnd"/>
      <w:r w:rsidRPr="0080541A">
        <w:t xml:space="preserve">": {}, </w:t>
      </w:r>
    </w:p>
    <w:p w14:paraId="627C3886" w14:textId="77777777" w:rsidR="0080541A" w:rsidRPr="0080541A" w:rsidRDefault="0080541A" w:rsidP="00C40B9A">
      <w:pPr>
        <w:pStyle w:val="CodeSample"/>
      </w:pPr>
      <w:r w:rsidRPr="0080541A">
        <w:tab/>
        <w:t>"</w:t>
      </w:r>
      <w:proofErr w:type="gramStart"/>
      <w:r w:rsidRPr="0080541A">
        <w:t>message</w:t>
      </w:r>
      <w:proofErr w:type="gramEnd"/>
      <w:r w:rsidRPr="0080541A">
        <w:t xml:space="preserve">": "", </w:t>
      </w:r>
      <w:r w:rsidRPr="0080541A">
        <w:tab/>
      </w:r>
    </w:p>
    <w:p w14:paraId="52915A86" w14:textId="77777777" w:rsidR="0080541A" w:rsidRPr="0080541A" w:rsidRDefault="0080541A" w:rsidP="00C40B9A">
      <w:pPr>
        <w:pStyle w:val="CodeSample"/>
      </w:pPr>
      <w:r w:rsidRPr="0080541A">
        <w:tab/>
        <w:t>"</w:t>
      </w:r>
      <w:proofErr w:type="spellStart"/>
      <w:proofErr w:type="gramStart"/>
      <w:r w:rsidRPr="0080541A">
        <w:t>errorCode</w:t>
      </w:r>
      <w:proofErr w:type="spellEnd"/>
      <w:proofErr w:type="gramEnd"/>
      <w:r w:rsidRPr="0080541A">
        <w:t xml:space="preserve">": “”, </w:t>
      </w:r>
    </w:p>
    <w:p w14:paraId="2D4AAB76" w14:textId="77777777" w:rsidR="0080541A" w:rsidRPr="0080541A" w:rsidRDefault="0080541A" w:rsidP="00C40B9A">
      <w:pPr>
        <w:pStyle w:val="CodeSample"/>
      </w:pPr>
      <w:r w:rsidRPr="0080541A">
        <w:tab/>
        <w:t>"</w:t>
      </w:r>
      <w:proofErr w:type="gramStart"/>
      <w:r w:rsidRPr="0080541A">
        <w:t>link</w:t>
      </w:r>
      <w:proofErr w:type="gramEnd"/>
      <w:r w:rsidRPr="0080541A">
        <w:t xml:space="preserve">": "" </w:t>
      </w:r>
    </w:p>
    <w:p w14:paraId="24A08D1C" w14:textId="77777777" w:rsidR="0080541A" w:rsidRPr="0080541A" w:rsidRDefault="0080541A" w:rsidP="00C40B9A">
      <w:pPr>
        <w:pStyle w:val="CodeSample"/>
      </w:pPr>
      <w:r w:rsidRPr="0080541A">
        <w:tab/>
        <w:t xml:space="preserve">}, </w:t>
      </w:r>
    </w:p>
    <w:p w14:paraId="3E522A56" w14:textId="77777777" w:rsidR="0080541A" w:rsidRPr="0080541A" w:rsidRDefault="0080541A" w:rsidP="00C40B9A">
      <w:pPr>
        <w:pStyle w:val="CodeSample"/>
      </w:pPr>
      <w:r w:rsidRPr="0080541A">
        <w:tab/>
        <w:t xml:space="preserve">] </w:t>
      </w:r>
    </w:p>
    <w:p w14:paraId="3034B5E5" w14:textId="712F03CD" w:rsidR="0080541A" w:rsidRPr="0080541A" w:rsidRDefault="0080541A" w:rsidP="00C40B9A">
      <w:pPr>
        <w:pStyle w:val="CodeSample"/>
      </w:pPr>
      <w:r w:rsidRPr="0080541A">
        <w:t>}</w:t>
      </w:r>
    </w:p>
    <w:p w14:paraId="6B6D4E58" w14:textId="77777777" w:rsidR="00F47E25" w:rsidRDefault="00F47E25" w:rsidP="005056AA">
      <w:pPr>
        <w:pStyle w:val="Heading2"/>
      </w:pPr>
      <w:bookmarkStart w:id="399" w:name="_Toc298671492"/>
      <w:bookmarkStart w:id="400" w:name="_Toc307006523"/>
      <w:r>
        <w:t>Data Format</w:t>
      </w:r>
      <w:bookmarkEnd w:id="399"/>
      <w:bookmarkEnd w:id="400"/>
    </w:p>
    <w:p w14:paraId="31D8AC1E" w14:textId="2666425F" w:rsidR="0080541A" w:rsidRDefault="0080541A" w:rsidP="0080541A">
      <w:r w:rsidRPr="0080541A">
        <w:t>Supported mime type: application/</w:t>
      </w:r>
      <w:proofErr w:type="spellStart"/>
      <w:r w:rsidRPr="0080541A">
        <w:t>json</w:t>
      </w:r>
      <w:proofErr w:type="spellEnd"/>
    </w:p>
    <w:p w14:paraId="6A8439A1" w14:textId="77777777" w:rsidR="00A43AD4" w:rsidRDefault="00A43AD4" w:rsidP="00A43AD4">
      <w:pPr>
        <w:pStyle w:val="Heading2"/>
      </w:pPr>
      <w:bookmarkStart w:id="401" w:name="_Toc298671496"/>
      <w:bookmarkStart w:id="402" w:name="_Toc307006524"/>
      <w:r>
        <w:t>Reporting</w:t>
      </w:r>
      <w:bookmarkEnd w:id="401"/>
      <w:bookmarkEnd w:id="402"/>
    </w:p>
    <w:p w14:paraId="6DA3D1D5" w14:textId="77777777" w:rsidR="00A43AD4" w:rsidRPr="00B57104" w:rsidRDefault="00A43AD4" w:rsidP="00A43AD4">
      <w:r w:rsidRPr="00B57104">
        <w:t xml:space="preserve">Reporting occurs at the line level. The publisher must support the following GET calls to generate a click and impression report. </w:t>
      </w:r>
    </w:p>
    <w:tbl>
      <w:tblPr>
        <w:tblStyle w:val="TableGrid"/>
        <w:tblW w:w="0" w:type="auto"/>
        <w:tblLook w:val="04A0" w:firstRow="1" w:lastRow="0" w:firstColumn="1" w:lastColumn="0" w:noHBand="0" w:noVBand="1"/>
      </w:tblPr>
      <w:tblGrid>
        <w:gridCol w:w="5159"/>
        <w:gridCol w:w="4417"/>
      </w:tblGrid>
      <w:tr w:rsidR="00A43AD4" w:rsidRPr="00B57104" w14:paraId="03AC34FA" w14:textId="77777777" w:rsidTr="00A43AD4">
        <w:tc>
          <w:tcPr>
            <w:tcW w:w="5258" w:type="dxa"/>
          </w:tcPr>
          <w:p w14:paraId="40B5C699" w14:textId="77777777" w:rsidR="00A43AD4" w:rsidRPr="00B57104" w:rsidRDefault="00A43AD4" w:rsidP="00A43AD4">
            <w:pPr>
              <w:spacing w:after="200" w:line="276" w:lineRule="auto"/>
              <w:rPr>
                <w:b/>
              </w:rPr>
            </w:pPr>
            <w:r w:rsidRPr="00B57104">
              <w:rPr>
                <w:b/>
              </w:rPr>
              <w:t>URI</w:t>
            </w:r>
          </w:p>
        </w:tc>
        <w:tc>
          <w:tcPr>
            <w:tcW w:w="4092" w:type="dxa"/>
          </w:tcPr>
          <w:p w14:paraId="1890BCEB" w14:textId="77777777" w:rsidR="00A43AD4" w:rsidRPr="00B57104" w:rsidRDefault="00A43AD4" w:rsidP="00A43AD4">
            <w:pPr>
              <w:spacing w:after="200" w:line="276" w:lineRule="auto"/>
              <w:rPr>
                <w:b/>
              </w:rPr>
            </w:pPr>
            <w:r w:rsidRPr="00B57104">
              <w:rPr>
                <w:b/>
              </w:rPr>
              <w:t>Description</w:t>
            </w:r>
          </w:p>
        </w:tc>
      </w:tr>
      <w:tr w:rsidR="00A43AD4" w:rsidRPr="00B57104" w14:paraId="01CB00C6" w14:textId="77777777" w:rsidTr="00A43AD4">
        <w:tc>
          <w:tcPr>
            <w:tcW w:w="4675" w:type="dxa"/>
          </w:tcPr>
          <w:p w14:paraId="007917BE" w14:textId="77777777" w:rsidR="00A43AD4" w:rsidRPr="00B57104" w:rsidRDefault="00A43AD4" w:rsidP="00A43AD4">
            <w:pPr>
              <w:spacing w:after="200" w:line="276" w:lineRule="auto"/>
            </w:pPr>
            <w:r w:rsidRPr="00B57104">
              <w:t>/accounts/{id}/orders/{id}/lines/stats</w:t>
            </w:r>
          </w:p>
        </w:tc>
        <w:tc>
          <w:tcPr>
            <w:tcW w:w="4675" w:type="dxa"/>
          </w:tcPr>
          <w:p w14:paraId="40907AFD" w14:textId="77777777" w:rsidR="00A43AD4" w:rsidRPr="00B57104" w:rsidRDefault="00A43AD4" w:rsidP="00A43AD4">
            <w:pPr>
              <w:spacing w:after="200" w:line="276" w:lineRule="auto"/>
            </w:pPr>
            <w:r w:rsidRPr="00B57104">
              <w:t>Aggregates the impressions and clicks for all lines in the order.</w:t>
            </w:r>
          </w:p>
        </w:tc>
      </w:tr>
      <w:tr w:rsidR="00A43AD4" w:rsidRPr="00B57104" w14:paraId="42004FDA" w14:textId="77777777" w:rsidTr="00A43AD4">
        <w:tc>
          <w:tcPr>
            <w:tcW w:w="4675" w:type="dxa"/>
          </w:tcPr>
          <w:p w14:paraId="63E96818" w14:textId="77777777" w:rsidR="00A43AD4" w:rsidRPr="00B57104" w:rsidRDefault="00A43AD4" w:rsidP="00A43AD4">
            <w:pPr>
              <w:spacing w:after="200" w:line="276" w:lineRule="auto"/>
            </w:pPr>
            <w:r w:rsidRPr="00B57104">
              <w:t>/accounts/{id}/orders/{id}/lines/{id}/stats</w:t>
            </w:r>
          </w:p>
        </w:tc>
        <w:tc>
          <w:tcPr>
            <w:tcW w:w="4675" w:type="dxa"/>
          </w:tcPr>
          <w:p w14:paraId="0C4B5B75" w14:textId="77777777" w:rsidR="00A43AD4" w:rsidRPr="00B57104" w:rsidRDefault="00A43AD4" w:rsidP="00A43AD4">
            <w:pPr>
              <w:spacing w:after="200" w:line="276" w:lineRule="auto"/>
            </w:pPr>
            <w:r w:rsidRPr="00B57104">
              <w:t>Aggregates the impressions and clicks for the specified line.</w:t>
            </w:r>
          </w:p>
        </w:tc>
      </w:tr>
    </w:tbl>
    <w:p w14:paraId="21042874" w14:textId="77777777" w:rsidR="00A43AD4" w:rsidRDefault="00A43AD4" w:rsidP="00A43AD4"/>
    <w:p w14:paraId="37909DD8" w14:textId="77777777" w:rsidR="00A43AD4" w:rsidRPr="00B57104" w:rsidRDefault="00A43AD4" w:rsidP="00A43AD4">
      <w:r w:rsidRPr="00B57104">
        <w:t>The following identifies the properties of the report.</w:t>
      </w:r>
    </w:p>
    <w:tbl>
      <w:tblPr>
        <w:tblStyle w:val="TableGrid"/>
        <w:tblW w:w="0" w:type="auto"/>
        <w:tblLook w:val="04A0" w:firstRow="1" w:lastRow="0" w:firstColumn="1" w:lastColumn="0" w:noHBand="0" w:noVBand="1"/>
      </w:tblPr>
      <w:tblGrid>
        <w:gridCol w:w="2678"/>
        <w:gridCol w:w="1120"/>
        <w:gridCol w:w="1170"/>
        <w:gridCol w:w="4590"/>
      </w:tblGrid>
      <w:tr w:rsidR="00A43AD4" w:rsidRPr="00B57104" w14:paraId="1A94B100" w14:textId="77777777" w:rsidTr="00A43AD4">
        <w:tc>
          <w:tcPr>
            <w:tcW w:w="2678" w:type="dxa"/>
          </w:tcPr>
          <w:p w14:paraId="420427AF" w14:textId="77777777" w:rsidR="00A43AD4" w:rsidRPr="00B57104" w:rsidRDefault="00A43AD4" w:rsidP="00A43AD4">
            <w:pPr>
              <w:spacing w:after="200" w:line="276" w:lineRule="auto"/>
              <w:rPr>
                <w:b/>
              </w:rPr>
            </w:pPr>
            <w:r w:rsidRPr="00B57104">
              <w:rPr>
                <w:b/>
              </w:rPr>
              <w:t>Property</w:t>
            </w:r>
          </w:p>
        </w:tc>
        <w:tc>
          <w:tcPr>
            <w:tcW w:w="1120" w:type="dxa"/>
          </w:tcPr>
          <w:p w14:paraId="3473319A" w14:textId="77777777" w:rsidR="00A43AD4" w:rsidRPr="00B57104" w:rsidRDefault="00A43AD4" w:rsidP="00A43AD4">
            <w:pPr>
              <w:spacing w:after="200" w:line="276" w:lineRule="auto"/>
              <w:rPr>
                <w:b/>
              </w:rPr>
            </w:pPr>
            <w:r w:rsidRPr="00B57104">
              <w:rPr>
                <w:b/>
              </w:rPr>
              <w:t>Type</w:t>
            </w:r>
          </w:p>
        </w:tc>
        <w:tc>
          <w:tcPr>
            <w:tcW w:w="1170" w:type="dxa"/>
          </w:tcPr>
          <w:p w14:paraId="4242B04B" w14:textId="77777777" w:rsidR="00A43AD4" w:rsidRPr="00B57104" w:rsidRDefault="00A43AD4" w:rsidP="00A43AD4">
            <w:pPr>
              <w:spacing w:after="200" w:line="276" w:lineRule="auto"/>
              <w:rPr>
                <w:b/>
              </w:rPr>
            </w:pPr>
            <w:r>
              <w:rPr>
                <w:b/>
              </w:rPr>
              <w:t>Required</w:t>
            </w:r>
          </w:p>
        </w:tc>
        <w:tc>
          <w:tcPr>
            <w:tcW w:w="4590" w:type="dxa"/>
          </w:tcPr>
          <w:p w14:paraId="137214CD" w14:textId="77777777" w:rsidR="00A43AD4" w:rsidRPr="00B57104" w:rsidRDefault="00A43AD4" w:rsidP="00A43AD4">
            <w:pPr>
              <w:spacing w:after="200" w:line="276" w:lineRule="auto"/>
              <w:rPr>
                <w:b/>
              </w:rPr>
            </w:pPr>
            <w:r w:rsidRPr="00B57104">
              <w:rPr>
                <w:b/>
              </w:rPr>
              <w:t>Description</w:t>
            </w:r>
          </w:p>
        </w:tc>
      </w:tr>
      <w:tr w:rsidR="00A43AD4" w:rsidRPr="00B57104" w14:paraId="69FAF5A8" w14:textId="77777777" w:rsidTr="00A43AD4">
        <w:tc>
          <w:tcPr>
            <w:tcW w:w="2678" w:type="dxa"/>
          </w:tcPr>
          <w:p w14:paraId="55570D23" w14:textId="77777777" w:rsidR="00A43AD4" w:rsidRPr="00B57104" w:rsidRDefault="00A43AD4" w:rsidP="00A43AD4">
            <w:pPr>
              <w:spacing w:after="200" w:line="276" w:lineRule="auto"/>
            </w:pPr>
            <w:r w:rsidRPr="00B57104">
              <w:t>Clicks</w:t>
            </w:r>
          </w:p>
        </w:tc>
        <w:tc>
          <w:tcPr>
            <w:tcW w:w="1120" w:type="dxa"/>
          </w:tcPr>
          <w:p w14:paraId="079FE424" w14:textId="77777777" w:rsidR="00A43AD4" w:rsidRPr="00B57104" w:rsidRDefault="00A43AD4" w:rsidP="00A43AD4">
            <w:pPr>
              <w:spacing w:after="200" w:line="276" w:lineRule="auto"/>
            </w:pPr>
            <w:r w:rsidRPr="00B57104">
              <w:t>Long</w:t>
            </w:r>
          </w:p>
        </w:tc>
        <w:tc>
          <w:tcPr>
            <w:tcW w:w="1170" w:type="dxa"/>
          </w:tcPr>
          <w:p w14:paraId="1BFFE630" w14:textId="77777777" w:rsidR="00A43AD4" w:rsidRPr="00B57104" w:rsidRDefault="00A43AD4" w:rsidP="00A43AD4">
            <w:pPr>
              <w:spacing w:after="200" w:line="276" w:lineRule="auto"/>
            </w:pPr>
            <w:r>
              <w:t>Yes</w:t>
            </w:r>
          </w:p>
        </w:tc>
        <w:tc>
          <w:tcPr>
            <w:tcW w:w="4590" w:type="dxa"/>
          </w:tcPr>
          <w:p w14:paraId="432E8040" w14:textId="77777777" w:rsidR="00A43AD4" w:rsidRPr="00B57104" w:rsidRDefault="00A43AD4" w:rsidP="00A43AD4">
            <w:pPr>
              <w:spacing w:after="200" w:line="276" w:lineRule="auto"/>
            </w:pPr>
            <w:r w:rsidRPr="00B57104">
              <w:t>The number of clicks to date. The value must be zero if no clicks have occurred.</w:t>
            </w:r>
          </w:p>
        </w:tc>
      </w:tr>
      <w:tr w:rsidR="00A43AD4" w:rsidRPr="00B57104" w14:paraId="38B9FC97" w14:textId="77777777" w:rsidTr="00A43AD4">
        <w:tc>
          <w:tcPr>
            <w:tcW w:w="2678" w:type="dxa"/>
          </w:tcPr>
          <w:p w14:paraId="5BAF2923" w14:textId="77777777" w:rsidR="00A43AD4" w:rsidRPr="00B57104" w:rsidRDefault="00A43AD4" w:rsidP="00A43AD4">
            <w:pPr>
              <w:spacing w:after="200" w:line="276" w:lineRule="auto"/>
            </w:pPr>
            <w:r w:rsidRPr="00B57104">
              <w:t>CTR</w:t>
            </w:r>
          </w:p>
        </w:tc>
        <w:tc>
          <w:tcPr>
            <w:tcW w:w="1120" w:type="dxa"/>
          </w:tcPr>
          <w:p w14:paraId="69CA0E43" w14:textId="77777777" w:rsidR="00A43AD4" w:rsidRPr="00B57104" w:rsidRDefault="00A43AD4" w:rsidP="00A43AD4">
            <w:pPr>
              <w:spacing w:after="200" w:line="276" w:lineRule="auto"/>
            </w:pPr>
            <w:r w:rsidRPr="00B57104">
              <w:t>Short</w:t>
            </w:r>
          </w:p>
        </w:tc>
        <w:tc>
          <w:tcPr>
            <w:tcW w:w="1170" w:type="dxa"/>
          </w:tcPr>
          <w:p w14:paraId="0792056C" w14:textId="77777777" w:rsidR="00A43AD4" w:rsidRPr="00B57104" w:rsidRDefault="00A43AD4" w:rsidP="00A43AD4">
            <w:pPr>
              <w:spacing w:after="200" w:line="276" w:lineRule="auto"/>
            </w:pPr>
            <w:r>
              <w:t>No</w:t>
            </w:r>
          </w:p>
        </w:tc>
        <w:tc>
          <w:tcPr>
            <w:tcW w:w="4590" w:type="dxa"/>
          </w:tcPr>
          <w:p w14:paraId="07E6B4FD" w14:textId="77777777" w:rsidR="00A43AD4" w:rsidRPr="00B57104" w:rsidRDefault="00A43AD4" w:rsidP="00A43AD4">
            <w:pPr>
              <w:spacing w:after="200" w:line="276" w:lineRule="auto"/>
            </w:pPr>
            <w:r w:rsidRPr="00B57104">
              <w:t>The click through rate to date. The formula to calculate CTR is (clicks / impressions) * 100.</w:t>
            </w:r>
          </w:p>
        </w:tc>
      </w:tr>
      <w:tr w:rsidR="00A43AD4" w:rsidRPr="00B57104" w14:paraId="754D37A4" w14:textId="77777777" w:rsidTr="00A43AD4">
        <w:tc>
          <w:tcPr>
            <w:tcW w:w="2678" w:type="dxa"/>
          </w:tcPr>
          <w:p w14:paraId="521C0CEA" w14:textId="77777777" w:rsidR="00A43AD4" w:rsidRPr="00B57104" w:rsidRDefault="00A43AD4" w:rsidP="00A43AD4">
            <w:pPr>
              <w:spacing w:after="200" w:line="276" w:lineRule="auto"/>
            </w:pPr>
            <w:proofErr w:type="spellStart"/>
            <w:r w:rsidRPr="00B57104">
              <w:t>ImpressionsServed</w:t>
            </w:r>
            <w:proofErr w:type="spellEnd"/>
          </w:p>
        </w:tc>
        <w:tc>
          <w:tcPr>
            <w:tcW w:w="1120" w:type="dxa"/>
          </w:tcPr>
          <w:p w14:paraId="1928419B" w14:textId="77777777" w:rsidR="00A43AD4" w:rsidRPr="00B57104" w:rsidRDefault="00A43AD4" w:rsidP="00A43AD4">
            <w:pPr>
              <w:spacing w:after="200" w:line="276" w:lineRule="auto"/>
            </w:pPr>
            <w:r w:rsidRPr="00B57104">
              <w:t>Long</w:t>
            </w:r>
          </w:p>
        </w:tc>
        <w:tc>
          <w:tcPr>
            <w:tcW w:w="1170" w:type="dxa"/>
          </w:tcPr>
          <w:p w14:paraId="38698D8F" w14:textId="77777777" w:rsidR="00A43AD4" w:rsidRPr="00B57104" w:rsidRDefault="00A43AD4" w:rsidP="00A43AD4">
            <w:pPr>
              <w:spacing w:after="200" w:line="276" w:lineRule="auto"/>
            </w:pPr>
            <w:r>
              <w:t>Yes</w:t>
            </w:r>
          </w:p>
        </w:tc>
        <w:tc>
          <w:tcPr>
            <w:tcW w:w="4590" w:type="dxa"/>
          </w:tcPr>
          <w:p w14:paraId="44686DE8" w14:textId="77777777" w:rsidR="00A43AD4" w:rsidRPr="00B57104" w:rsidRDefault="00A43AD4" w:rsidP="00A43AD4">
            <w:pPr>
              <w:spacing w:after="200" w:line="276" w:lineRule="auto"/>
            </w:pPr>
            <w:r w:rsidRPr="00B57104">
              <w:t>The number of impressions served to date. The value must be zero if no impressions have been served.</w:t>
            </w:r>
          </w:p>
        </w:tc>
      </w:tr>
      <w:tr w:rsidR="00A43AD4" w:rsidRPr="00B57104" w14:paraId="7E7CE553" w14:textId="77777777" w:rsidTr="00A43AD4">
        <w:tc>
          <w:tcPr>
            <w:tcW w:w="2678" w:type="dxa"/>
          </w:tcPr>
          <w:p w14:paraId="2E5C9108" w14:textId="77777777" w:rsidR="00A43AD4" w:rsidRPr="00B57104" w:rsidRDefault="00A43AD4" w:rsidP="00A43AD4">
            <w:pPr>
              <w:spacing w:after="200" w:line="276" w:lineRule="auto"/>
            </w:pPr>
            <w:proofErr w:type="spellStart"/>
            <w:r w:rsidRPr="00B57104">
              <w:t>ReportDate</w:t>
            </w:r>
            <w:proofErr w:type="spellEnd"/>
          </w:p>
        </w:tc>
        <w:tc>
          <w:tcPr>
            <w:tcW w:w="1120" w:type="dxa"/>
          </w:tcPr>
          <w:p w14:paraId="30349C86" w14:textId="77777777" w:rsidR="00A43AD4" w:rsidRPr="00B57104" w:rsidRDefault="00A43AD4" w:rsidP="00A43AD4">
            <w:pPr>
              <w:spacing w:after="200" w:line="276" w:lineRule="auto"/>
            </w:pPr>
            <w:r w:rsidRPr="00B57104">
              <w:t>String</w:t>
            </w:r>
          </w:p>
        </w:tc>
        <w:tc>
          <w:tcPr>
            <w:tcW w:w="1170" w:type="dxa"/>
          </w:tcPr>
          <w:p w14:paraId="6D65987E" w14:textId="77777777" w:rsidR="00A43AD4" w:rsidRPr="00B57104" w:rsidRDefault="00A43AD4" w:rsidP="00A43AD4">
            <w:pPr>
              <w:spacing w:after="200" w:line="276" w:lineRule="auto"/>
            </w:pPr>
            <w:r>
              <w:t>Yes</w:t>
            </w:r>
          </w:p>
        </w:tc>
        <w:tc>
          <w:tcPr>
            <w:tcW w:w="4590" w:type="dxa"/>
          </w:tcPr>
          <w:p w14:paraId="6D98157A" w14:textId="77777777" w:rsidR="00A43AD4" w:rsidRPr="00B57104" w:rsidRDefault="00A43AD4" w:rsidP="00A43AD4">
            <w:pPr>
              <w:spacing w:after="200" w:line="276" w:lineRule="auto"/>
            </w:pPr>
            <w:r w:rsidRPr="00B57104">
              <w:t>The data and time of the report. The date and time is reported in the order’s time zone.</w:t>
            </w:r>
          </w:p>
        </w:tc>
      </w:tr>
      <w:tr w:rsidR="00A43AD4" w:rsidRPr="00B57104" w14:paraId="252112DF" w14:textId="77777777" w:rsidTr="00A43AD4">
        <w:tc>
          <w:tcPr>
            <w:tcW w:w="2678" w:type="dxa"/>
          </w:tcPr>
          <w:p w14:paraId="187692AC" w14:textId="77777777" w:rsidR="00A43AD4" w:rsidRPr="00B57104" w:rsidRDefault="00A43AD4" w:rsidP="00A43AD4">
            <w:pPr>
              <w:spacing w:after="200" w:line="276" w:lineRule="auto"/>
            </w:pPr>
            <w:r w:rsidRPr="00B57104">
              <w:t>Spend</w:t>
            </w:r>
          </w:p>
        </w:tc>
        <w:tc>
          <w:tcPr>
            <w:tcW w:w="1120" w:type="dxa"/>
          </w:tcPr>
          <w:p w14:paraId="17E58B28" w14:textId="77777777" w:rsidR="00A43AD4" w:rsidRPr="00B57104" w:rsidRDefault="00A43AD4" w:rsidP="00A43AD4">
            <w:pPr>
              <w:spacing w:after="200" w:line="276" w:lineRule="auto"/>
            </w:pPr>
            <w:r w:rsidRPr="00B57104">
              <w:t>Decimal</w:t>
            </w:r>
          </w:p>
        </w:tc>
        <w:tc>
          <w:tcPr>
            <w:tcW w:w="1170" w:type="dxa"/>
          </w:tcPr>
          <w:p w14:paraId="5C18399F" w14:textId="77777777" w:rsidR="00A43AD4" w:rsidRPr="00B57104" w:rsidRDefault="00A43AD4" w:rsidP="00A43AD4">
            <w:pPr>
              <w:spacing w:after="200" w:line="276" w:lineRule="auto"/>
            </w:pPr>
            <w:r>
              <w:t>No</w:t>
            </w:r>
          </w:p>
        </w:tc>
        <w:tc>
          <w:tcPr>
            <w:tcW w:w="4590" w:type="dxa"/>
          </w:tcPr>
          <w:p w14:paraId="28677C87" w14:textId="77777777" w:rsidR="00A43AD4" w:rsidRPr="00B57104" w:rsidRDefault="00A43AD4" w:rsidP="00A43AD4">
            <w:pPr>
              <w:spacing w:after="200" w:line="276" w:lineRule="auto"/>
            </w:pPr>
            <w:r w:rsidRPr="00B57104">
              <w:t>The amount spent to date.</w:t>
            </w:r>
          </w:p>
        </w:tc>
      </w:tr>
    </w:tbl>
    <w:p w14:paraId="034789F5" w14:textId="77777777" w:rsidR="00A43AD4" w:rsidRPr="0080541A" w:rsidRDefault="00A43AD4" w:rsidP="0080541A"/>
    <w:p w14:paraId="5B6374B6" w14:textId="0118526E" w:rsidR="00F47E25" w:rsidRDefault="00F47E25" w:rsidP="009B22A2">
      <w:pPr>
        <w:pStyle w:val="Heading1"/>
      </w:pPr>
      <w:bookmarkStart w:id="403" w:name="_Toc298671493"/>
      <w:bookmarkStart w:id="404" w:name="_Toc307006525"/>
      <w:r>
        <w:t>General Request/Response Rules</w:t>
      </w:r>
      <w:bookmarkEnd w:id="403"/>
      <w:r w:rsidR="00C40B9A">
        <w:t xml:space="preserve"> and URIs</w:t>
      </w:r>
      <w:bookmarkEnd w:id="404"/>
    </w:p>
    <w:p w14:paraId="49149912" w14:textId="23C794D5" w:rsidR="001E459B" w:rsidRPr="001E459B" w:rsidRDefault="001E459B" w:rsidP="001E459B">
      <w:ins w:id="405" w:author="Katie Stroud" w:date="2015-10-20T19:10:00Z">
        <w:r>
          <w:t>Clearer explanation…</w:t>
        </w:r>
      </w:ins>
    </w:p>
    <w:p w14:paraId="75556BB1" w14:textId="6913317E" w:rsidR="0080541A" w:rsidRPr="0080541A" w:rsidRDefault="0080541A" w:rsidP="0086621B">
      <w:pPr>
        <w:pStyle w:val="ListParagraph"/>
        <w:numPr>
          <w:ilvl w:val="0"/>
          <w:numId w:val="33"/>
        </w:numPr>
      </w:pPr>
      <w:r w:rsidRPr="0080541A">
        <w:t>If the following is true</w:t>
      </w:r>
      <w:ins w:id="406" w:author="Katie Stroud" w:date="2015-10-20T19:09:00Z">
        <w:r w:rsidR="001E459B">
          <w:t xml:space="preserve"> for the request</w:t>
        </w:r>
      </w:ins>
      <w:r w:rsidRPr="0080541A">
        <w:t xml:space="preserve">, the response must not include the property. </w:t>
      </w:r>
    </w:p>
    <w:p w14:paraId="691164AD" w14:textId="77777777" w:rsidR="0080541A" w:rsidRPr="0080541A" w:rsidRDefault="0080541A" w:rsidP="0086621B">
      <w:pPr>
        <w:numPr>
          <w:ilvl w:val="0"/>
          <w:numId w:val="34"/>
        </w:numPr>
        <w:spacing w:after="0"/>
      </w:pPr>
      <w:r w:rsidRPr="0080541A">
        <w:t>The value is NULL</w:t>
      </w:r>
    </w:p>
    <w:p w14:paraId="5B5038F5" w14:textId="77777777" w:rsidR="0080541A" w:rsidRPr="0080541A" w:rsidRDefault="0080541A" w:rsidP="0086621B">
      <w:pPr>
        <w:numPr>
          <w:ilvl w:val="0"/>
          <w:numId w:val="34"/>
        </w:numPr>
        <w:spacing w:after="0"/>
      </w:pPr>
      <w:r w:rsidRPr="0080541A">
        <w:t xml:space="preserve">There is no default value </w:t>
      </w:r>
    </w:p>
    <w:p w14:paraId="360CFBCE" w14:textId="77777777" w:rsidR="00C8453D" w:rsidRDefault="0080541A" w:rsidP="0086621B">
      <w:pPr>
        <w:numPr>
          <w:ilvl w:val="0"/>
          <w:numId w:val="34"/>
        </w:numPr>
        <w:spacing w:after="0"/>
      </w:pPr>
      <w:r w:rsidRPr="0080541A">
        <w:t>Its type is numeric or string</w:t>
      </w:r>
    </w:p>
    <w:p w14:paraId="0B4AC977" w14:textId="7F8F4312" w:rsidR="0080541A" w:rsidRPr="0080541A" w:rsidRDefault="0080541A" w:rsidP="001E459B">
      <w:pPr>
        <w:pStyle w:val="ListParagraph"/>
        <w:ind w:left="720"/>
      </w:pPr>
      <w:r w:rsidRPr="0080541A">
        <w:t>However, if the property is an array of any type and is NULL, the response must include the property and it must be set to an empty array.</w:t>
      </w:r>
    </w:p>
    <w:p w14:paraId="0683E1D6" w14:textId="7A929084" w:rsidR="0080541A" w:rsidRPr="0080541A" w:rsidRDefault="0080541A" w:rsidP="0086621B">
      <w:pPr>
        <w:pStyle w:val="ListParagraph"/>
        <w:numPr>
          <w:ilvl w:val="0"/>
          <w:numId w:val="33"/>
        </w:numPr>
      </w:pPr>
      <w:r w:rsidRPr="0080541A">
        <w:t>All POST (add operations) and PUT/PATCH requests must include the resource in the response.</w:t>
      </w:r>
    </w:p>
    <w:p w14:paraId="35E6E113" w14:textId="291F473B" w:rsidR="0080541A" w:rsidRDefault="0080541A" w:rsidP="0086621B">
      <w:pPr>
        <w:pStyle w:val="ListParagraph"/>
        <w:numPr>
          <w:ilvl w:val="0"/>
          <w:numId w:val="33"/>
        </w:numPr>
      </w:pPr>
      <w:r w:rsidRPr="0080541A">
        <w:t>For POSTs (add operations), ignore properties that are set to NULL. However, for PUT/PATCH, if a property is set to</w:t>
      </w:r>
      <w:r w:rsidR="00D57AED">
        <w:t xml:space="preserve"> NULL, remove the current value.</w:t>
      </w:r>
    </w:p>
    <w:p w14:paraId="0CC76FBB" w14:textId="77777777" w:rsidR="00D57AED" w:rsidRDefault="00D57AED" w:rsidP="00D57AED"/>
    <w:p w14:paraId="4296AAB2" w14:textId="68E0A283" w:rsidR="00D57AED" w:rsidRDefault="00D57AED" w:rsidP="003E655B">
      <w:pPr>
        <w:pStyle w:val="Heading2"/>
      </w:pPr>
      <w:bookmarkStart w:id="407" w:name="_Ref307006914"/>
      <w:bookmarkStart w:id="408" w:name="_URI_Summary_Table"/>
      <w:bookmarkEnd w:id="408"/>
      <w:r>
        <w:t>URI Summary Table</w:t>
      </w:r>
      <w:bookmarkEnd w:id="407"/>
    </w:p>
    <w:tbl>
      <w:tblPr>
        <w:tblStyle w:val="MediumShading1-Accent3"/>
        <w:tblW w:w="0" w:type="auto"/>
        <w:tblLook w:val="04A0" w:firstRow="1" w:lastRow="0" w:firstColumn="1" w:lastColumn="0" w:noHBand="0" w:noVBand="1"/>
      </w:tblPr>
      <w:tblGrid>
        <w:gridCol w:w="1683"/>
        <w:gridCol w:w="4930"/>
        <w:gridCol w:w="1602"/>
        <w:gridCol w:w="1361"/>
      </w:tblGrid>
      <w:tr w:rsidR="0005681A" w:rsidRPr="0005681A" w14:paraId="07CB493B" w14:textId="77777777" w:rsidTr="0081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CC3B642" w14:textId="77777777" w:rsidR="0005681A" w:rsidRPr="0005681A" w:rsidRDefault="0005681A" w:rsidP="0005681A">
            <w:r w:rsidRPr="0005681A">
              <w:t>Resource</w:t>
            </w:r>
          </w:p>
        </w:tc>
        <w:tc>
          <w:tcPr>
            <w:tcW w:w="4930" w:type="dxa"/>
          </w:tcPr>
          <w:p w14:paraId="6B33C81B" w14:textId="77777777" w:rsidR="0005681A" w:rsidRPr="0005681A" w:rsidRDefault="0005681A" w:rsidP="0005681A">
            <w:pPr>
              <w:cnfStyle w:val="100000000000" w:firstRow="1" w:lastRow="0" w:firstColumn="0" w:lastColumn="0" w:oddVBand="0" w:evenVBand="0" w:oddHBand="0" w:evenHBand="0" w:firstRowFirstColumn="0" w:firstRowLastColumn="0" w:lastRowFirstColumn="0" w:lastRowLastColumn="0"/>
            </w:pPr>
            <w:r w:rsidRPr="0005681A">
              <w:t>URI</w:t>
            </w:r>
          </w:p>
        </w:tc>
        <w:tc>
          <w:tcPr>
            <w:tcW w:w="1602" w:type="dxa"/>
          </w:tcPr>
          <w:p w14:paraId="3C90B49C" w14:textId="77777777" w:rsidR="0005681A" w:rsidRPr="0005681A" w:rsidRDefault="0005681A" w:rsidP="0005681A">
            <w:pPr>
              <w:cnfStyle w:val="100000000000" w:firstRow="1" w:lastRow="0" w:firstColumn="0" w:lastColumn="0" w:oddVBand="0" w:evenVBand="0" w:oddHBand="0" w:evenHBand="0" w:firstRowFirstColumn="0" w:firstRowLastColumn="0" w:lastRowFirstColumn="0" w:lastRowLastColumn="0"/>
            </w:pPr>
            <w:r w:rsidRPr="0005681A">
              <w:t>Verbs</w:t>
            </w:r>
          </w:p>
        </w:tc>
        <w:tc>
          <w:tcPr>
            <w:tcW w:w="1361" w:type="dxa"/>
          </w:tcPr>
          <w:p w14:paraId="166DA7CE" w14:textId="77777777" w:rsidR="0005681A" w:rsidRPr="0005681A" w:rsidRDefault="0005681A" w:rsidP="0005681A">
            <w:pPr>
              <w:cnfStyle w:val="100000000000" w:firstRow="1" w:lastRow="0" w:firstColumn="0" w:lastColumn="0" w:oddVBand="0" w:evenVBand="0" w:oddHBand="0" w:evenHBand="0" w:firstRowFirstColumn="0" w:firstRowLastColumn="0" w:lastRowFirstColumn="0" w:lastRowLastColumn="0"/>
            </w:pPr>
            <w:r w:rsidRPr="0005681A">
              <w:t>Required</w:t>
            </w:r>
          </w:p>
        </w:tc>
      </w:tr>
      <w:tr w:rsidR="0005681A" w:rsidRPr="0005681A" w14:paraId="5CB6C454"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96E0631" w14:textId="20A8ED1E" w:rsidR="0005681A" w:rsidRPr="0005681A" w:rsidRDefault="0005681A" w:rsidP="0005681A">
            <w:r>
              <w:t>Account</w:t>
            </w:r>
          </w:p>
        </w:tc>
        <w:tc>
          <w:tcPr>
            <w:tcW w:w="4930" w:type="dxa"/>
          </w:tcPr>
          <w:p w14:paraId="1CF05D9F" w14:textId="7D18D17B" w:rsidR="0005681A" w:rsidRPr="0005681A" w:rsidRDefault="0005681A" w:rsidP="0005681A">
            <w:pPr>
              <w:cnfStyle w:val="000000100000" w:firstRow="0" w:lastRow="0" w:firstColumn="0" w:lastColumn="0" w:oddVBand="0" w:evenVBand="0" w:oddHBand="1" w:evenHBand="0" w:firstRowFirstColumn="0" w:firstRowLastColumn="0" w:lastRowFirstColumn="0" w:lastRowLastColumn="0"/>
            </w:pPr>
            <w:hyperlink w:anchor="_/tenants/{id}/accounts" w:history="1">
              <w:r w:rsidRPr="00822D3D">
                <w:rPr>
                  <w:rStyle w:val="Hyperlink"/>
                </w:rPr>
                <w:t>/accounts</w:t>
              </w:r>
            </w:hyperlink>
          </w:p>
        </w:tc>
        <w:tc>
          <w:tcPr>
            <w:tcW w:w="1602" w:type="dxa"/>
          </w:tcPr>
          <w:p w14:paraId="4C444BBE" w14:textId="3C294F60" w:rsidR="0005681A" w:rsidRPr="0005681A" w:rsidRDefault="0005681A" w:rsidP="0005681A">
            <w:pPr>
              <w:cnfStyle w:val="000000100000" w:firstRow="0" w:lastRow="0" w:firstColumn="0" w:lastColumn="0" w:oddVBand="0" w:evenVBand="0" w:oddHBand="1" w:evenHBand="0" w:firstRowFirstColumn="0" w:firstRowLastColumn="0" w:lastRowFirstColumn="0" w:lastRowLastColumn="0"/>
            </w:pPr>
            <w:r>
              <w:t>GET, POST</w:t>
            </w:r>
          </w:p>
        </w:tc>
        <w:tc>
          <w:tcPr>
            <w:tcW w:w="1361" w:type="dxa"/>
          </w:tcPr>
          <w:p w14:paraId="731A8D97" w14:textId="17D6DABD" w:rsidR="0005681A" w:rsidRPr="0005681A" w:rsidRDefault="0005681A" w:rsidP="0005681A">
            <w:pPr>
              <w:cnfStyle w:val="000000100000" w:firstRow="0" w:lastRow="0" w:firstColumn="0" w:lastColumn="0" w:oddVBand="0" w:evenVBand="0" w:oddHBand="1" w:evenHBand="0" w:firstRowFirstColumn="0" w:firstRowLastColumn="0" w:lastRowFirstColumn="0" w:lastRowLastColumn="0"/>
            </w:pPr>
            <w:r>
              <w:t>Yes</w:t>
            </w:r>
          </w:p>
        </w:tc>
      </w:tr>
      <w:tr w:rsidR="0005681A" w:rsidRPr="0005681A" w14:paraId="4296723A"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2C1E566" w14:textId="77777777" w:rsidR="0005681A" w:rsidRPr="0005681A" w:rsidRDefault="0005681A" w:rsidP="0005681A"/>
        </w:tc>
        <w:tc>
          <w:tcPr>
            <w:tcW w:w="4930" w:type="dxa"/>
          </w:tcPr>
          <w:p w14:paraId="638A19D3" w14:textId="0C160D2D" w:rsidR="0005681A" w:rsidRPr="0005681A" w:rsidRDefault="0005681A" w:rsidP="0005681A">
            <w:pPr>
              <w:cnfStyle w:val="000000010000" w:firstRow="0" w:lastRow="0" w:firstColumn="0" w:lastColumn="0" w:oddVBand="0" w:evenVBand="0" w:oddHBand="0" w:evenHBand="1" w:firstRowFirstColumn="0" w:firstRowLastColumn="0" w:lastRowFirstColumn="0" w:lastRowLastColumn="0"/>
            </w:pPr>
            <w:hyperlink w:anchor="_/tenants/{id}/accounts/{id}" w:history="1">
              <w:r w:rsidRPr="00822D3D">
                <w:rPr>
                  <w:rStyle w:val="Hyperlink"/>
                </w:rPr>
                <w:t>/accounts/{id}</w:t>
              </w:r>
            </w:hyperlink>
          </w:p>
        </w:tc>
        <w:tc>
          <w:tcPr>
            <w:tcW w:w="1602" w:type="dxa"/>
          </w:tcPr>
          <w:p w14:paraId="440D8E18" w14:textId="208076FF" w:rsidR="0005681A" w:rsidRPr="0005681A" w:rsidRDefault="0005681A" w:rsidP="0005681A">
            <w:pPr>
              <w:cnfStyle w:val="000000010000" w:firstRow="0" w:lastRow="0" w:firstColumn="0" w:lastColumn="0" w:oddVBand="0" w:evenVBand="0" w:oddHBand="0" w:evenHBand="1" w:firstRowFirstColumn="0" w:firstRowLastColumn="0" w:lastRowFirstColumn="0" w:lastRowLastColumn="0"/>
            </w:pPr>
            <w:r>
              <w:t>GET</w:t>
            </w:r>
          </w:p>
        </w:tc>
        <w:tc>
          <w:tcPr>
            <w:tcW w:w="1361" w:type="dxa"/>
          </w:tcPr>
          <w:p w14:paraId="5711026A" w14:textId="7B61CDCE" w:rsidR="0005681A" w:rsidRPr="0005681A" w:rsidRDefault="0005681A" w:rsidP="0005681A">
            <w:pPr>
              <w:cnfStyle w:val="000000010000" w:firstRow="0" w:lastRow="0" w:firstColumn="0" w:lastColumn="0" w:oddVBand="0" w:evenVBand="0" w:oddHBand="0" w:evenHBand="1" w:firstRowFirstColumn="0" w:firstRowLastColumn="0" w:lastRowFirstColumn="0" w:lastRowLastColumn="0"/>
            </w:pPr>
            <w:r>
              <w:t>Yes</w:t>
            </w:r>
          </w:p>
        </w:tc>
      </w:tr>
      <w:tr w:rsidR="0005681A" w:rsidRPr="0005681A" w14:paraId="49045753"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9C8820B" w14:textId="77777777" w:rsidR="0005681A" w:rsidRPr="0005681A" w:rsidRDefault="0005681A" w:rsidP="0005681A"/>
        </w:tc>
        <w:tc>
          <w:tcPr>
            <w:tcW w:w="4930" w:type="dxa"/>
          </w:tcPr>
          <w:p w14:paraId="5C31A60D" w14:textId="4696E6DD" w:rsidR="0005681A" w:rsidRDefault="0005681A" w:rsidP="0005681A">
            <w:pPr>
              <w:cnfStyle w:val="000000100000" w:firstRow="0" w:lastRow="0" w:firstColumn="0" w:lastColumn="0" w:oddVBand="0" w:evenVBand="0" w:oddHBand="1" w:evenHBand="0" w:firstRowFirstColumn="0" w:firstRowLastColumn="0" w:lastRowFirstColumn="0" w:lastRowLastColumn="0"/>
            </w:pPr>
            <w:hyperlink w:anchor="_/tenants/{id}/accounts?$filter=" w:history="1">
              <w:r w:rsidRPr="00822D3D">
                <w:rPr>
                  <w:rStyle w:val="Hyperlink"/>
                </w:rPr>
                <w:t>/accounts</w:t>
              </w:r>
              <w:proofErr w:type="gramStart"/>
              <w:r w:rsidRPr="00822D3D">
                <w:rPr>
                  <w:rStyle w:val="Hyperlink"/>
                </w:rPr>
                <w:t>?$</w:t>
              </w:r>
              <w:proofErr w:type="gramEnd"/>
              <w:r w:rsidRPr="00822D3D">
                <w:rPr>
                  <w:rStyle w:val="Hyperlink"/>
                </w:rPr>
                <w:t>filter=</w:t>
              </w:r>
            </w:hyperlink>
          </w:p>
        </w:tc>
        <w:tc>
          <w:tcPr>
            <w:tcW w:w="1602" w:type="dxa"/>
          </w:tcPr>
          <w:p w14:paraId="77BC3A8E" w14:textId="262392B7" w:rsidR="0005681A" w:rsidRDefault="0005681A" w:rsidP="0005681A">
            <w:pPr>
              <w:cnfStyle w:val="000000100000" w:firstRow="0" w:lastRow="0" w:firstColumn="0" w:lastColumn="0" w:oddVBand="0" w:evenVBand="0" w:oddHBand="1" w:evenHBand="0" w:firstRowFirstColumn="0" w:firstRowLastColumn="0" w:lastRowFirstColumn="0" w:lastRowLastColumn="0"/>
            </w:pPr>
            <w:r>
              <w:t xml:space="preserve">GET </w:t>
            </w:r>
          </w:p>
        </w:tc>
        <w:tc>
          <w:tcPr>
            <w:tcW w:w="1361" w:type="dxa"/>
          </w:tcPr>
          <w:p w14:paraId="0B1F40C4" w14:textId="3DC03592" w:rsidR="0005681A" w:rsidRDefault="0005681A" w:rsidP="0005681A">
            <w:pPr>
              <w:cnfStyle w:val="000000100000" w:firstRow="0" w:lastRow="0" w:firstColumn="0" w:lastColumn="0" w:oddVBand="0" w:evenVBand="0" w:oddHBand="1" w:evenHBand="0" w:firstRowFirstColumn="0" w:firstRowLastColumn="0" w:lastRowFirstColumn="0" w:lastRowLastColumn="0"/>
            </w:pPr>
            <w:r>
              <w:t>Yes</w:t>
            </w:r>
          </w:p>
        </w:tc>
      </w:tr>
      <w:tr w:rsidR="00BB4992" w:rsidRPr="0005681A" w14:paraId="763816FE"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6833B52" w14:textId="60D6F346" w:rsidR="00BB4992" w:rsidRPr="0005681A" w:rsidRDefault="00BB4992" w:rsidP="0005681A">
            <w:r>
              <w:t>Assignment</w:t>
            </w:r>
          </w:p>
        </w:tc>
        <w:tc>
          <w:tcPr>
            <w:tcW w:w="4930" w:type="dxa"/>
          </w:tcPr>
          <w:p w14:paraId="6387891C" w14:textId="691DD0F9" w:rsidR="00BB4992" w:rsidRDefault="00BB4992" w:rsidP="0005681A">
            <w:pPr>
              <w:cnfStyle w:val="000000010000" w:firstRow="0" w:lastRow="0" w:firstColumn="0" w:lastColumn="0" w:oddVBand="0" w:evenVBand="0" w:oddHBand="0" w:evenHBand="1" w:firstRowFirstColumn="0" w:firstRowLastColumn="0" w:lastRowFirstColumn="0" w:lastRowLastColumn="0"/>
            </w:pPr>
            <w:hyperlink w:anchor="_/tenants/{id}/accounts/{id}/assignm" w:history="1">
              <w:r w:rsidRPr="00822D3D">
                <w:rPr>
                  <w:rStyle w:val="Hyperlink"/>
                </w:rPr>
                <w:t>/accounts/{id}/assignments</w:t>
              </w:r>
            </w:hyperlink>
          </w:p>
        </w:tc>
        <w:tc>
          <w:tcPr>
            <w:tcW w:w="1602" w:type="dxa"/>
          </w:tcPr>
          <w:p w14:paraId="61A3EC95" w14:textId="6D49A5E0" w:rsidR="00BB4992" w:rsidRDefault="00BB4992" w:rsidP="0005681A">
            <w:pPr>
              <w:cnfStyle w:val="000000010000" w:firstRow="0" w:lastRow="0" w:firstColumn="0" w:lastColumn="0" w:oddVBand="0" w:evenVBand="0" w:oddHBand="0" w:evenHBand="1" w:firstRowFirstColumn="0" w:firstRowLastColumn="0" w:lastRowFirstColumn="0" w:lastRowLastColumn="0"/>
            </w:pPr>
            <w:r>
              <w:t>GET, POST</w:t>
            </w:r>
          </w:p>
        </w:tc>
        <w:tc>
          <w:tcPr>
            <w:tcW w:w="1361" w:type="dxa"/>
          </w:tcPr>
          <w:p w14:paraId="68B8022B" w14:textId="1D71A04F" w:rsidR="00BB4992" w:rsidRDefault="00BB4992" w:rsidP="0005681A">
            <w:pPr>
              <w:cnfStyle w:val="000000010000" w:firstRow="0" w:lastRow="0" w:firstColumn="0" w:lastColumn="0" w:oddVBand="0" w:evenVBand="0" w:oddHBand="0" w:evenHBand="1" w:firstRowFirstColumn="0" w:firstRowLastColumn="0" w:lastRowFirstColumn="0" w:lastRowLastColumn="0"/>
            </w:pPr>
            <w:r>
              <w:t>Yes</w:t>
            </w:r>
          </w:p>
        </w:tc>
      </w:tr>
      <w:tr w:rsidR="00BB4992" w:rsidRPr="0005681A" w14:paraId="13F3EE15"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D9FFEC9" w14:textId="77777777" w:rsidR="00BB4992" w:rsidRDefault="00BB4992" w:rsidP="0005681A"/>
        </w:tc>
        <w:tc>
          <w:tcPr>
            <w:tcW w:w="4930" w:type="dxa"/>
          </w:tcPr>
          <w:p w14:paraId="1DFE187F" w14:textId="37E6DB6A" w:rsidR="00BB4992" w:rsidRDefault="00BB4992" w:rsidP="0005681A">
            <w:pPr>
              <w:cnfStyle w:val="000000100000" w:firstRow="0" w:lastRow="0" w:firstColumn="0" w:lastColumn="0" w:oddVBand="0" w:evenVBand="0" w:oddHBand="1" w:evenHBand="0" w:firstRowFirstColumn="0" w:firstRowLastColumn="0" w:lastRowFirstColumn="0" w:lastRowLastColumn="0"/>
            </w:pPr>
            <w:hyperlink w:anchor="_/tenants/{id}/accounts/{id}/assignm_1" w:history="1">
              <w:r w:rsidRPr="00822D3D">
                <w:rPr>
                  <w:rStyle w:val="Hyperlink"/>
                </w:rPr>
                <w:t>/accounts/{id}/assignments/{id}</w:t>
              </w:r>
            </w:hyperlink>
          </w:p>
        </w:tc>
        <w:tc>
          <w:tcPr>
            <w:tcW w:w="1602" w:type="dxa"/>
          </w:tcPr>
          <w:p w14:paraId="37FE91CF" w14:textId="7D441B34" w:rsidR="00BB4992" w:rsidRDefault="00BB4992" w:rsidP="0005681A">
            <w:pPr>
              <w:cnfStyle w:val="000000100000" w:firstRow="0" w:lastRow="0" w:firstColumn="0" w:lastColumn="0" w:oddVBand="0" w:evenVBand="0" w:oddHBand="1" w:evenHBand="0" w:firstRowFirstColumn="0" w:firstRowLastColumn="0" w:lastRowFirstColumn="0" w:lastRowLastColumn="0"/>
            </w:pPr>
            <w:r>
              <w:t>GET, PUT or PATCH, DELETE</w:t>
            </w:r>
          </w:p>
        </w:tc>
        <w:tc>
          <w:tcPr>
            <w:tcW w:w="1361" w:type="dxa"/>
          </w:tcPr>
          <w:p w14:paraId="3C2C8B97" w14:textId="2B1FA6CE" w:rsidR="00BB4992" w:rsidRDefault="00BB4992" w:rsidP="0005681A">
            <w:pPr>
              <w:cnfStyle w:val="000000100000" w:firstRow="0" w:lastRow="0" w:firstColumn="0" w:lastColumn="0" w:oddVBand="0" w:evenVBand="0" w:oddHBand="1" w:evenHBand="0" w:firstRowFirstColumn="0" w:firstRowLastColumn="0" w:lastRowFirstColumn="0" w:lastRowLastColumn="0"/>
            </w:pPr>
            <w:r>
              <w:t>Yes</w:t>
            </w:r>
          </w:p>
        </w:tc>
      </w:tr>
      <w:tr w:rsidR="00BB4992" w:rsidRPr="0005681A" w14:paraId="4AACC540"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C43DC9F" w14:textId="77777777" w:rsidR="00BB4992" w:rsidRDefault="00BB4992" w:rsidP="0005681A"/>
        </w:tc>
        <w:tc>
          <w:tcPr>
            <w:tcW w:w="4930" w:type="dxa"/>
          </w:tcPr>
          <w:p w14:paraId="5273C0A3" w14:textId="2E7C4E1F" w:rsidR="00BB4992" w:rsidRDefault="00BB4992" w:rsidP="0005681A">
            <w:pPr>
              <w:cnfStyle w:val="000000010000" w:firstRow="0" w:lastRow="0" w:firstColumn="0" w:lastColumn="0" w:oddVBand="0" w:evenVBand="0" w:oddHBand="0" w:evenHBand="1" w:firstRowFirstColumn="0" w:firstRowLastColumn="0" w:lastRowFirstColumn="0" w:lastRowLastColumn="0"/>
            </w:pPr>
            <w:hyperlink w:anchor="_/tenants/{id}/accounts/{id}/assignm_2" w:history="1">
              <w:r w:rsidRPr="00822D3D">
                <w:rPr>
                  <w:rStyle w:val="Hyperlink"/>
                </w:rPr>
                <w:t>/accounts/{id}/assignments/{id}</w:t>
              </w:r>
              <w:proofErr w:type="gramStart"/>
              <w:r w:rsidRPr="00822D3D">
                <w:rPr>
                  <w:rStyle w:val="Hyperlink"/>
                </w:rPr>
                <w:t>?disable</w:t>
              </w:r>
              <w:proofErr w:type="gramEnd"/>
            </w:hyperlink>
            <w:r w:rsidRPr="00822D3D">
              <w:t xml:space="preserve"> </w:t>
            </w:r>
          </w:p>
        </w:tc>
        <w:tc>
          <w:tcPr>
            <w:tcW w:w="1602" w:type="dxa"/>
          </w:tcPr>
          <w:p w14:paraId="3DB2173D" w14:textId="356B9D5B" w:rsidR="00BB4992" w:rsidRDefault="00BB4992" w:rsidP="0005681A">
            <w:pPr>
              <w:cnfStyle w:val="000000010000" w:firstRow="0" w:lastRow="0" w:firstColumn="0" w:lastColumn="0" w:oddVBand="0" w:evenVBand="0" w:oddHBand="0" w:evenHBand="1" w:firstRowFirstColumn="0" w:firstRowLastColumn="0" w:lastRowFirstColumn="0" w:lastRowLastColumn="0"/>
            </w:pPr>
            <w:r>
              <w:t>PUT or PATCH</w:t>
            </w:r>
          </w:p>
        </w:tc>
        <w:tc>
          <w:tcPr>
            <w:tcW w:w="1361" w:type="dxa"/>
          </w:tcPr>
          <w:p w14:paraId="743259D2" w14:textId="784EF7D6" w:rsidR="00BB4992" w:rsidRDefault="00BB4992" w:rsidP="0005681A">
            <w:pPr>
              <w:cnfStyle w:val="000000010000" w:firstRow="0" w:lastRow="0" w:firstColumn="0" w:lastColumn="0" w:oddVBand="0" w:evenVBand="0" w:oddHBand="0" w:evenHBand="1" w:firstRowFirstColumn="0" w:firstRowLastColumn="0" w:lastRowFirstColumn="0" w:lastRowLastColumn="0"/>
            </w:pPr>
            <w:r>
              <w:t>Yes</w:t>
            </w:r>
          </w:p>
        </w:tc>
      </w:tr>
      <w:tr w:rsidR="00BB4992" w:rsidRPr="0005681A" w14:paraId="26033180"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A95B22E" w14:textId="77777777" w:rsidR="00BB4992" w:rsidRDefault="00BB4992" w:rsidP="0005681A"/>
        </w:tc>
        <w:tc>
          <w:tcPr>
            <w:tcW w:w="4930" w:type="dxa"/>
          </w:tcPr>
          <w:p w14:paraId="5BE1955B" w14:textId="71CDC237" w:rsidR="00BB4992" w:rsidRDefault="00BB4992" w:rsidP="0005681A">
            <w:pPr>
              <w:cnfStyle w:val="000000100000" w:firstRow="0" w:lastRow="0" w:firstColumn="0" w:lastColumn="0" w:oddVBand="0" w:evenVBand="0" w:oddHBand="1" w:evenHBand="0" w:firstRowFirstColumn="0" w:firstRowLastColumn="0" w:lastRowFirstColumn="0" w:lastRowLastColumn="0"/>
            </w:pPr>
            <w:hyperlink w:anchor="_/tenants/{id}/accounts/{id}/assignm_3" w:history="1">
              <w:r w:rsidRPr="00822D3D">
                <w:rPr>
                  <w:rStyle w:val="Hyperlink"/>
                </w:rPr>
                <w:t>/accounts/{id}/assignments</w:t>
              </w:r>
              <w:proofErr w:type="gramStart"/>
              <w:r w:rsidRPr="00822D3D">
                <w:rPr>
                  <w:rStyle w:val="Hyperlink"/>
                </w:rPr>
                <w:t>?$</w:t>
              </w:r>
              <w:proofErr w:type="gramEnd"/>
              <w:r w:rsidRPr="00822D3D">
                <w:rPr>
                  <w:rStyle w:val="Hyperlink"/>
                </w:rPr>
                <w:t>filter=</w:t>
              </w:r>
            </w:hyperlink>
          </w:p>
        </w:tc>
        <w:tc>
          <w:tcPr>
            <w:tcW w:w="1602" w:type="dxa"/>
          </w:tcPr>
          <w:p w14:paraId="782BADA1" w14:textId="7C807CD4" w:rsidR="00BB4992" w:rsidRDefault="00BB4992" w:rsidP="0005681A">
            <w:pPr>
              <w:cnfStyle w:val="000000100000" w:firstRow="0" w:lastRow="0" w:firstColumn="0" w:lastColumn="0" w:oddVBand="0" w:evenVBand="0" w:oddHBand="1" w:evenHBand="0" w:firstRowFirstColumn="0" w:firstRowLastColumn="0" w:lastRowFirstColumn="0" w:lastRowLastColumn="0"/>
            </w:pPr>
            <w:r>
              <w:t>GET</w:t>
            </w:r>
          </w:p>
        </w:tc>
        <w:tc>
          <w:tcPr>
            <w:tcW w:w="1361" w:type="dxa"/>
          </w:tcPr>
          <w:p w14:paraId="3EB0F712" w14:textId="0886C621" w:rsidR="00BB4992" w:rsidRDefault="00BB4992" w:rsidP="0005681A">
            <w:pPr>
              <w:cnfStyle w:val="000000100000" w:firstRow="0" w:lastRow="0" w:firstColumn="0" w:lastColumn="0" w:oddVBand="0" w:evenVBand="0" w:oddHBand="1" w:evenHBand="0" w:firstRowFirstColumn="0" w:firstRowLastColumn="0" w:lastRowFirstColumn="0" w:lastRowLastColumn="0"/>
            </w:pPr>
            <w:r>
              <w:t>No</w:t>
            </w:r>
          </w:p>
        </w:tc>
      </w:tr>
      <w:tr w:rsidR="00A57CFF" w:rsidRPr="0005681A" w14:paraId="7C4F8C37"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719F521" w14:textId="5C9F1B5A" w:rsidR="00A57CFF" w:rsidRDefault="00A57CFF" w:rsidP="0005681A">
            <w:r>
              <w:t>Creative</w:t>
            </w:r>
          </w:p>
        </w:tc>
        <w:tc>
          <w:tcPr>
            <w:tcW w:w="4930" w:type="dxa"/>
          </w:tcPr>
          <w:p w14:paraId="09DDA39F" w14:textId="33C160EE" w:rsidR="00A57CFF" w:rsidRDefault="00A57CFF" w:rsidP="0005681A">
            <w:pPr>
              <w:cnfStyle w:val="000000010000" w:firstRow="0" w:lastRow="0" w:firstColumn="0" w:lastColumn="0" w:oddVBand="0" w:evenVBand="0" w:oddHBand="0" w:evenHBand="1" w:firstRowFirstColumn="0" w:firstRowLastColumn="0" w:lastRowFirstColumn="0" w:lastRowLastColumn="0"/>
            </w:pPr>
            <w:hyperlink w:anchor="_/tenants/{id}/accounts/{id}/creativ" w:history="1">
              <w:r w:rsidRPr="00822D3D">
                <w:rPr>
                  <w:rStyle w:val="Hyperlink"/>
                </w:rPr>
                <w:t>/accounts/{id}/</w:t>
              </w:r>
              <w:proofErr w:type="spellStart"/>
              <w:r w:rsidRPr="00822D3D">
                <w:rPr>
                  <w:rStyle w:val="Hyperlink"/>
                </w:rPr>
                <w:t>creatives</w:t>
              </w:r>
              <w:proofErr w:type="spellEnd"/>
            </w:hyperlink>
          </w:p>
        </w:tc>
        <w:tc>
          <w:tcPr>
            <w:tcW w:w="1602" w:type="dxa"/>
          </w:tcPr>
          <w:p w14:paraId="16DAB9D2" w14:textId="1CB05BE9"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GET</w:t>
            </w:r>
            <w:r>
              <w:t xml:space="preserve">, </w:t>
            </w:r>
            <w:r w:rsidRPr="00822D3D">
              <w:t>POST</w:t>
            </w:r>
          </w:p>
        </w:tc>
        <w:tc>
          <w:tcPr>
            <w:tcW w:w="1361" w:type="dxa"/>
          </w:tcPr>
          <w:p w14:paraId="60176376" w14:textId="34C2BE21"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A57CFF" w:rsidRPr="0005681A" w14:paraId="7BE3F556"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5F7DAD9" w14:textId="77777777" w:rsidR="00A57CFF" w:rsidRDefault="00A57CFF" w:rsidP="0005681A"/>
        </w:tc>
        <w:tc>
          <w:tcPr>
            <w:tcW w:w="4930" w:type="dxa"/>
          </w:tcPr>
          <w:p w14:paraId="109357E1" w14:textId="2E04D294" w:rsidR="00A57CFF" w:rsidRDefault="00A57CFF" w:rsidP="0005681A">
            <w:pPr>
              <w:cnfStyle w:val="000000100000" w:firstRow="0" w:lastRow="0" w:firstColumn="0" w:lastColumn="0" w:oddVBand="0" w:evenVBand="0" w:oddHBand="1" w:evenHBand="0" w:firstRowFirstColumn="0" w:firstRowLastColumn="0" w:lastRowFirstColumn="0" w:lastRowLastColumn="0"/>
            </w:pPr>
            <w:hyperlink w:anchor="_/tenants/{id}/accounts/{id}/creativ_1" w:history="1">
              <w:r w:rsidRPr="00822D3D">
                <w:rPr>
                  <w:rStyle w:val="Hyperlink"/>
                </w:rPr>
                <w:t>/accounts/{id}/</w:t>
              </w:r>
              <w:proofErr w:type="spellStart"/>
              <w:r w:rsidRPr="00822D3D">
                <w:rPr>
                  <w:rStyle w:val="Hyperlink"/>
                </w:rPr>
                <w:t>creatives</w:t>
              </w:r>
              <w:proofErr w:type="spellEnd"/>
              <w:r w:rsidRPr="00822D3D">
                <w:rPr>
                  <w:rStyle w:val="Hyperlink"/>
                </w:rPr>
                <w:t>/{id}</w:t>
              </w:r>
            </w:hyperlink>
            <w:r w:rsidRPr="00822D3D">
              <w:t xml:space="preserve"> </w:t>
            </w:r>
          </w:p>
        </w:tc>
        <w:tc>
          <w:tcPr>
            <w:tcW w:w="1602" w:type="dxa"/>
          </w:tcPr>
          <w:p w14:paraId="7F9F0A2F" w14:textId="0A0F4266" w:rsidR="00A57CFF" w:rsidRDefault="00A57CFF" w:rsidP="0005681A">
            <w:pPr>
              <w:cnfStyle w:val="000000100000" w:firstRow="0" w:lastRow="0" w:firstColumn="0" w:lastColumn="0" w:oddVBand="0" w:evenVBand="0" w:oddHBand="1" w:evenHBand="0" w:firstRowFirstColumn="0" w:firstRowLastColumn="0" w:lastRowFirstColumn="0" w:lastRowLastColumn="0"/>
            </w:pPr>
            <w:r w:rsidRPr="00822D3D">
              <w:t>GET</w:t>
            </w:r>
            <w:r>
              <w:t xml:space="preserve">, </w:t>
            </w:r>
            <w:r w:rsidRPr="00822D3D">
              <w:t>PUT or PATCH</w:t>
            </w:r>
            <w:r>
              <w:t xml:space="preserve">, </w:t>
            </w:r>
            <w:r w:rsidRPr="00822D3D">
              <w:t>DELETE</w:t>
            </w:r>
          </w:p>
        </w:tc>
        <w:tc>
          <w:tcPr>
            <w:tcW w:w="1361" w:type="dxa"/>
          </w:tcPr>
          <w:p w14:paraId="135696CD" w14:textId="0672F33D" w:rsidR="00A57CFF" w:rsidRDefault="00A57CFF"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A57CFF" w:rsidRPr="0005681A" w14:paraId="06F80955"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6EAC333" w14:textId="77777777" w:rsidR="00A57CFF" w:rsidRDefault="00A57CFF" w:rsidP="0005681A"/>
        </w:tc>
        <w:tc>
          <w:tcPr>
            <w:tcW w:w="4930" w:type="dxa"/>
          </w:tcPr>
          <w:p w14:paraId="474F2723" w14:textId="02EA16C6" w:rsidR="00A57CFF" w:rsidRDefault="00A57CFF" w:rsidP="0005681A">
            <w:pPr>
              <w:cnfStyle w:val="000000010000" w:firstRow="0" w:lastRow="0" w:firstColumn="0" w:lastColumn="0" w:oddVBand="0" w:evenVBand="0" w:oddHBand="0" w:evenHBand="1" w:firstRowFirstColumn="0" w:firstRowLastColumn="0" w:lastRowFirstColumn="0" w:lastRowLastColumn="0"/>
            </w:pPr>
            <w:hyperlink w:anchor="_/tenants/{id}/accounts/{id}/creativ_2" w:history="1">
              <w:r w:rsidRPr="00822D3D">
                <w:rPr>
                  <w:rStyle w:val="Hyperlink"/>
                </w:rPr>
                <w:t>/accounts/{id}/</w:t>
              </w:r>
              <w:proofErr w:type="spellStart"/>
              <w:r w:rsidRPr="00822D3D">
                <w:rPr>
                  <w:rStyle w:val="Hyperlink"/>
                </w:rPr>
                <w:t>creatives</w:t>
              </w:r>
              <w:proofErr w:type="spellEnd"/>
              <w:proofErr w:type="gramStart"/>
              <w:r w:rsidRPr="00822D3D">
                <w:rPr>
                  <w:rStyle w:val="Hyperlink"/>
                </w:rPr>
                <w:t>?$</w:t>
              </w:r>
              <w:proofErr w:type="gramEnd"/>
              <w:r w:rsidRPr="00822D3D">
                <w:rPr>
                  <w:rStyle w:val="Hyperlink"/>
                </w:rPr>
                <w:t>filter=</w:t>
              </w:r>
            </w:hyperlink>
          </w:p>
        </w:tc>
        <w:tc>
          <w:tcPr>
            <w:tcW w:w="1602" w:type="dxa"/>
          </w:tcPr>
          <w:p w14:paraId="429D389D" w14:textId="69785277"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GET</w:t>
            </w:r>
          </w:p>
        </w:tc>
        <w:tc>
          <w:tcPr>
            <w:tcW w:w="1361" w:type="dxa"/>
          </w:tcPr>
          <w:p w14:paraId="2491C324" w14:textId="48008356"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No</w:t>
            </w:r>
          </w:p>
        </w:tc>
      </w:tr>
      <w:tr w:rsidR="00816447" w:rsidRPr="0005681A" w14:paraId="29CB9438"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BDD292D" w14:textId="486C30F0" w:rsidR="00816447" w:rsidRDefault="00816447" w:rsidP="0005681A">
            <w:r>
              <w:t>Order</w:t>
            </w:r>
          </w:p>
        </w:tc>
        <w:tc>
          <w:tcPr>
            <w:tcW w:w="4930" w:type="dxa"/>
          </w:tcPr>
          <w:p w14:paraId="1E81A1AE" w14:textId="30D71B91" w:rsidR="00816447" w:rsidRDefault="00816447" w:rsidP="0005681A">
            <w:pPr>
              <w:cnfStyle w:val="000000100000" w:firstRow="0" w:lastRow="0" w:firstColumn="0" w:lastColumn="0" w:oddVBand="0" w:evenVBand="0" w:oddHBand="1" w:evenHBand="0" w:firstRowFirstColumn="0" w:firstRowLastColumn="0" w:lastRowFirstColumn="0" w:lastRowLastColumn="0"/>
            </w:pPr>
            <w:hyperlink w:anchor="_/tenants/{id}/accounts/{id}/campaig" w:history="1">
              <w:r w:rsidRPr="00822D3D">
                <w:rPr>
                  <w:rStyle w:val="Hyperlink"/>
                </w:rPr>
                <w:t>/accounts/{id}/</w:t>
              </w:r>
            </w:hyperlink>
            <w:r w:rsidRPr="00822D3D">
              <w:rPr>
                <w:u w:val="single"/>
              </w:rPr>
              <w:t>orders</w:t>
            </w:r>
          </w:p>
        </w:tc>
        <w:tc>
          <w:tcPr>
            <w:tcW w:w="1602" w:type="dxa"/>
          </w:tcPr>
          <w:p w14:paraId="6E244D46" w14:textId="3A82A103"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rsidRPr="00822D3D">
              <w:t>GET</w:t>
            </w:r>
            <w:r>
              <w:t xml:space="preserve">, </w:t>
            </w:r>
            <w:r w:rsidRPr="00822D3D">
              <w:t>POST</w:t>
            </w:r>
          </w:p>
        </w:tc>
        <w:tc>
          <w:tcPr>
            <w:tcW w:w="1361" w:type="dxa"/>
          </w:tcPr>
          <w:p w14:paraId="01B5780F" w14:textId="177A589B"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t>Yes</w:t>
            </w:r>
          </w:p>
        </w:tc>
      </w:tr>
      <w:tr w:rsidR="00816447" w:rsidRPr="0005681A" w14:paraId="14D848C4"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C66AD5C" w14:textId="77777777" w:rsidR="00816447" w:rsidRDefault="00816447" w:rsidP="0005681A"/>
        </w:tc>
        <w:tc>
          <w:tcPr>
            <w:tcW w:w="4930" w:type="dxa"/>
          </w:tcPr>
          <w:p w14:paraId="7A157F41" w14:textId="77777777" w:rsidR="00816447" w:rsidRDefault="00816447" w:rsidP="0005681A">
            <w:pPr>
              <w:cnfStyle w:val="000000010000" w:firstRow="0" w:lastRow="0" w:firstColumn="0" w:lastColumn="0" w:oddVBand="0" w:evenVBand="0" w:oddHBand="0" w:evenHBand="1" w:firstRowFirstColumn="0" w:firstRowLastColumn="0" w:lastRowFirstColumn="0" w:lastRowLastColumn="0"/>
            </w:pPr>
          </w:p>
        </w:tc>
        <w:tc>
          <w:tcPr>
            <w:tcW w:w="1602" w:type="dxa"/>
          </w:tcPr>
          <w:p w14:paraId="25BFE2D7" w14:textId="0672A897" w:rsidR="00816447" w:rsidRPr="00822D3D" w:rsidRDefault="00816447" w:rsidP="0005681A">
            <w:pPr>
              <w:cnfStyle w:val="000000010000" w:firstRow="0" w:lastRow="0" w:firstColumn="0" w:lastColumn="0" w:oddVBand="0" w:evenVBand="0" w:oddHBand="0" w:evenHBand="1" w:firstRowFirstColumn="0" w:firstRowLastColumn="0" w:lastRowFirstColumn="0" w:lastRowLastColumn="0"/>
            </w:pPr>
            <w:r w:rsidRPr="00822D3D">
              <w:t>GET</w:t>
            </w:r>
            <w:r>
              <w:t>,</w:t>
            </w:r>
            <w:r w:rsidRPr="00822D3D">
              <w:t xml:space="preserve"> PUT or PATCH</w:t>
            </w:r>
            <w:r>
              <w:t xml:space="preserve">, </w:t>
            </w:r>
            <w:r w:rsidRPr="00822D3D">
              <w:t>DELETE</w:t>
            </w:r>
          </w:p>
        </w:tc>
        <w:tc>
          <w:tcPr>
            <w:tcW w:w="1361" w:type="dxa"/>
          </w:tcPr>
          <w:p w14:paraId="4D6E2041" w14:textId="4BA5E26A" w:rsidR="00816447" w:rsidRPr="00822D3D" w:rsidRDefault="00816447" w:rsidP="0005681A">
            <w:pPr>
              <w:cnfStyle w:val="000000010000" w:firstRow="0" w:lastRow="0" w:firstColumn="0" w:lastColumn="0" w:oddVBand="0" w:evenVBand="0" w:oddHBand="0" w:evenHBand="1" w:firstRowFirstColumn="0" w:firstRowLastColumn="0" w:lastRowFirstColumn="0" w:lastRowLastColumn="0"/>
            </w:pPr>
            <w:r>
              <w:t>Yes</w:t>
            </w:r>
          </w:p>
        </w:tc>
      </w:tr>
      <w:tr w:rsidR="00816447" w:rsidRPr="0005681A" w14:paraId="4FE75D15"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1D5CEC5" w14:textId="77777777" w:rsidR="00816447" w:rsidRDefault="00816447" w:rsidP="0005681A"/>
        </w:tc>
        <w:tc>
          <w:tcPr>
            <w:tcW w:w="4930" w:type="dxa"/>
          </w:tcPr>
          <w:p w14:paraId="726A261E" w14:textId="474949F7" w:rsidR="00816447" w:rsidRDefault="00816447" w:rsidP="0005681A">
            <w:pPr>
              <w:cnfStyle w:val="000000100000" w:firstRow="0" w:lastRow="0" w:firstColumn="0" w:lastColumn="0" w:oddVBand="0" w:evenVBand="0" w:oddHBand="1" w:evenHBand="0" w:firstRowFirstColumn="0" w:firstRowLastColumn="0" w:lastRowFirstColumn="0" w:lastRowLastColumn="0"/>
            </w:pPr>
            <w:hyperlink w:anchor="_/tenants/{id}/accounts/{id}/campaig_1" w:history="1">
              <w:r w:rsidRPr="00822D3D">
                <w:rPr>
                  <w:rStyle w:val="Hyperlink"/>
                </w:rPr>
                <w:t>/accounts/{id}/orders/{id}</w:t>
              </w:r>
            </w:hyperlink>
            <w:r w:rsidRPr="00822D3D">
              <w:t xml:space="preserve"> </w:t>
            </w:r>
          </w:p>
        </w:tc>
        <w:tc>
          <w:tcPr>
            <w:tcW w:w="1602" w:type="dxa"/>
          </w:tcPr>
          <w:p w14:paraId="6D4542D5" w14:textId="2E3214D7"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rsidRPr="00822D3D">
              <w:t>GET</w:t>
            </w:r>
          </w:p>
        </w:tc>
        <w:tc>
          <w:tcPr>
            <w:tcW w:w="1361" w:type="dxa"/>
          </w:tcPr>
          <w:p w14:paraId="1521E1FD" w14:textId="525650A0"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rsidRPr="00822D3D">
              <w:t>No</w:t>
            </w:r>
          </w:p>
        </w:tc>
      </w:tr>
      <w:tr w:rsidR="00816447" w:rsidRPr="0005681A" w14:paraId="362B8708"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D05552B" w14:textId="56BB5E7F" w:rsidR="00816447" w:rsidRDefault="00816447" w:rsidP="0005681A">
            <w:r>
              <w:t>Line</w:t>
            </w:r>
          </w:p>
        </w:tc>
        <w:tc>
          <w:tcPr>
            <w:tcW w:w="4930" w:type="dxa"/>
          </w:tcPr>
          <w:p w14:paraId="50A15273" w14:textId="1B1D67DD" w:rsidR="00816447" w:rsidRDefault="00816447" w:rsidP="0005681A">
            <w:pPr>
              <w:cnfStyle w:val="000000010000" w:firstRow="0" w:lastRow="0" w:firstColumn="0" w:lastColumn="0" w:oddVBand="0" w:evenVBand="0" w:oddHBand="0" w:evenHBand="1" w:firstRowFirstColumn="0" w:firstRowLastColumn="0" w:lastRowFirstColumn="0" w:lastRowLastColumn="0"/>
            </w:pPr>
            <w:hyperlink w:anchor="_/tenants/{id}/accounts/{id}/campaig_6" w:history="1">
              <w:r w:rsidRPr="00822D3D">
                <w:rPr>
                  <w:rStyle w:val="Hyperlink"/>
                </w:rPr>
                <w:t>/accounts/{id}/orders/{id}/lines</w:t>
              </w:r>
            </w:hyperlink>
          </w:p>
        </w:tc>
        <w:tc>
          <w:tcPr>
            <w:tcW w:w="1602" w:type="dxa"/>
          </w:tcPr>
          <w:p w14:paraId="57E4F20C" w14:textId="52265A35"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GET</w:t>
            </w:r>
            <w:r>
              <w:t xml:space="preserve">, </w:t>
            </w:r>
            <w:r w:rsidRPr="00822D3D">
              <w:t>POST</w:t>
            </w:r>
          </w:p>
        </w:tc>
        <w:tc>
          <w:tcPr>
            <w:tcW w:w="1361" w:type="dxa"/>
          </w:tcPr>
          <w:p w14:paraId="0526A243" w14:textId="245F83B0"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816447" w:rsidRPr="0005681A" w14:paraId="72214E62"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EC87286" w14:textId="77777777" w:rsidR="00816447" w:rsidRDefault="00816447" w:rsidP="0005681A"/>
        </w:tc>
        <w:tc>
          <w:tcPr>
            <w:tcW w:w="4930" w:type="dxa"/>
          </w:tcPr>
          <w:p w14:paraId="1ADE68EE" w14:textId="7F4BC802" w:rsidR="00816447" w:rsidRDefault="00816447" w:rsidP="0005681A">
            <w:pPr>
              <w:cnfStyle w:val="000000100000" w:firstRow="0" w:lastRow="0" w:firstColumn="0" w:lastColumn="0" w:oddVBand="0" w:evenVBand="0" w:oddHBand="1" w:evenHBand="0" w:firstRowFirstColumn="0" w:firstRowLastColumn="0" w:lastRowFirstColumn="0" w:lastRowLastColumn="0"/>
            </w:pPr>
            <w:hyperlink w:anchor="_/tenants/{id}/accounts/{id}/campaig_7" w:history="1">
              <w:r w:rsidRPr="00822D3D">
                <w:rPr>
                  <w:rStyle w:val="Hyperlink"/>
                </w:rPr>
                <w:t>/accounts/{id}/orders/{id}/lines/{id}</w:t>
              </w:r>
            </w:hyperlink>
          </w:p>
        </w:tc>
        <w:tc>
          <w:tcPr>
            <w:tcW w:w="1602" w:type="dxa"/>
          </w:tcPr>
          <w:p w14:paraId="616C3BD0" w14:textId="1944E319"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GET</w:t>
            </w:r>
            <w:r>
              <w:t>,</w:t>
            </w:r>
            <w:r w:rsidRPr="00822D3D">
              <w:t xml:space="preserve"> PUT or PATCH</w:t>
            </w:r>
            <w:r>
              <w:t xml:space="preserve">, </w:t>
            </w:r>
            <w:r w:rsidRPr="00822D3D">
              <w:t>DELETE</w:t>
            </w:r>
          </w:p>
        </w:tc>
        <w:tc>
          <w:tcPr>
            <w:tcW w:w="1361" w:type="dxa"/>
          </w:tcPr>
          <w:p w14:paraId="103F9419" w14:textId="02C8FEFE"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816447" w:rsidRPr="0005681A" w14:paraId="61305EDD"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0DAEFCF" w14:textId="77777777" w:rsidR="00816447" w:rsidRDefault="00816447" w:rsidP="0005681A"/>
        </w:tc>
        <w:tc>
          <w:tcPr>
            <w:tcW w:w="4930" w:type="dxa"/>
          </w:tcPr>
          <w:p w14:paraId="2A2EA3A7" w14:textId="6C9D16CC" w:rsidR="00816447" w:rsidRDefault="00816447" w:rsidP="0005681A">
            <w:pPr>
              <w:cnfStyle w:val="000000010000" w:firstRow="0" w:lastRow="0" w:firstColumn="0" w:lastColumn="0" w:oddVBand="0" w:evenVBand="0" w:oddHBand="0" w:evenHBand="1" w:firstRowFirstColumn="0" w:firstRowLastColumn="0" w:lastRowFirstColumn="0" w:lastRowLastColumn="0"/>
            </w:pPr>
            <w:hyperlink w:anchor="_/tenants/{id}/accounts/{id}/campaig_2" w:history="1">
              <w:r w:rsidRPr="00822D3D">
                <w:rPr>
                  <w:rStyle w:val="Hyperlink"/>
                </w:rPr>
                <w:t>/accounts/{id}/orders</w:t>
              </w:r>
              <w:proofErr w:type="gramStart"/>
              <w:r w:rsidRPr="00822D3D">
                <w:rPr>
                  <w:rStyle w:val="Hyperlink"/>
                </w:rPr>
                <w:t>?$</w:t>
              </w:r>
              <w:proofErr w:type="gramEnd"/>
              <w:r w:rsidRPr="00822D3D">
                <w:rPr>
                  <w:rStyle w:val="Hyperlink"/>
                </w:rPr>
                <w:t>filter=</w:t>
              </w:r>
            </w:hyperlink>
          </w:p>
        </w:tc>
        <w:tc>
          <w:tcPr>
            <w:tcW w:w="1602" w:type="dxa"/>
          </w:tcPr>
          <w:p w14:paraId="5A491422" w14:textId="2F22BBC0" w:rsidR="00816447" w:rsidRDefault="00816447" w:rsidP="0005681A">
            <w:pPr>
              <w:cnfStyle w:val="000000010000" w:firstRow="0" w:lastRow="0" w:firstColumn="0" w:lastColumn="0" w:oddVBand="0" w:evenVBand="0" w:oddHBand="0" w:evenHBand="1" w:firstRowFirstColumn="0" w:firstRowLastColumn="0" w:lastRowFirstColumn="0" w:lastRowLastColumn="0"/>
            </w:pPr>
            <w:ins w:id="409" w:author="Katie Stroud" w:date="2015-10-20T23:30:00Z">
              <w:r>
                <w:t>GET?</w:t>
              </w:r>
            </w:ins>
          </w:p>
        </w:tc>
        <w:tc>
          <w:tcPr>
            <w:tcW w:w="1361" w:type="dxa"/>
          </w:tcPr>
          <w:p w14:paraId="40964DB8" w14:textId="12A5688C" w:rsidR="00816447" w:rsidRDefault="00816447" w:rsidP="0005681A">
            <w:pPr>
              <w:cnfStyle w:val="000000010000" w:firstRow="0" w:lastRow="0" w:firstColumn="0" w:lastColumn="0" w:oddVBand="0" w:evenVBand="0" w:oddHBand="0" w:evenHBand="1" w:firstRowFirstColumn="0" w:firstRowLastColumn="0" w:lastRowFirstColumn="0" w:lastRowLastColumn="0"/>
            </w:pPr>
            <w:ins w:id="410" w:author="Katie Stroud" w:date="2015-10-20T23:30:00Z">
              <w:r>
                <w:t>YES?</w:t>
              </w:r>
            </w:ins>
          </w:p>
        </w:tc>
      </w:tr>
      <w:tr w:rsidR="00816447" w:rsidRPr="0005681A" w14:paraId="012F3697"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171B367" w14:textId="77777777" w:rsidR="00816447" w:rsidRDefault="00816447" w:rsidP="0005681A"/>
        </w:tc>
        <w:tc>
          <w:tcPr>
            <w:tcW w:w="4930" w:type="dxa"/>
          </w:tcPr>
          <w:p w14:paraId="71FC422B" w14:textId="195DCDE3" w:rsidR="00816447" w:rsidRDefault="00816447" w:rsidP="0005681A">
            <w:pPr>
              <w:cnfStyle w:val="000000100000" w:firstRow="0" w:lastRow="0" w:firstColumn="0" w:lastColumn="0" w:oddVBand="0" w:evenVBand="0" w:oddHBand="1" w:evenHBand="0" w:firstRowFirstColumn="0" w:firstRowLastColumn="0" w:lastRowFirstColumn="0" w:lastRowLastColumn="0"/>
            </w:pPr>
            <w:hyperlink w:anchor="_/tenants/{id}/accounts/{id}/campaig_9" w:history="1">
              <w:r w:rsidRPr="00822D3D">
                <w:rPr>
                  <w:rStyle w:val="Hyperlink"/>
                </w:rPr>
                <w:t>/accounts/{id}/orders/{id}/lines/{id}</w:t>
              </w:r>
              <w:proofErr w:type="gramStart"/>
              <w:r w:rsidRPr="00822D3D">
                <w:rPr>
                  <w:rStyle w:val="Hyperlink"/>
                </w:rPr>
                <w:t>?book</w:t>
              </w:r>
              <w:proofErr w:type="gramEnd"/>
            </w:hyperlink>
          </w:p>
        </w:tc>
        <w:tc>
          <w:tcPr>
            <w:tcW w:w="1602" w:type="dxa"/>
          </w:tcPr>
          <w:p w14:paraId="75835DF5" w14:textId="3EB03463"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PUT or PATCH</w:t>
            </w:r>
          </w:p>
        </w:tc>
        <w:tc>
          <w:tcPr>
            <w:tcW w:w="1361" w:type="dxa"/>
          </w:tcPr>
          <w:p w14:paraId="4BB88766" w14:textId="08D69947"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816447" w:rsidRPr="0005681A" w14:paraId="0F5572E6"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5FF0FD6F" w14:textId="77777777" w:rsidR="00816447" w:rsidRDefault="00816447" w:rsidP="0005681A"/>
        </w:tc>
        <w:tc>
          <w:tcPr>
            <w:tcW w:w="4930" w:type="dxa"/>
          </w:tcPr>
          <w:p w14:paraId="3B3787B5" w14:textId="2BC2EE12" w:rsidR="00816447" w:rsidRDefault="00816447" w:rsidP="0005681A">
            <w:pPr>
              <w:cnfStyle w:val="000000010000" w:firstRow="0" w:lastRow="0" w:firstColumn="0" w:lastColumn="0" w:oddVBand="0" w:evenVBand="0" w:oddHBand="0" w:evenHBand="1" w:firstRowFirstColumn="0" w:firstRowLastColumn="0" w:lastRowFirstColumn="0" w:lastRowLastColumn="0"/>
            </w:pPr>
            <w:hyperlink w:anchor="_/tenants/{id}/accounts/{id}/campaig_10" w:history="1">
              <w:r w:rsidRPr="00822D3D">
                <w:rPr>
                  <w:rStyle w:val="Hyperlink"/>
                </w:rPr>
                <w:t>/accounts/{id}/orders/{id}/lines/{id}</w:t>
              </w:r>
              <w:proofErr w:type="gramStart"/>
              <w:r w:rsidRPr="00822D3D">
                <w:rPr>
                  <w:rStyle w:val="Hyperlink"/>
                </w:rPr>
                <w:t>?reserve</w:t>
              </w:r>
              <w:proofErr w:type="gramEnd"/>
            </w:hyperlink>
          </w:p>
        </w:tc>
        <w:tc>
          <w:tcPr>
            <w:tcW w:w="1602" w:type="dxa"/>
          </w:tcPr>
          <w:p w14:paraId="5C5DF24F" w14:textId="7033E1A2"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PUT or PATCH</w:t>
            </w:r>
          </w:p>
        </w:tc>
        <w:tc>
          <w:tcPr>
            <w:tcW w:w="1361" w:type="dxa"/>
          </w:tcPr>
          <w:p w14:paraId="1B25AC73" w14:textId="1163ED6E"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816447" w:rsidRPr="0005681A" w14:paraId="31A0C3E8"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A20A4A4" w14:textId="77777777" w:rsidR="00816447" w:rsidRDefault="00816447" w:rsidP="0005681A"/>
        </w:tc>
        <w:tc>
          <w:tcPr>
            <w:tcW w:w="4930" w:type="dxa"/>
          </w:tcPr>
          <w:p w14:paraId="2158E15A" w14:textId="419845E4" w:rsidR="00816447" w:rsidRDefault="00816447" w:rsidP="0005681A">
            <w:pPr>
              <w:cnfStyle w:val="000000100000" w:firstRow="0" w:lastRow="0" w:firstColumn="0" w:lastColumn="0" w:oddVBand="0" w:evenVBand="0" w:oddHBand="1" w:evenHBand="0" w:firstRowFirstColumn="0" w:firstRowLastColumn="0" w:lastRowFirstColumn="0" w:lastRowLastColumn="0"/>
            </w:pPr>
            <w:hyperlink w:anchor="_/tenants/{id}/accounts/{id}/campaig_11" w:history="1">
              <w:r w:rsidRPr="00822D3D">
                <w:rPr>
                  <w:rStyle w:val="Hyperlink"/>
                </w:rPr>
                <w:t>/accounts/{id}/orders/{id}/lines/{id}</w:t>
              </w:r>
              <w:proofErr w:type="gramStart"/>
              <w:r w:rsidRPr="00822D3D">
                <w:rPr>
                  <w:rStyle w:val="Hyperlink"/>
                </w:rPr>
                <w:t>?cancel</w:t>
              </w:r>
              <w:proofErr w:type="gramEnd"/>
            </w:hyperlink>
          </w:p>
        </w:tc>
        <w:tc>
          <w:tcPr>
            <w:tcW w:w="1602" w:type="dxa"/>
          </w:tcPr>
          <w:p w14:paraId="69C9EEE4" w14:textId="09BE06C3"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PUT or PATCH</w:t>
            </w:r>
          </w:p>
        </w:tc>
        <w:tc>
          <w:tcPr>
            <w:tcW w:w="1361" w:type="dxa"/>
          </w:tcPr>
          <w:p w14:paraId="02DE9FB0" w14:textId="5A160C87"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816447" w:rsidRPr="0005681A" w14:paraId="7FB9D6BE"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E96BBC2" w14:textId="77777777" w:rsidR="00816447" w:rsidRDefault="00816447" w:rsidP="0005681A"/>
        </w:tc>
        <w:tc>
          <w:tcPr>
            <w:tcW w:w="4930" w:type="dxa"/>
          </w:tcPr>
          <w:p w14:paraId="37ADE522" w14:textId="1AEB7EE5" w:rsidR="00816447" w:rsidRDefault="00816447" w:rsidP="0005681A">
            <w:pPr>
              <w:cnfStyle w:val="000000010000" w:firstRow="0" w:lastRow="0" w:firstColumn="0" w:lastColumn="0" w:oddVBand="0" w:evenVBand="0" w:oddHBand="0" w:evenHBand="1" w:firstRowFirstColumn="0" w:firstRowLastColumn="0" w:lastRowFirstColumn="0" w:lastRowLastColumn="0"/>
            </w:pPr>
            <w:hyperlink w:anchor="_/tenants/{id}/accounts/{id}/campaig_12" w:history="1">
              <w:r w:rsidRPr="00822D3D">
                <w:rPr>
                  <w:rStyle w:val="Hyperlink"/>
                </w:rPr>
                <w:t>/accounts/{id}/orders/{id}/lines/{id}</w:t>
              </w:r>
              <w:proofErr w:type="gramStart"/>
              <w:r w:rsidRPr="00822D3D">
                <w:rPr>
                  <w:rStyle w:val="Hyperlink"/>
                </w:rPr>
                <w:t>?reset</w:t>
              </w:r>
              <w:proofErr w:type="gramEnd"/>
            </w:hyperlink>
          </w:p>
        </w:tc>
        <w:tc>
          <w:tcPr>
            <w:tcW w:w="1602" w:type="dxa"/>
          </w:tcPr>
          <w:p w14:paraId="253C1328" w14:textId="576FE797"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PUT or PATCH</w:t>
            </w:r>
          </w:p>
        </w:tc>
        <w:tc>
          <w:tcPr>
            <w:tcW w:w="1361" w:type="dxa"/>
          </w:tcPr>
          <w:p w14:paraId="0CB7BC27" w14:textId="7B1461DF"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75359B" w:rsidRPr="0005681A" w14:paraId="08951C34"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FB9424A" w14:textId="17198229" w:rsidR="0075359B" w:rsidRDefault="0075359B" w:rsidP="0005681A">
            <w:r>
              <w:t>Organizations</w:t>
            </w:r>
          </w:p>
        </w:tc>
        <w:tc>
          <w:tcPr>
            <w:tcW w:w="4930" w:type="dxa"/>
          </w:tcPr>
          <w:p w14:paraId="7130D43E" w14:textId="49271F45" w:rsidR="0075359B" w:rsidRDefault="0075359B" w:rsidP="0005681A">
            <w:pPr>
              <w:cnfStyle w:val="000000100000" w:firstRow="0" w:lastRow="0" w:firstColumn="0" w:lastColumn="0" w:oddVBand="0" w:evenVBand="0" w:oddHBand="1" w:evenHBand="0" w:firstRowFirstColumn="0" w:firstRowLastColumn="0" w:lastRowFirstColumn="0" w:lastRowLastColumn="0"/>
            </w:pPr>
            <w:hyperlink w:anchor="_/tenants/{id}/customers" w:history="1">
              <w:r w:rsidRPr="00822D3D">
                <w:rPr>
                  <w:rStyle w:val="Hyperlink"/>
                </w:rPr>
                <w:t>/organization</w:t>
              </w:r>
            </w:hyperlink>
            <w:r w:rsidRPr="00822D3D">
              <w:rPr>
                <w:u w:val="single"/>
              </w:rPr>
              <w:t>s</w:t>
            </w:r>
          </w:p>
        </w:tc>
        <w:tc>
          <w:tcPr>
            <w:tcW w:w="1602" w:type="dxa"/>
          </w:tcPr>
          <w:p w14:paraId="794B33AC" w14:textId="3D8FD169"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GET</w:t>
            </w:r>
            <w:r>
              <w:t xml:space="preserve">, </w:t>
            </w:r>
            <w:r w:rsidRPr="00822D3D">
              <w:t>POST</w:t>
            </w:r>
          </w:p>
        </w:tc>
        <w:tc>
          <w:tcPr>
            <w:tcW w:w="1361" w:type="dxa"/>
          </w:tcPr>
          <w:p w14:paraId="550A5614" w14:textId="5161903F" w:rsidR="0075359B" w:rsidRDefault="0075359B" w:rsidP="0005681A">
            <w:pPr>
              <w:cnfStyle w:val="000000100000" w:firstRow="0" w:lastRow="0" w:firstColumn="0" w:lastColumn="0" w:oddVBand="0" w:evenVBand="0" w:oddHBand="1" w:evenHBand="0" w:firstRowFirstColumn="0" w:firstRowLastColumn="0" w:lastRowFirstColumn="0" w:lastRowLastColumn="0"/>
            </w:pPr>
            <w:r>
              <w:t>Yes</w:t>
            </w:r>
          </w:p>
        </w:tc>
      </w:tr>
      <w:tr w:rsidR="0075359B" w:rsidRPr="0005681A" w14:paraId="406DF530"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6DDF2A4" w14:textId="77777777" w:rsidR="0075359B" w:rsidRDefault="0075359B" w:rsidP="0005681A"/>
        </w:tc>
        <w:tc>
          <w:tcPr>
            <w:tcW w:w="4930" w:type="dxa"/>
          </w:tcPr>
          <w:p w14:paraId="5BB24462" w14:textId="23CE73E6" w:rsidR="0075359B" w:rsidRDefault="0075359B" w:rsidP="0005681A">
            <w:pPr>
              <w:cnfStyle w:val="000000010000" w:firstRow="0" w:lastRow="0" w:firstColumn="0" w:lastColumn="0" w:oddVBand="0" w:evenVBand="0" w:oddHBand="0" w:evenHBand="1" w:firstRowFirstColumn="0" w:firstRowLastColumn="0" w:lastRowFirstColumn="0" w:lastRowLastColumn="0"/>
            </w:pPr>
            <w:hyperlink w:anchor="_/tenants/{id}/customers/{id}" w:history="1">
              <w:r w:rsidRPr="00822D3D">
                <w:rPr>
                  <w:rStyle w:val="Hyperlink"/>
                </w:rPr>
                <w:t>/organizations/{id}</w:t>
              </w:r>
            </w:hyperlink>
          </w:p>
        </w:tc>
        <w:tc>
          <w:tcPr>
            <w:tcW w:w="1602" w:type="dxa"/>
          </w:tcPr>
          <w:p w14:paraId="60F65664" w14:textId="26E79854"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GET</w:t>
            </w:r>
            <w:r>
              <w:t>,</w:t>
            </w:r>
            <w:r w:rsidRPr="00822D3D">
              <w:t xml:space="preserve"> PUT or PATCH</w:t>
            </w:r>
            <w:r>
              <w:t xml:space="preserve">, </w:t>
            </w:r>
            <w:r w:rsidRPr="00822D3D">
              <w:t>DELETE</w:t>
            </w:r>
          </w:p>
        </w:tc>
        <w:tc>
          <w:tcPr>
            <w:tcW w:w="1361" w:type="dxa"/>
          </w:tcPr>
          <w:p w14:paraId="655D1EA8" w14:textId="1DCBA762" w:rsidR="0075359B" w:rsidRDefault="0075359B" w:rsidP="0005681A">
            <w:pPr>
              <w:cnfStyle w:val="000000010000" w:firstRow="0" w:lastRow="0" w:firstColumn="0" w:lastColumn="0" w:oddVBand="0" w:evenVBand="0" w:oddHBand="0" w:evenHBand="1" w:firstRowFirstColumn="0" w:firstRowLastColumn="0" w:lastRowFirstColumn="0" w:lastRowLastColumn="0"/>
            </w:pPr>
            <w:r>
              <w:t>Yes</w:t>
            </w:r>
          </w:p>
        </w:tc>
      </w:tr>
      <w:tr w:rsidR="0075359B" w:rsidRPr="0005681A" w14:paraId="38F8513E"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FFFE5F1" w14:textId="77777777" w:rsidR="0075359B" w:rsidRDefault="0075359B" w:rsidP="0005681A"/>
        </w:tc>
        <w:tc>
          <w:tcPr>
            <w:tcW w:w="4930" w:type="dxa"/>
          </w:tcPr>
          <w:p w14:paraId="5725150F" w14:textId="42411326" w:rsidR="0075359B" w:rsidRDefault="0075359B" w:rsidP="0005681A">
            <w:pPr>
              <w:cnfStyle w:val="000000100000" w:firstRow="0" w:lastRow="0" w:firstColumn="0" w:lastColumn="0" w:oddVBand="0" w:evenVBand="0" w:oddHBand="1" w:evenHBand="0" w:firstRowFirstColumn="0" w:firstRowLastColumn="0" w:lastRowFirstColumn="0" w:lastRowLastColumn="0"/>
            </w:pPr>
            <w:hyperlink w:anchor="_/tenants/{id}/customers?$filter=" w:history="1">
              <w:r w:rsidRPr="00822D3D">
                <w:rPr>
                  <w:rStyle w:val="Hyperlink"/>
                </w:rPr>
                <w:t>/organizations</w:t>
              </w:r>
              <w:proofErr w:type="gramStart"/>
              <w:r w:rsidRPr="00822D3D">
                <w:rPr>
                  <w:rStyle w:val="Hyperlink"/>
                </w:rPr>
                <w:t>?$</w:t>
              </w:r>
              <w:proofErr w:type="gramEnd"/>
              <w:r w:rsidRPr="00822D3D">
                <w:rPr>
                  <w:rStyle w:val="Hyperlink"/>
                </w:rPr>
                <w:t>filter=</w:t>
              </w:r>
            </w:hyperlink>
            <w:r w:rsidRPr="00822D3D">
              <w:t xml:space="preserve"> </w:t>
            </w:r>
          </w:p>
        </w:tc>
        <w:tc>
          <w:tcPr>
            <w:tcW w:w="1602" w:type="dxa"/>
          </w:tcPr>
          <w:p w14:paraId="44A5B75E" w14:textId="28E11E6A"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GET</w:t>
            </w:r>
          </w:p>
        </w:tc>
        <w:tc>
          <w:tcPr>
            <w:tcW w:w="1361" w:type="dxa"/>
          </w:tcPr>
          <w:p w14:paraId="24785F9A" w14:textId="5F588ABE"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No</w:t>
            </w:r>
          </w:p>
        </w:tc>
      </w:tr>
      <w:tr w:rsidR="0075359B" w:rsidRPr="0005681A" w14:paraId="70ED54BF"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FA1F37A" w14:textId="0E08BA0D" w:rsidR="0075359B" w:rsidRDefault="0075359B" w:rsidP="0005681A">
            <w:r>
              <w:t>Products</w:t>
            </w:r>
          </w:p>
        </w:tc>
        <w:tc>
          <w:tcPr>
            <w:tcW w:w="4930" w:type="dxa"/>
          </w:tcPr>
          <w:p w14:paraId="73066939" w14:textId="5588756A" w:rsidR="0075359B" w:rsidRDefault="0075359B" w:rsidP="0005681A">
            <w:pPr>
              <w:cnfStyle w:val="000000010000" w:firstRow="0" w:lastRow="0" w:firstColumn="0" w:lastColumn="0" w:oddVBand="0" w:evenVBand="0" w:oddHBand="0" w:evenHBand="1" w:firstRowFirstColumn="0" w:firstRowLastColumn="0" w:lastRowFirstColumn="0" w:lastRowLastColumn="0"/>
            </w:pPr>
            <w:hyperlink w:anchor="_/tenants/{id}/products" w:history="1">
              <w:r w:rsidRPr="00822D3D">
                <w:rPr>
                  <w:rStyle w:val="Hyperlink"/>
                </w:rPr>
                <w:t>/products</w:t>
              </w:r>
            </w:hyperlink>
          </w:p>
        </w:tc>
        <w:tc>
          <w:tcPr>
            <w:tcW w:w="1602" w:type="dxa"/>
          </w:tcPr>
          <w:p w14:paraId="57FF9F76" w14:textId="7D14D450"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GET</w:t>
            </w:r>
          </w:p>
        </w:tc>
        <w:tc>
          <w:tcPr>
            <w:tcW w:w="1361" w:type="dxa"/>
          </w:tcPr>
          <w:p w14:paraId="04955BBF" w14:textId="465CF14A"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75359B" w:rsidRPr="0005681A" w14:paraId="5B303B50"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3986E2D" w14:textId="77777777" w:rsidR="0075359B" w:rsidRDefault="0075359B" w:rsidP="0005681A"/>
        </w:tc>
        <w:tc>
          <w:tcPr>
            <w:tcW w:w="4930" w:type="dxa"/>
          </w:tcPr>
          <w:p w14:paraId="69C7A32A" w14:textId="6F0D50D3" w:rsidR="0075359B" w:rsidRDefault="0075359B" w:rsidP="0005681A">
            <w:pPr>
              <w:cnfStyle w:val="000000100000" w:firstRow="0" w:lastRow="0" w:firstColumn="0" w:lastColumn="0" w:oddVBand="0" w:evenVBand="0" w:oddHBand="1" w:evenHBand="0" w:firstRowFirstColumn="0" w:firstRowLastColumn="0" w:lastRowFirstColumn="0" w:lastRowLastColumn="0"/>
            </w:pPr>
            <w:hyperlink w:anchor="_/tenants/{id}/products/{id}" w:history="1">
              <w:r w:rsidRPr="00822D3D">
                <w:rPr>
                  <w:rStyle w:val="Hyperlink"/>
                </w:rPr>
                <w:t>/products/{id}</w:t>
              </w:r>
            </w:hyperlink>
          </w:p>
        </w:tc>
        <w:tc>
          <w:tcPr>
            <w:tcW w:w="1602" w:type="dxa"/>
          </w:tcPr>
          <w:p w14:paraId="2ACB74E6" w14:textId="2321EB03"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GET</w:t>
            </w:r>
          </w:p>
        </w:tc>
        <w:tc>
          <w:tcPr>
            <w:tcW w:w="1361" w:type="dxa"/>
          </w:tcPr>
          <w:p w14:paraId="5A5071F2" w14:textId="76A19133"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75359B" w:rsidRPr="0005681A" w14:paraId="262261ED"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8CF0801" w14:textId="77777777" w:rsidR="0075359B" w:rsidRDefault="0075359B" w:rsidP="0005681A"/>
        </w:tc>
        <w:tc>
          <w:tcPr>
            <w:tcW w:w="4930" w:type="dxa"/>
          </w:tcPr>
          <w:p w14:paraId="7972E74D" w14:textId="6CE2AF60" w:rsidR="0075359B" w:rsidRDefault="0075359B" w:rsidP="0005681A">
            <w:pPr>
              <w:cnfStyle w:val="000000010000" w:firstRow="0" w:lastRow="0" w:firstColumn="0" w:lastColumn="0" w:oddVBand="0" w:evenVBand="0" w:oddHBand="0" w:evenHBand="1" w:firstRowFirstColumn="0" w:firstRowLastColumn="0" w:lastRowFirstColumn="0" w:lastRowLastColumn="0"/>
            </w:pPr>
            <w:hyperlink w:anchor="_/tenants/{id}/products/search" w:history="1">
              <w:r w:rsidRPr="00822D3D">
                <w:rPr>
                  <w:rStyle w:val="Hyperlink"/>
                </w:rPr>
                <w:t>/products/search</w:t>
              </w:r>
            </w:hyperlink>
          </w:p>
        </w:tc>
        <w:tc>
          <w:tcPr>
            <w:tcW w:w="1602" w:type="dxa"/>
          </w:tcPr>
          <w:p w14:paraId="4820661D" w14:textId="5AE4297D"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POST</w:t>
            </w:r>
          </w:p>
        </w:tc>
        <w:tc>
          <w:tcPr>
            <w:tcW w:w="1361" w:type="dxa"/>
          </w:tcPr>
          <w:p w14:paraId="1DFA4B2B" w14:textId="2F4C5241"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75359B" w:rsidRPr="0005681A" w14:paraId="3E1CF7CF"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1F46BD4" w14:textId="77777777" w:rsidR="0075359B" w:rsidRDefault="0075359B" w:rsidP="0005681A"/>
        </w:tc>
        <w:tc>
          <w:tcPr>
            <w:tcW w:w="4930" w:type="dxa"/>
          </w:tcPr>
          <w:p w14:paraId="38D96BB9" w14:textId="4F6EF879" w:rsidR="0075359B" w:rsidRDefault="0075359B" w:rsidP="0005681A">
            <w:pPr>
              <w:cnfStyle w:val="000000100000" w:firstRow="0" w:lastRow="0" w:firstColumn="0" w:lastColumn="0" w:oddVBand="0" w:evenVBand="0" w:oddHBand="1" w:evenHBand="0" w:firstRowFirstColumn="0" w:firstRowLastColumn="0" w:lastRowFirstColumn="0" w:lastRowLastColumn="0"/>
            </w:pPr>
            <w:hyperlink w:anchor="_/tenants/{id}/products/avails" w:history="1">
              <w:r w:rsidRPr="00822D3D">
                <w:rPr>
                  <w:rStyle w:val="Hyperlink"/>
                </w:rPr>
                <w:t>/products/avails</w:t>
              </w:r>
            </w:hyperlink>
          </w:p>
        </w:tc>
        <w:tc>
          <w:tcPr>
            <w:tcW w:w="1602" w:type="dxa"/>
          </w:tcPr>
          <w:p w14:paraId="08066B88" w14:textId="7E187706"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POST</w:t>
            </w:r>
          </w:p>
        </w:tc>
        <w:tc>
          <w:tcPr>
            <w:tcW w:w="1361" w:type="dxa"/>
          </w:tcPr>
          <w:p w14:paraId="7957F348" w14:textId="1DFC63DA" w:rsidR="0075359B" w:rsidRDefault="0075359B" w:rsidP="0005681A">
            <w:pPr>
              <w:cnfStyle w:val="000000100000" w:firstRow="0" w:lastRow="0" w:firstColumn="0" w:lastColumn="0" w:oddVBand="0" w:evenVBand="0" w:oddHBand="1" w:evenHBand="0" w:firstRowFirstColumn="0" w:firstRowLastColumn="0" w:lastRowFirstColumn="0" w:lastRowLastColumn="0"/>
            </w:pPr>
            <w:r>
              <w:t>Yes</w:t>
            </w:r>
          </w:p>
        </w:tc>
      </w:tr>
    </w:tbl>
    <w:p w14:paraId="118155F1" w14:textId="331AE579" w:rsidR="00F47E25" w:rsidRDefault="0005681A" w:rsidP="009B22A2">
      <w:pPr>
        <w:pStyle w:val="Heading2"/>
      </w:pPr>
      <w:bookmarkStart w:id="411" w:name="_Ref307000706"/>
      <w:bookmarkStart w:id="412" w:name="_Toc307006526"/>
      <w:r>
        <w:t>Account</w:t>
      </w:r>
      <w:bookmarkEnd w:id="411"/>
      <w:r w:rsidR="006C775C">
        <w:t xml:space="preserve"> Resource</w:t>
      </w:r>
      <w:bookmarkEnd w:id="412"/>
    </w:p>
    <w:p w14:paraId="5CCED1B3" w14:textId="77777777" w:rsidR="003E655B" w:rsidRDefault="0005681A" w:rsidP="0005681A">
      <w:ins w:id="413" w:author="Katie Stroud" w:date="2015-10-20T20:38:00Z">
        <w:r>
          <w:t>Description</w:t>
        </w:r>
      </w:ins>
    </w:p>
    <w:p w14:paraId="45F1D73D" w14:textId="2F5BD5D4" w:rsidR="00E832A1" w:rsidRDefault="00E832A1" w:rsidP="00E832A1">
      <w:pPr>
        <w:pStyle w:val="Heading3"/>
      </w:pPr>
      <w:bookmarkStart w:id="414" w:name="_Toc307006527"/>
      <w:r w:rsidRPr="000D1495">
        <w:t>/accounts</w:t>
      </w:r>
      <w:bookmarkEnd w:id="414"/>
    </w:p>
    <w:p w14:paraId="36CB2A15" w14:textId="77777777" w:rsidR="00A57CFF" w:rsidRDefault="00A57CFF" w:rsidP="00A57CFF">
      <w:r w:rsidRPr="00822D3D">
        <w:t xml:space="preserve">Adds an </w:t>
      </w:r>
      <w:hyperlink w:anchor="_Customer" w:history="1">
        <w:r w:rsidRPr="00822D3D">
          <w:rPr>
            <w:rStyle w:val="Hyperlink"/>
          </w:rPr>
          <w:t>Account</w:t>
        </w:r>
      </w:hyperlink>
      <w:r w:rsidRPr="00822D3D">
        <w:t xml:space="preserve"> or gets a list of accounts that the user has access to. The response must support pagination. See Paging Query Parameters.</w:t>
      </w:r>
    </w:p>
    <w:p w14:paraId="7126E2A1" w14:textId="2477CD77" w:rsidR="00E832A1" w:rsidRDefault="00E832A1" w:rsidP="00E832A1">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BD138AA" w14:textId="1E37C028" w:rsidR="00E832A1" w:rsidRDefault="00E832A1" w:rsidP="00E832A1">
      <w:pPr>
        <w:spacing w:after="0"/>
      </w:pPr>
      <w:r>
        <w:t>GET:</w:t>
      </w:r>
      <w:r w:rsidR="006C775C">
        <w:t xml:space="preserve"> Gets a list of all accounts.</w:t>
      </w:r>
    </w:p>
    <w:p w14:paraId="231223E0" w14:textId="32658DCF" w:rsidR="00E832A1" w:rsidRDefault="00E832A1" w:rsidP="00E832A1">
      <w:pPr>
        <w:spacing w:after="0"/>
      </w:pPr>
      <w:r>
        <w:t>POST:</w:t>
      </w:r>
      <w:r w:rsidR="006C775C">
        <w:t xml:space="preserve"> Adds an account.</w:t>
      </w:r>
    </w:p>
    <w:p w14:paraId="6B22DFEB"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33F52119" w14:textId="77777777" w:rsidR="00E832A1" w:rsidRDefault="00E832A1" w:rsidP="00E832A1">
      <w:r w:rsidRPr="00822D3D">
        <w:t xml:space="preserve">An advertiser or agency may add accounts to only the organization they own; an agency may not add accounts to an advertiser’s organization. If an advertiser wants an agency to manage an account on their behalf, the advertiser must add the account and set the account’s </w:t>
      </w:r>
      <w:proofErr w:type="spellStart"/>
      <w:r w:rsidRPr="00822D3D">
        <w:t>buyerId</w:t>
      </w:r>
      <w:proofErr w:type="spellEnd"/>
      <w:r w:rsidRPr="00822D3D">
        <w:t xml:space="preserve"> to the agency’s organization ID. </w:t>
      </w:r>
    </w:p>
    <w:p w14:paraId="5E03971E" w14:textId="77777777" w:rsidR="00E832A1" w:rsidRDefault="00E832A1" w:rsidP="00E832A1">
      <w:r w:rsidRPr="00822D3D">
        <w:t>An organization may add as many accounts as needed to create a buying structure that supports their needs. For example, the organization may create a single account, an account for each region, an account for each brand, and so on.</w:t>
      </w:r>
    </w:p>
    <w:p w14:paraId="4AC94E56" w14:textId="77777777" w:rsidR="00E832A1" w:rsidRDefault="00E832A1" w:rsidP="00E832A1">
      <w:r w:rsidRPr="00822D3D">
        <w:t xml:space="preserve">For an advertiser, the list of accounts will include only accounts that they own. However, for an agency, the list of accounts will include the accounts that they own and the accounts that they manage on behalf of advertisers. </w:t>
      </w:r>
    </w:p>
    <w:p w14:paraId="27CF1D6C"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4FA88C74" w14:textId="77777777" w:rsidR="00E832A1" w:rsidRDefault="00E832A1" w:rsidP="00E832A1">
      <w:r w:rsidRPr="00822D3D">
        <w:t xml:space="preserve">POST </w:t>
      </w:r>
      <w:hyperlink w:history="1">
        <w:r w:rsidRPr="00822D3D">
          <w:rPr>
            <w:rStyle w:val="Hyperlink"/>
          </w:rPr>
          <w:t>https://&lt;host&gt;/&lt;path&gt;/&lt;version&gt;/accounts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"advertiserId":"1234987",</w:t>
      </w:r>
      <w:r w:rsidRPr="00822D3D">
        <w:br/>
        <w:t xml:space="preserve">  "buyerId":"34587",</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w:t>
      </w:r>
    </w:p>
    <w:p w14:paraId="10211E47"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61933EFE" w14:textId="77777777" w:rsidR="00E832A1" w:rsidRPr="00822D3D" w:rsidRDefault="00E832A1" w:rsidP="00E832A1">
      <w:r w:rsidRPr="00822D3D">
        <w:rPr>
          <w:lang w:val="en"/>
        </w:rPr>
        <w:t>HTTP/1.1 200 OK</w:t>
      </w:r>
      <w:r w:rsidRPr="00822D3D">
        <w:rPr>
          <w:lang w:val="en"/>
        </w:rPr>
        <w:br/>
        <w:t xml:space="preserve">Location: </w:t>
      </w:r>
      <w:r>
        <w:fldChar w:fldCharType="begin"/>
      </w:r>
      <w:r>
        <w:instrText xml:space="preserve"> HYPERLINK </w:instrText>
      </w:r>
      <w:r>
        <w:fldChar w:fldCharType="separate"/>
      </w:r>
      <w:r w:rsidRPr="00822D3D">
        <w:rPr>
          <w:rStyle w:val="Hyperlink"/>
          <w:lang w:val="en"/>
        </w:rPr>
        <w:t>https://&lt;host&gt;/&lt;path&gt;/&lt;version&gt;/accounts/</w:t>
      </w:r>
      <w:r w:rsidRPr="00822D3D">
        <w:rPr>
          <w:rStyle w:val="Hyperlink"/>
        </w:rPr>
        <w:t>23873345</w:t>
      </w:r>
      <w:r>
        <w:rPr>
          <w:rStyle w:val="Hyperlink"/>
        </w:rPr>
        <w:fldChar w:fldCharType="end"/>
      </w:r>
    </w:p>
    <w:p w14:paraId="68E46EC3" w14:textId="77777777" w:rsidR="00E832A1" w:rsidRPr="00822D3D" w:rsidRDefault="00E832A1" w:rsidP="00E832A1">
      <w:r w:rsidRPr="00822D3D">
        <w:rPr>
          <w:lang w:val="en"/>
        </w:rPr>
        <w:t>Content-Type: application/json</w:t>
      </w:r>
      <w:r w:rsidRPr="00822D3D">
        <w:rPr>
          <w:lang w:val="en"/>
        </w:rPr>
        <w:br/>
        <w:t>Content-Length: 379</w:t>
      </w:r>
    </w:p>
    <w:p w14:paraId="1E7A1C8A" w14:textId="77777777" w:rsidR="00E832A1" w:rsidRDefault="00E832A1" w:rsidP="00E832A1">
      <w:r w:rsidRPr="00822D3D">
        <w:br/>
        <w:t>{</w:t>
      </w:r>
      <w:r w:rsidRPr="00822D3D">
        <w:br/>
        <w:t xml:space="preserve">  "</w:t>
      </w:r>
      <w:proofErr w:type="gramStart"/>
      <w:r w:rsidRPr="00822D3D">
        <w:t>advertiserId</w:t>
      </w:r>
      <w:proofErr w:type="gramEnd"/>
      <w:r w:rsidRPr="00822D3D">
        <w:t>":"1234987",</w:t>
      </w:r>
      <w:r w:rsidRPr="00822D3D">
        <w:br/>
        <w:t xml:space="preserve">  "buyerId":"34587",</w:t>
      </w:r>
      <w:r w:rsidRPr="00822D3D">
        <w:br/>
        <w:t xml:space="preserve">  "id":"23873345",</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w:t>
      </w:r>
    </w:p>
    <w:p w14:paraId="4DA58A9C"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62C37084" w14:textId="77777777" w:rsidR="00E832A1" w:rsidRDefault="00E832A1" w:rsidP="00E832A1">
      <w:r w:rsidRPr="00822D3D">
        <w:t xml:space="preserve">GET </w:t>
      </w:r>
      <w:hyperlink w:history="1">
        <w:r w:rsidRPr="00822D3D">
          <w:rPr>
            <w:rStyle w:val="Hyperlink"/>
          </w:rPr>
          <w:t>https://&lt;host&gt;/&lt;path&gt;/&lt;version&gt;/accounts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EC05CB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34B2578A"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187</w:t>
      </w:r>
    </w:p>
    <w:p w14:paraId="38D5084C" w14:textId="77777777" w:rsidR="00E832A1" w:rsidRDefault="00E832A1" w:rsidP="00E832A1">
      <w:r w:rsidRPr="00822D3D">
        <w:t>{</w:t>
      </w:r>
      <w:r w:rsidRPr="00822D3D">
        <w:br/>
        <w:t xml:space="preserve">  "</w:t>
      </w:r>
      <w:proofErr w:type="gramStart"/>
      <w:r w:rsidRPr="00822D3D">
        <w:t>accounts</w:t>
      </w:r>
      <w:proofErr w:type="gramEnd"/>
      <w:r w:rsidRPr="00822D3D">
        <w:t>":[</w:t>
      </w:r>
      <w:r w:rsidRPr="00822D3D">
        <w:br/>
        <w:t xml:space="preserve">    {</w:t>
      </w:r>
      <w:r w:rsidRPr="00822D3D">
        <w:br/>
        <w:t xml:space="preserve">      "advertiserId":"1234987",</w:t>
      </w:r>
      <w:r w:rsidRPr="00822D3D">
        <w:br/>
        <w:t xml:space="preserve">      "buyerId":"1234987",</w:t>
      </w:r>
      <w:r w:rsidRPr="00822D3D">
        <w:br/>
        <w:t xml:space="preserve">      "id":"9876542",</w:t>
      </w:r>
      <w:r w:rsidRPr="00822D3D">
        <w:br/>
        <w:t xml:space="preserve">      "</w:t>
      </w:r>
      <w:proofErr w:type="spellStart"/>
      <w:r w:rsidRPr="00822D3D">
        <w:t>name":"Brand</w:t>
      </w:r>
      <w:proofErr w:type="spellEnd"/>
      <w:r w:rsidRPr="00822D3D">
        <w:t xml:space="preserve"> B",</w:t>
      </w:r>
      <w:r w:rsidRPr="00822D3D">
        <w:br/>
        <w:t xml:space="preserve">      "</w:t>
      </w:r>
      <w:proofErr w:type="spellStart"/>
      <w:r w:rsidRPr="00822D3D">
        <w:t>providerData</w:t>
      </w:r>
      <w:proofErr w:type="spellEnd"/>
      <w:r w:rsidRPr="00822D3D">
        <w:t>":"</w:t>
      </w:r>
      <w:proofErr w:type="spellStart"/>
      <w:r w:rsidRPr="00822D3D">
        <w:t>cid</w:t>
      </w:r>
      <w:proofErr w:type="spellEnd"/>
      <w:r w:rsidRPr="00822D3D">
        <w:t>=8934579"</w:t>
      </w:r>
      <w:r w:rsidRPr="00822D3D">
        <w:br/>
        <w:t xml:space="preserve">    },</w:t>
      </w:r>
      <w:r w:rsidRPr="00822D3D">
        <w:br/>
        <w:t xml:space="preserve">    {</w:t>
      </w:r>
      <w:r w:rsidRPr="00822D3D">
        <w:br/>
        <w:t xml:space="preserve">      "advertiserId":"1234987",</w:t>
      </w:r>
      <w:r w:rsidRPr="00822D3D">
        <w:br/>
        <w:t xml:space="preserve">      "buyerId":"34587",</w:t>
      </w:r>
      <w:r w:rsidRPr="00822D3D">
        <w:br/>
        <w:t xml:space="preserve">      "id":"23873345",</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 xml:space="preserve">    }</w:t>
      </w:r>
      <w:r w:rsidRPr="00822D3D">
        <w:br/>
        <w:t xml:space="preserve">  ]</w:t>
      </w:r>
      <w:r w:rsidRPr="00822D3D">
        <w:br/>
        <w:t>}</w:t>
      </w:r>
    </w:p>
    <w:p w14:paraId="5FAC2A2B" w14:textId="77777777" w:rsidR="00E832A1" w:rsidRDefault="00E832A1" w:rsidP="00E832A1">
      <w:pPr>
        <w:pStyle w:val="Heading3"/>
      </w:pPr>
      <w:bookmarkStart w:id="415" w:name="_Toc307006528"/>
      <w:r w:rsidRPr="000D1495">
        <w:t>/accounts/{id}</w:t>
      </w:r>
      <w:bookmarkEnd w:id="415"/>
    </w:p>
    <w:p w14:paraId="5EC4EA47" w14:textId="77777777" w:rsidR="00E832A1" w:rsidRDefault="00E832A1" w:rsidP="00E832A1">
      <w:r w:rsidRPr="00822D3D">
        <w:t xml:space="preserve">Gets the specified </w:t>
      </w:r>
      <w:hyperlink w:anchor="_Customer" w:history="1">
        <w:r w:rsidRPr="00822D3D">
          <w:rPr>
            <w:rStyle w:val="Hyperlink"/>
          </w:rPr>
          <w:t>Account</w:t>
        </w:r>
      </w:hyperlink>
      <w:r w:rsidRPr="00822D3D">
        <w:t>.</w:t>
      </w:r>
    </w:p>
    <w:p w14:paraId="7F88721F" w14:textId="7C0351F5" w:rsidR="00F95856" w:rsidRDefault="00F95856" w:rsidP="00E832A1">
      <w:pPr>
        <w:spacing w:before="280" w:after="60"/>
        <w:rPr>
          <w:rFonts w:asciiTheme="majorHAnsi" w:hAnsiTheme="majorHAnsi" w:cstheme="majorHAnsi"/>
          <w:b/>
          <w:sz w:val="24"/>
          <w:szCs w:val="24"/>
        </w:rPr>
      </w:pPr>
      <w:r>
        <w:rPr>
          <w:rFonts w:asciiTheme="majorHAnsi" w:hAnsiTheme="majorHAnsi" w:cstheme="majorHAnsi"/>
          <w:b/>
          <w:sz w:val="24"/>
          <w:szCs w:val="24"/>
        </w:rPr>
        <w:t>Verb</w:t>
      </w:r>
    </w:p>
    <w:p w14:paraId="308F141C" w14:textId="7CFE1483" w:rsidR="00F95856" w:rsidRPr="00F95856" w:rsidRDefault="00F95856" w:rsidP="00F95856">
      <w:r w:rsidRPr="00F95856">
        <w:t>GET</w:t>
      </w:r>
      <w:r w:rsidR="006C775C">
        <w:t>: Gets the specified account.</w:t>
      </w:r>
    </w:p>
    <w:p w14:paraId="435C8B9F"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538F8B93" w14:textId="3A65EF62" w:rsidR="00E832A1" w:rsidRDefault="00E832A1" w:rsidP="00E832A1">
      <w:r w:rsidRPr="00822D3D">
        <w:t xml:space="preserve">The user must have permissions to perform the requested action. For example, advertisers and agencies may get the accounts that they own. In addition, an agency may get the accounts that they manage on behalf of advertisers. </w:t>
      </w:r>
    </w:p>
    <w:p w14:paraId="44EA6A35"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6FF94AFE" w14:textId="77777777" w:rsidR="00E832A1" w:rsidRDefault="00E832A1" w:rsidP="00E832A1">
      <w:r w:rsidRPr="00822D3D">
        <w:t xml:space="preserve">GET </w:t>
      </w:r>
      <w:hyperlink w:history="1">
        <w:r w:rsidRPr="00822D3D">
          <w:rPr>
            <w:rStyle w:val="Hyperlink"/>
          </w:rPr>
          <w:t>https://&lt;host&gt;/&lt;path&gt;/&lt;version&gt;/accounts/23873345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49BEE703"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3BB137EE"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187</w:t>
      </w:r>
    </w:p>
    <w:p w14:paraId="18BB7723" w14:textId="77777777" w:rsidR="00E832A1" w:rsidRDefault="00E832A1" w:rsidP="00E832A1">
      <w:r w:rsidRPr="00822D3D">
        <w:t>{</w:t>
      </w:r>
      <w:r w:rsidRPr="00822D3D">
        <w:br/>
        <w:t xml:space="preserve">  "</w:t>
      </w:r>
      <w:proofErr w:type="gramStart"/>
      <w:r w:rsidRPr="00822D3D">
        <w:t>advertiserId</w:t>
      </w:r>
      <w:proofErr w:type="gramEnd"/>
      <w:r w:rsidRPr="00822D3D">
        <w:t>":"1234987",</w:t>
      </w:r>
      <w:r w:rsidRPr="00822D3D">
        <w:br/>
        <w:t xml:space="preserve">  "buyerId":"34587",</w:t>
      </w:r>
      <w:r w:rsidRPr="00822D3D">
        <w:br/>
        <w:t xml:space="preserve">  "id":"23873345",</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w:t>
      </w:r>
    </w:p>
    <w:p w14:paraId="6AD62CBD" w14:textId="77777777" w:rsidR="00E832A1" w:rsidRDefault="00E832A1" w:rsidP="00E832A1">
      <w:pPr>
        <w:pStyle w:val="Heading3"/>
      </w:pPr>
      <w:bookmarkStart w:id="416" w:name="_/tenants/{id}/accounts?$filter="/>
      <w:bookmarkStart w:id="417" w:name="_Toc307006529"/>
      <w:bookmarkEnd w:id="416"/>
      <w:r w:rsidRPr="000D1495">
        <w:t>/accounts</w:t>
      </w:r>
      <w:proofErr w:type="gramStart"/>
      <w:r w:rsidRPr="000D1495">
        <w:t>?$</w:t>
      </w:r>
      <w:proofErr w:type="gramEnd"/>
      <w:r w:rsidRPr="000D1495">
        <w:t>filter=</w:t>
      </w:r>
      <w:bookmarkEnd w:id="417"/>
      <w:r w:rsidRPr="000D1495">
        <w:t xml:space="preserve"> </w:t>
      </w:r>
    </w:p>
    <w:p w14:paraId="739D5DF0" w14:textId="7729AA22" w:rsidR="006C775C" w:rsidRDefault="00E832A1" w:rsidP="00E832A1">
      <w:r w:rsidRPr="00822D3D">
        <w:t>The response must support pagination. See Paging Query Parameters.</w:t>
      </w:r>
    </w:p>
    <w:p w14:paraId="1470D490" w14:textId="13BEC4FD" w:rsidR="006C775C" w:rsidRDefault="006C775C" w:rsidP="00F95856">
      <w:pPr>
        <w:spacing w:before="280" w:after="60"/>
        <w:rPr>
          <w:rFonts w:asciiTheme="majorHAnsi" w:hAnsiTheme="majorHAnsi" w:cstheme="majorHAnsi"/>
          <w:b/>
          <w:sz w:val="24"/>
          <w:szCs w:val="24"/>
        </w:rPr>
      </w:pPr>
      <w:r>
        <w:rPr>
          <w:rFonts w:asciiTheme="majorHAnsi" w:hAnsiTheme="majorHAnsi" w:cstheme="majorHAnsi"/>
          <w:b/>
          <w:sz w:val="24"/>
          <w:szCs w:val="24"/>
        </w:rPr>
        <w:t>Verb</w:t>
      </w:r>
    </w:p>
    <w:p w14:paraId="5F0853BC" w14:textId="4B33C4DC" w:rsidR="0086621B" w:rsidRPr="00822D3D" w:rsidRDefault="006C775C" w:rsidP="0086621B">
      <w:r w:rsidRPr="0086621B">
        <w:t>Get: Gets a list of accounts that match the specified filter criteria</w:t>
      </w:r>
      <w:r w:rsidR="0086621B" w:rsidRPr="0086621B">
        <w:t>.</w:t>
      </w:r>
      <w:r w:rsidR="0086621B">
        <w:t xml:space="preserve"> </w:t>
      </w:r>
      <w:r w:rsidR="0086621B" w:rsidRPr="00822D3D">
        <w:t xml:space="preserve">The user may use </w:t>
      </w:r>
      <w:proofErr w:type="spellStart"/>
      <w:r w:rsidR="0086621B" w:rsidRPr="00822D3D">
        <w:t>OData</w:t>
      </w:r>
      <w:proofErr w:type="spellEnd"/>
      <w:r w:rsidR="0086621B" w:rsidRPr="00822D3D">
        <w:t xml:space="preserve"> expressions with t</w:t>
      </w:r>
      <w:r w:rsidR="0086621B">
        <w:t>he following Account properties:</w:t>
      </w:r>
    </w:p>
    <w:p w14:paraId="5D8149AF" w14:textId="77777777" w:rsidR="0086621B" w:rsidRPr="00822D3D" w:rsidRDefault="0086621B" w:rsidP="0086621B">
      <w:pPr>
        <w:pStyle w:val="ListParagraph"/>
        <w:numPr>
          <w:ilvl w:val="0"/>
          <w:numId w:val="36"/>
        </w:numPr>
      </w:pPr>
      <w:proofErr w:type="spellStart"/>
      <w:r w:rsidRPr="00822D3D">
        <w:t>AdvertiserId</w:t>
      </w:r>
      <w:proofErr w:type="spellEnd"/>
    </w:p>
    <w:p w14:paraId="43F4981D" w14:textId="77777777" w:rsidR="0086621B" w:rsidRPr="00822D3D" w:rsidRDefault="0086621B" w:rsidP="0086621B">
      <w:pPr>
        <w:pStyle w:val="ListParagraph"/>
        <w:numPr>
          <w:ilvl w:val="0"/>
          <w:numId w:val="36"/>
        </w:numPr>
      </w:pPr>
      <w:proofErr w:type="spellStart"/>
      <w:r w:rsidRPr="00822D3D">
        <w:t>BuyerId</w:t>
      </w:r>
      <w:proofErr w:type="spellEnd"/>
    </w:p>
    <w:p w14:paraId="479755AE" w14:textId="3C497550" w:rsidR="006C775C" w:rsidRPr="0086621B" w:rsidRDefault="0086621B" w:rsidP="0086621B">
      <w:pPr>
        <w:spacing w:before="120"/>
      </w:pPr>
      <w:r w:rsidRPr="00822D3D">
        <w:t xml:space="preserve">May </w:t>
      </w:r>
      <w:r>
        <w:t xml:space="preserve">also </w:t>
      </w:r>
      <w:r w:rsidRPr="00822D3D">
        <w:t xml:space="preserve">support </w:t>
      </w:r>
      <w:proofErr w:type="gramStart"/>
      <w:r w:rsidRPr="00822D3D">
        <w:t>getting</w:t>
      </w:r>
      <w:proofErr w:type="gramEnd"/>
      <w:r w:rsidRPr="00822D3D">
        <w:t xml:space="preserve"> a list of IDs.</w:t>
      </w:r>
    </w:p>
    <w:p w14:paraId="37438457" w14:textId="77777777" w:rsidR="00E832A1" w:rsidRPr="00F95856" w:rsidRDefault="00E832A1" w:rsidP="00F95856">
      <w:pPr>
        <w:spacing w:before="280" w:after="60"/>
        <w:rPr>
          <w:rFonts w:asciiTheme="majorHAnsi" w:hAnsiTheme="majorHAnsi" w:cstheme="majorHAnsi"/>
          <w:b/>
          <w:sz w:val="24"/>
          <w:szCs w:val="24"/>
        </w:rPr>
      </w:pPr>
      <w:r w:rsidRPr="00F95856">
        <w:rPr>
          <w:rFonts w:asciiTheme="majorHAnsi" w:hAnsiTheme="majorHAnsi" w:cstheme="majorHAnsi"/>
          <w:b/>
          <w:sz w:val="24"/>
          <w:szCs w:val="24"/>
        </w:rPr>
        <w:t>Rules</w:t>
      </w:r>
    </w:p>
    <w:p w14:paraId="276D9B3B" w14:textId="77777777" w:rsidR="00F95856" w:rsidRPr="00822D3D" w:rsidRDefault="00F95856" w:rsidP="00F95856">
      <w:pPr>
        <w:rPr>
          <w:ins w:id="418" w:author="Katie Stroud" w:date="2015-10-20T21:12:00Z"/>
        </w:rPr>
      </w:pPr>
      <w:ins w:id="419" w:author="Katie Stroud" w:date="2015-10-20T21:12:00Z">
        <w:r>
          <w:t>None?</w:t>
        </w:r>
      </w:ins>
    </w:p>
    <w:p w14:paraId="3438DEA3" w14:textId="77777777" w:rsidR="00E832A1" w:rsidRPr="00F95856" w:rsidRDefault="00E832A1" w:rsidP="00F95856">
      <w:pPr>
        <w:spacing w:before="280" w:after="60"/>
        <w:rPr>
          <w:rFonts w:asciiTheme="majorHAnsi" w:hAnsiTheme="majorHAnsi" w:cstheme="majorHAnsi"/>
          <w:b/>
          <w:sz w:val="24"/>
          <w:szCs w:val="24"/>
        </w:rPr>
      </w:pPr>
      <w:r w:rsidRPr="00F95856">
        <w:rPr>
          <w:rFonts w:asciiTheme="majorHAnsi" w:hAnsiTheme="majorHAnsi" w:cstheme="majorHAnsi"/>
          <w:b/>
          <w:sz w:val="24"/>
          <w:szCs w:val="24"/>
        </w:rPr>
        <w:t>Example Request</w:t>
      </w:r>
    </w:p>
    <w:p w14:paraId="149AD0D7" w14:textId="77777777" w:rsidR="00494D2A" w:rsidRPr="00822D3D" w:rsidRDefault="00494D2A" w:rsidP="00494D2A">
      <w:pPr>
        <w:rPr>
          <w:ins w:id="420" w:author="Katie Stroud" w:date="2015-10-20T21:14:00Z"/>
        </w:rPr>
      </w:pPr>
      <w:ins w:id="421" w:author="Katie Stroud" w:date="2015-10-20T21:14:00Z">
        <w:r>
          <w:t>None?</w:t>
        </w:r>
      </w:ins>
    </w:p>
    <w:p w14:paraId="04C1F5AD" w14:textId="77777777" w:rsidR="00E832A1" w:rsidRPr="00F95856" w:rsidRDefault="00E832A1" w:rsidP="00F95856">
      <w:pPr>
        <w:spacing w:before="280" w:after="60"/>
        <w:rPr>
          <w:rFonts w:asciiTheme="majorHAnsi" w:hAnsiTheme="majorHAnsi" w:cstheme="majorHAnsi"/>
          <w:b/>
          <w:sz w:val="24"/>
          <w:szCs w:val="24"/>
        </w:rPr>
      </w:pPr>
      <w:r w:rsidRPr="00F95856">
        <w:rPr>
          <w:rFonts w:asciiTheme="majorHAnsi" w:hAnsiTheme="majorHAnsi" w:cstheme="majorHAnsi"/>
          <w:b/>
          <w:sz w:val="24"/>
          <w:szCs w:val="24"/>
        </w:rPr>
        <w:t>Example Response</w:t>
      </w:r>
    </w:p>
    <w:p w14:paraId="4DB1DAEA" w14:textId="77777777" w:rsidR="00494D2A" w:rsidRDefault="00494D2A" w:rsidP="00494D2A">
      <w:pPr>
        <w:rPr>
          <w:ins w:id="422" w:author="Katie Stroud" w:date="2015-10-20T21:14:00Z"/>
        </w:rPr>
      </w:pPr>
      <w:bookmarkStart w:id="423" w:name="_/tenants/{id}/accounts?$unique=[adv"/>
      <w:bookmarkStart w:id="424" w:name="_/tenants/{id}/accounts/{id}/assignm"/>
      <w:bookmarkEnd w:id="423"/>
      <w:bookmarkEnd w:id="424"/>
      <w:ins w:id="425" w:author="Katie Stroud" w:date="2015-10-20T21:14:00Z">
        <w:r>
          <w:t>None?</w:t>
        </w:r>
      </w:ins>
    </w:p>
    <w:p w14:paraId="6F83B503" w14:textId="29E230D8" w:rsidR="0086621B" w:rsidRDefault="0086621B" w:rsidP="0086621B">
      <w:pPr>
        <w:pStyle w:val="Heading2"/>
      </w:pPr>
      <w:bookmarkStart w:id="426" w:name="_Toc307006530"/>
      <w:r>
        <w:t>Account Assignments</w:t>
      </w:r>
      <w:bookmarkEnd w:id="426"/>
    </w:p>
    <w:p w14:paraId="17BEB70C" w14:textId="60EF358C" w:rsidR="0086621B" w:rsidRPr="0086621B" w:rsidRDefault="0086621B" w:rsidP="0086621B">
      <w:ins w:id="427" w:author="Katie Stroud" w:date="2015-10-20T22:57:00Z">
        <w:r>
          <w:t>Description</w:t>
        </w:r>
      </w:ins>
    </w:p>
    <w:p w14:paraId="1FFA94E3" w14:textId="77777777" w:rsidR="00E832A1" w:rsidRDefault="00E832A1" w:rsidP="00E832A1">
      <w:pPr>
        <w:pStyle w:val="Heading3"/>
      </w:pPr>
      <w:bookmarkStart w:id="428" w:name="_Toc307006531"/>
      <w:r w:rsidRPr="000D1495">
        <w:t>/accounts/{id}/assignments</w:t>
      </w:r>
      <w:bookmarkEnd w:id="428"/>
    </w:p>
    <w:p w14:paraId="74FBD430" w14:textId="77777777" w:rsidR="00E832A1" w:rsidRDefault="00E832A1" w:rsidP="00E832A1">
      <w:r w:rsidRPr="00822D3D">
        <w:t xml:space="preserve">Adds an </w:t>
      </w:r>
      <w:hyperlink w:anchor="_Assignment" w:history="1">
        <w:r w:rsidRPr="00822D3D">
          <w:rPr>
            <w:rStyle w:val="Hyperlink"/>
          </w:rPr>
          <w:t>Assignment</w:t>
        </w:r>
      </w:hyperlink>
      <w:r w:rsidRPr="00822D3D">
        <w:rPr>
          <w:u w:val="single"/>
        </w:rPr>
        <w:t xml:space="preserve"> </w:t>
      </w:r>
      <w:r w:rsidRPr="00822D3D">
        <w:t xml:space="preserve">or gets a list of assignments that the user has access to. </w:t>
      </w:r>
    </w:p>
    <w:p w14:paraId="307BFC47" w14:textId="0AF9FC0C" w:rsidR="0086621B" w:rsidRDefault="0086621B" w:rsidP="00E832A1">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1F89F7F4" w14:textId="4F395647" w:rsidR="0086621B" w:rsidRDefault="00A57CFF" w:rsidP="00A57CFF">
      <w:pPr>
        <w:spacing w:after="0"/>
      </w:pPr>
      <w:r>
        <w:t xml:space="preserve">GET: </w:t>
      </w:r>
      <w:r w:rsidRPr="00822D3D">
        <w:t>Gets a list of all assignments that belong to the account.</w:t>
      </w:r>
    </w:p>
    <w:p w14:paraId="41A698E4" w14:textId="52FB5C20" w:rsidR="00A57CFF" w:rsidRPr="0086621B" w:rsidRDefault="00A57CFF" w:rsidP="00A57CFF">
      <w:r>
        <w:t xml:space="preserve">POST: </w:t>
      </w:r>
      <w:r w:rsidRPr="00822D3D">
        <w:t>Adds an assignment to the specified account. To add an assignment, the creative must be approved. An assignment may be added at any time prior to the order finishing its flight.</w:t>
      </w:r>
    </w:p>
    <w:p w14:paraId="7C0838A2"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6271A126" w14:textId="77777777" w:rsidR="00E832A1" w:rsidRPr="00822D3D" w:rsidRDefault="00E832A1" w:rsidP="00E832A1">
      <w:r w:rsidRPr="00822D3D">
        <w:t>An advertiser or agency may add assignments to accounts that they own. In addition</w:t>
      </w:r>
      <w:proofErr w:type="gramStart"/>
      <w:r w:rsidRPr="00822D3D">
        <w:t>;</w:t>
      </w:r>
      <w:proofErr w:type="gramEnd"/>
      <w:r w:rsidRPr="00822D3D">
        <w:t xml:space="preserve"> an agency may add assignments to accounts that they manage on behalf of advertisers.</w:t>
      </w:r>
    </w:p>
    <w:p w14:paraId="3C402A36" w14:textId="77777777" w:rsidR="00E832A1" w:rsidRDefault="00E832A1" w:rsidP="00E832A1">
      <w:r w:rsidRPr="00822D3D">
        <w:t xml:space="preserve">For advertisers, the list will include only assignments that they own. For agencies, the list will include the assignments that they own and the assignments that belong to accounts that they manage on behalf of advertisers. </w:t>
      </w:r>
    </w:p>
    <w:p w14:paraId="04A039A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11D17672" w14:textId="77777777" w:rsidR="00E832A1" w:rsidRDefault="00E832A1" w:rsidP="00E832A1">
      <w:r w:rsidRPr="00822D3D">
        <w:t xml:space="preserve">POST </w:t>
      </w:r>
      <w:hyperlink w:history="1">
        <w:r w:rsidRPr="00822D3D">
          <w:rPr>
            <w:rStyle w:val="Hyperlink"/>
          </w:rPr>
          <w:t>https://&lt;host&gt;/&lt;path&gt;/&lt;version&gt;/accounts/23873345/assignments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"creativeId":"394857",</w:t>
      </w:r>
      <w:r w:rsidRPr="00822D3D">
        <w:br/>
        <w:t xml:space="preserve">  "lineId":"394578",</w:t>
      </w:r>
      <w:r w:rsidRPr="00822D3D">
        <w:br/>
        <w:t xml:space="preserve">  "weight"</w:t>
      </w:r>
      <w:proofErr w:type="gramStart"/>
      <w:r w:rsidRPr="00822D3D">
        <w:t>:75</w:t>
      </w:r>
      <w:proofErr w:type="gram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w:t>
      </w:r>
    </w:p>
    <w:p w14:paraId="2BB9A9A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0CAEA5B8" w14:textId="77777777" w:rsidR="00E832A1" w:rsidRPr="00822D3D" w:rsidRDefault="00E832A1" w:rsidP="00E832A1">
      <w:r w:rsidRPr="00822D3D">
        <w:rPr>
          <w:lang w:val="en"/>
        </w:rPr>
        <w:t>HTTP/1.1 200 OK</w:t>
      </w:r>
      <w:r w:rsidRPr="00822D3D">
        <w:rPr>
          <w:lang w:val="en"/>
        </w:rPr>
        <w:br/>
        <w:t xml:space="preserve">Location: </w:t>
      </w:r>
      <w:r>
        <w:fldChar w:fldCharType="begin"/>
      </w:r>
      <w:r>
        <w:instrText xml:space="preserve"> HYPERLINK </w:instrText>
      </w:r>
      <w:r>
        <w:fldChar w:fldCharType="separate"/>
      </w:r>
      <w:r w:rsidRPr="00822D3D">
        <w:rPr>
          <w:rStyle w:val="Hyperlink"/>
          <w:lang w:val="en"/>
        </w:rPr>
        <w:t>https://&lt;host&gt;/&lt;path&gt;/&lt;version&gt;/accounts/</w:t>
      </w:r>
      <w:r w:rsidRPr="00822D3D">
        <w:rPr>
          <w:rStyle w:val="Hyperlink"/>
        </w:rPr>
        <w:t>23873345/assignments/34534</w:t>
      </w:r>
      <w:r>
        <w:rPr>
          <w:rStyle w:val="Hyperlink"/>
        </w:rPr>
        <w:fldChar w:fldCharType="end"/>
      </w:r>
      <w:r w:rsidRPr="00822D3D">
        <w:br/>
      </w:r>
      <w:r w:rsidRPr="00822D3D">
        <w:rPr>
          <w:lang w:val="en"/>
        </w:rPr>
        <w:t>Content-Type: application/json</w:t>
      </w:r>
      <w:r w:rsidRPr="00822D3D">
        <w:rPr>
          <w:lang w:val="en"/>
        </w:rPr>
        <w:br/>
        <w:t>Content-Length: 187</w:t>
      </w:r>
    </w:p>
    <w:p w14:paraId="231837D9" w14:textId="77777777" w:rsidR="00E832A1" w:rsidRDefault="00E832A1" w:rsidP="00E832A1">
      <w:r w:rsidRPr="00822D3D">
        <w:br/>
        <w:t>{</w:t>
      </w:r>
      <w:r w:rsidRPr="00822D3D">
        <w:br/>
        <w:t xml:space="preserve">  "</w:t>
      </w:r>
      <w:proofErr w:type="gramStart"/>
      <w:r w:rsidRPr="00822D3D">
        <w:t>creativeId</w:t>
      </w:r>
      <w:proofErr w:type="gramEnd"/>
      <w:r w:rsidRPr="00822D3D">
        <w:t>":"394857",</w:t>
      </w:r>
      <w:r w:rsidRPr="00822D3D">
        <w:br/>
        <w:t xml:space="preserve">  "lineId":"394578",</w:t>
      </w:r>
      <w:r w:rsidRPr="00822D3D">
        <w:br/>
        <w:t xml:space="preserve">  "Id":"34534",</w:t>
      </w:r>
      <w:r w:rsidRPr="00822D3D">
        <w:br/>
        <w:t xml:space="preserve">  "weight":75,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w:t>
      </w:r>
    </w:p>
    <w:p w14:paraId="7323358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28CA6B7E" w14:textId="77777777" w:rsidR="00E832A1" w:rsidRDefault="00E832A1" w:rsidP="00E832A1">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23873345/assignments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88A919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77015A39"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387</w:t>
      </w:r>
    </w:p>
    <w:p w14:paraId="09EF386B" w14:textId="77777777" w:rsidR="00E832A1" w:rsidRDefault="00E832A1" w:rsidP="00E832A1">
      <w:r w:rsidRPr="00822D3D">
        <w:t>{</w:t>
      </w:r>
      <w:r w:rsidRPr="00822D3D">
        <w:br/>
        <w:t xml:space="preserve">  "</w:t>
      </w:r>
      <w:proofErr w:type="gramStart"/>
      <w:r w:rsidRPr="00822D3D">
        <w:t>assignments</w:t>
      </w:r>
      <w:proofErr w:type="gramEnd"/>
      <w:r w:rsidRPr="00822D3D">
        <w:t>":[</w:t>
      </w:r>
      <w:r w:rsidRPr="00822D3D">
        <w:br/>
        <w:t xml:space="preserve">    {</w:t>
      </w:r>
      <w:r w:rsidRPr="00822D3D">
        <w:br/>
        <w:t xml:space="preserve">      "creativeId":"394857",</w:t>
      </w:r>
      <w:r w:rsidRPr="00822D3D">
        <w:br/>
        <w:t xml:space="preserve">      "lineId":"394578",</w:t>
      </w:r>
      <w:r w:rsidRPr="00822D3D">
        <w:br/>
        <w:t xml:space="preserve">      "weight":75,</w:t>
      </w:r>
      <w:r w:rsidRPr="00822D3D">
        <w:br/>
        <w:t xml:space="preserve">      "id":"34534",</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 xml:space="preserve">    },</w:t>
      </w:r>
      <w:r w:rsidRPr="00822D3D">
        <w:br/>
        <w:t xml:space="preserve">    {</w:t>
      </w:r>
      <w:r w:rsidRPr="00822D3D">
        <w:br/>
        <w:t xml:space="preserve">      "creativeId":"54345",</w:t>
      </w:r>
      <w:r w:rsidRPr="00822D3D">
        <w:br/>
        <w:t xml:space="preserve">      "lineId":"394578",</w:t>
      </w:r>
      <w:r w:rsidRPr="00822D3D">
        <w:br/>
        <w:t xml:space="preserve">      "weight":25,</w:t>
      </w:r>
      <w:r w:rsidRPr="00822D3D">
        <w:br/>
        <w:t xml:space="preserve">      "id":"453365",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 xml:space="preserve">    }</w:t>
      </w:r>
      <w:r w:rsidRPr="00822D3D">
        <w:br/>
        <w:t xml:space="preserve">  ]</w:t>
      </w:r>
      <w:r w:rsidRPr="00822D3D">
        <w:br/>
        <w:t>}</w:t>
      </w:r>
    </w:p>
    <w:p w14:paraId="39541027" w14:textId="77777777" w:rsidR="00E832A1" w:rsidRDefault="00E832A1" w:rsidP="00E832A1">
      <w:pPr>
        <w:pStyle w:val="Heading3"/>
      </w:pPr>
      <w:bookmarkStart w:id="429" w:name="_/tenants/{id}/accounts/{id}/assignm_1"/>
      <w:bookmarkStart w:id="430" w:name="_Toc307006532"/>
      <w:bookmarkEnd w:id="429"/>
      <w:r w:rsidRPr="000D1495">
        <w:t>/accounts/{id}/assignments/{id}</w:t>
      </w:r>
      <w:bookmarkEnd w:id="430"/>
    </w:p>
    <w:p w14:paraId="37DE11E0" w14:textId="77777777" w:rsidR="00E832A1" w:rsidRDefault="00E832A1" w:rsidP="00E832A1">
      <w:r w:rsidRPr="00822D3D">
        <w:t xml:space="preserve">Gets, updates, or deletes the specified </w:t>
      </w:r>
      <w:hyperlink w:anchor="_Assignment" w:history="1">
        <w:r w:rsidRPr="00822D3D">
          <w:rPr>
            <w:rStyle w:val="Hyperlink"/>
          </w:rPr>
          <w:t>Assignment</w:t>
        </w:r>
      </w:hyperlink>
      <w:r w:rsidRPr="00822D3D">
        <w:t>.</w:t>
      </w:r>
    </w:p>
    <w:p w14:paraId="19C8A2D9" w14:textId="77777777" w:rsidR="0086621B" w:rsidRDefault="0086621B" w:rsidP="0086621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411C2351" w14:textId="3683BEA5" w:rsidR="0086621B" w:rsidRDefault="0086621B" w:rsidP="0086621B">
      <w:pPr>
        <w:spacing w:after="0"/>
      </w:pPr>
      <w:r>
        <w:t xml:space="preserve">GET: </w:t>
      </w:r>
      <w:r w:rsidRPr="00822D3D">
        <w:t>Gets the specified assignment.</w:t>
      </w:r>
    </w:p>
    <w:p w14:paraId="007DD2EC" w14:textId="51F4779A" w:rsidR="0086621B" w:rsidRDefault="0086621B" w:rsidP="0086621B">
      <w:pPr>
        <w:spacing w:after="0"/>
      </w:pPr>
      <w:r>
        <w:t xml:space="preserve">PUT or PATCH: </w:t>
      </w:r>
      <w:r w:rsidRPr="00822D3D">
        <w:t>Updates the specified assignment.</w:t>
      </w:r>
    </w:p>
    <w:p w14:paraId="11276C57" w14:textId="7935CCC0" w:rsidR="0086621B" w:rsidRPr="0086621B" w:rsidRDefault="0086621B" w:rsidP="00A57CFF">
      <w:r>
        <w:t xml:space="preserve">DELETE: </w:t>
      </w:r>
      <w:r w:rsidR="00A57CFF" w:rsidRPr="00822D3D">
        <w:t>Deletes the specified assignment. May delete an assignment only if it has never delivered impressions.</w:t>
      </w:r>
    </w:p>
    <w:p w14:paraId="5D609DFB"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5E999DB1" w14:textId="77777777" w:rsidR="00E832A1" w:rsidRDefault="00E832A1" w:rsidP="00E832A1">
      <w:r w:rsidRPr="00822D3D">
        <w:t>The user must have permissions to perform the requested action. For example, advertisers and agencies may get, update, and delete the assignments that they own. In addition, an agency may get, update, and delete assignments that belong to the accounts that they manage on behalf of advertisers.</w:t>
      </w:r>
    </w:p>
    <w:p w14:paraId="464384A3" w14:textId="77777777" w:rsidR="00E832A1" w:rsidRDefault="00E832A1" w:rsidP="00E832A1">
      <w:r w:rsidRPr="00822D3D">
        <w:t>An assignment may be deleted only if it has never delivered impressions.</w:t>
      </w:r>
    </w:p>
    <w:p w14:paraId="27444C4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022F7C04" w14:textId="77777777" w:rsidR="00E832A1" w:rsidRDefault="00E832A1" w:rsidP="00E832A1">
      <w:r w:rsidRPr="00822D3D">
        <w:t xml:space="preserve">GET </w:t>
      </w:r>
      <w:hyperlink w:history="1">
        <w:r w:rsidRPr="00822D3D">
          <w:rPr>
            <w:rStyle w:val="Hyperlink"/>
          </w:rPr>
          <w:t>https://&lt;host&gt;/&lt;path&gt;/&lt;version&gt;/accounts/23873345/assignments/453365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2B563B7"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33BF6183"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108</w:t>
      </w:r>
    </w:p>
    <w:p w14:paraId="500CBD13" w14:textId="77777777" w:rsidR="00E832A1" w:rsidRDefault="00E832A1" w:rsidP="00E832A1">
      <w:r w:rsidRPr="00822D3D">
        <w:t>{</w:t>
      </w:r>
      <w:r w:rsidRPr="00822D3D">
        <w:br/>
        <w:t xml:space="preserve">  "</w:t>
      </w:r>
      <w:proofErr w:type="gramStart"/>
      <w:r w:rsidRPr="00822D3D">
        <w:t>creativeId</w:t>
      </w:r>
      <w:proofErr w:type="gramEnd"/>
      <w:r w:rsidRPr="00822D3D">
        <w:t>":"54345",</w:t>
      </w:r>
      <w:r w:rsidRPr="00822D3D">
        <w:br/>
        <w:t xml:space="preserve">  "lineId":"394578",</w:t>
      </w:r>
      <w:r w:rsidRPr="00822D3D">
        <w:br/>
        <w:t xml:space="preserve">  "weight":25,</w:t>
      </w:r>
      <w:r w:rsidRPr="00822D3D">
        <w:br/>
        <w:t xml:space="preserve">  "id":"453365",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w:t>
      </w:r>
    </w:p>
    <w:p w14:paraId="13BE5D9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091A3677" w14:textId="77777777" w:rsidR="00E832A1" w:rsidRDefault="00E832A1" w:rsidP="00E832A1">
      <w:r w:rsidRPr="00822D3D">
        <w:t xml:space="preserve">PATCH </w:t>
      </w:r>
      <w:hyperlink w:history="1">
        <w:r w:rsidRPr="00822D3D">
          <w:rPr>
            <w:rStyle w:val="Hyperlink"/>
          </w:rPr>
          <w:t>https://&lt;host&gt;/&lt;path&gt;/&lt;version&gt;/accounts/23873345/assignments/453365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"weight"</w:t>
      </w:r>
      <w:proofErr w:type="gramStart"/>
      <w:r w:rsidRPr="00822D3D">
        <w:t>:30</w:t>
      </w:r>
      <w:proofErr w:type="gramEnd"/>
      <w:r w:rsidRPr="00822D3D">
        <w:br/>
        <w:t>}</w:t>
      </w:r>
    </w:p>
    <w:p w14:paraId="4DA83252"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489F4B61"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108</w:t>
      </w:r>
    </w:p>
    <w:p w14:paraId="1B16F491" w14:textId="30C6B9EF" w:rsidR="00E832A1" w:rsidRPr="006C775C" w:rsidRDefault="00E832A1" w:rsidP="006C775C">
      <w:r w:rsidRPr="00822D3D">
        <w:t>{</w:t>
      </w:r>
      <w:r w:rsidRPr="00822D3D">
        <w:br/>
        <w:t xml:space="preserve">  "</w:t>
      </w:r>
      <w:proofErr w:type="gramStart"/>
      <w:r w:rsidRPr="00822D3D">
        <w:t>creativeId</w:t>
      </w:r>
      <w:proofErr w:type="gramEnd"/>
      <w:r w:rsidRPr="00822D3D">
        <w:t>":"54345",</w:t>
      </w:r>
      <w:r w:rsidRPr="00822D3D">
        <w:br/>
        <w:t xml:space="preserve">  "lineId":"394578",</w:t>
      </w:r>
      <w:r w:rsidRPr="00822D3D">
        <w:br/>
        <w:t xml:space="preserve">  "weight":30,</w:t>
      </w:r>
      <w:r w:rsidRPr="00822D3D">
        <w:br/>
        <w:t xml:space="preserve">  "id":"453365",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w:t>
      </w:r>
      <w:bookmarkStart w:id="431" w:name="_/tenants/{id}/accounts/{id}/assignm_2"/>
      <w:bookmarkEnd w:id="431"/>
    </w:p>
    <w:p w14:paraId="5AB121A9" w14:textId="77777777" w:rsidR="00E832A1" w:rsidRDefault="00E832A1" w:rsidP="00E832A1">
      <w:pPr>
        <w:pStyle w:val="Heading3"/>
      </w:pPr>
      <w:bookmarkStart w:id="432" w:name="_Toc307006533"/>
      <w:r w:rsidRPr="000D1495">
        <w:t>/accounts/{id}/assignments/{id}</w:t>
      </w:r>
      <w:proofErr w:type="gramStart"/>
      <w:r w:rsidRPr="000D1495">
        <w:t>?disable</w:t>
      </w:r>
      <w:bookmarkEnd w:id="432"/>
      <w:proofErr w:type="gramEnd"/>
      <w:r w:rsidRPr="000D1495">
        <w:t xml:space="preserve"> </w:t>
      </w:r>
    </w:p>
    <w:p w14:paraId="3E4B37DD" w14:textId="77777777" w:rsidR="00E832A1" w:rsidRDefault="00E832A1" w:rsidP="00E832A1">
      <w:r w:rsidRPr="00822D3D">
        <w:t>Prevents a creative from running or stops a creative that is currently running.</w:t>
      </w:r>
    </w:p>
    <w:p w14:paraId="03EDAE04" w14:textId="77777777" w:rsidR="0086621B" w:rsidRDefault="0086621B" w:rsidP="0086621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0398F84" w14:textId="312F5933" w:rsidR="0086621B" w:rsidRPr="0086621B" w:rsidRDefault="0086621B" w:rsidP="0086621B">
      <w:r>
        <w:t>PUT or PATCH: Changes the status to “Inactive.”</w:t>
      </w:r>
    </w:p>
    <w:p w14:paraId="66AAE855"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459FF6EB" w14:textId="77777777" w:rsidR="00E832A1" w:rsidRDefault="00E832A1" w:rsidP="00E832A1">
      <w:r w:rsidRPr="00822D3D">
        <w:t xml:space="preserve">The user must have permissions to access the assignment. For example, advertisers and agencies may disable </w:t>
      </w:r>
      <w:hyperlink w:anchor="_Assignment" w:history="1">
        <w:r w:rsidRPr="00822D3D">
          <w:rPr>
            <w:rStyle w:val="Hyperlink"/>
          </w:rPr>
          <w:t>Assignment</w:t>
        </w:r>
      </w:hyperlink>
      <w:r w:rsidRPr="00822D3D">
        <w:t>s that they own. In addition, an agency may disable assignments that belong to the accounts that they manage on behalf of advertisers.</w:t>
      </w:r>
    </w:p>
    <w:p w14:paraId="24D080BF"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6DE7DE06" w14:textId="77777777" w:rsidR="00E832A1" w:rsidRDefault="00E832A1" w:rsidP="00E832A1">
      <w:r w:rsidRPr="00822D3D">
        <w:t xml:space="preserve">PATCH </w:t>
      </w:r>
      <w:hyperlink w:history="1">
        <w:r w:rsidRPr="00822D3D">
          <w:rPr>
            <w:rStyle w:val="Hyperlink"/>
          </w:rPr>
          <w:t>https://&lt;host&gt;/&lt;path&gt;/&lt;version&gt;/accounts/23873345/assignments/453365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33D86AF"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1A64E72E"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108</w:t>
      </w:r>
    </w:p>
    <w:p w14:paraId="2C059013" w14:textId="77777777" w:rsidR="00E832A1" w:rsidRDefault="00E832A1" w:rsidP="00E832A1">
      <w:r w:rsidRPr="00822D3D">
        <w:t>{</w:t>
      </w:r>
      <w:r w:rsidRPr="00822D3D">
        <w:br/>
        <w:t xml:space="preserve">  "</w:t>
      </w:r>
      <w:proofErr w:type="gramStart"/>
      <w:r w:rsidRPr="00822D3D">
        <w:t>creativeId</w:t>
      </w:r>
      <w:proofErr w:type="gramEnd"/>
      <w:r w:rsidRPr="00822D3D">
        <w:t>":"54345",</w:t>
      </w:r>
      <w:r w:rsidRPr="00822D3D">
        <w:br/>
        <w:t xml:space="preserve">  "lineId":"394578",</w:t>
      </w:r>
      <w:r w:rsidRPr="00822D3D">
        <w:br/>
        <w:t xml:space="preserve">  "weight":30,</w:t>
      </w:r>
      <w:r w:rsidRPr="00822D3D">
        <w:br/>
        <w:t xml:space="preserve">  "id":"453365",</w:t>
      </w:r>
      <w:r w:rsidRPr="00822D3D">
        <w:br/>
        <w:t xml:space="preserve">  "</w:t>
      </w:r>
      <w:proofErr w:type="spellStart"/>
      <w:r w:rsidRPr="00822D3D">
        <w:t>status":"Inactive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w:t>
      </w:r>
    </w:p>
    <w:p w14:paraId="6C7503DD" w14:textId="77777777" w:rsidR="00E832A1" w:rsidRDefault="00E832A1" w:rsidP="00E832A1">
      <w:pPr>
        <w:pStyle w:val="Heading3"/>
      </w:pPr>
      <w:bookmarkStart w:id="433" w:name="_/tenants/{id}/accounts/{id}/assignm_3"/>
      <w:bookmarkStart w:id="434" w:name="_Toc307006534"/>
      <w:bookmarkEnd w:id="433"/>
      <w:r w:rsidRPr="000D1495">
        <w:t>/accounts/{id}/assignments</w:t>
      </w:r>
      <w:proofErr w:type="gramStart"/>
      <w:r w:rsidRPr="000D1495">
        <w:t>?$</w:t>
      </w:r>
      <w:proofErr w:type="gramEnd"/>
      <w:r w:rsidRPr="000D1495">
        <w:t>filter=</w:t>
      </w:r>
      <w:bookmarkEnd w:id="434"/>
    </w:p>
    <w:p w14:paraId="6CCAA9A6" w14:textId="77777777" w:rsidR="0086621B" w:rsidRDefault="0086621B" w:rsidP="0086621B">
      <w:r w:rsidRPr="00822D3D">
        <w:t xml:space="preserve">Gets a list of </w:t>
      </w:r>
      <w:hyperlink w:anchor="_Assignment" w:history="1">
        <w:r w:rsidRPr="00822D3D">
          <w:rPr>
            <w:rStyle w:val="Hyperlink"/>
          </w:rPr>
          <w:t>Assignment</w:t>
        </w:r>
      </w:hyperlink>
      <w:r w:rsidRPr="00822D3D">
        <w:t xml:space="preserve">s that </w:t>
      </w:r>
      <w:proofErr w:type="gramStart"/>
      <w:r w:rsidRPr="00822D3D">
        <w:t>match</w:t>
      </w:r>
      <w:proofErr w:type="gramEnd"/>
      <w:r w:rsidRPr="00822D3D">
        <w:t xml:space="preserve"> the specified filter criteria. </w:t>
      </w:r>
    </w:p>
    <w:p w14:paraId="786FACD0" w14:textId="35DB2477" w:rsidR="0086621B" w:rsidRDefault="0086621B" w:rsidP="0086621B">
      <w:pPr>
        <w:spacing w:before="280" w:after="60"/>
        <w:rPr>
          <w:rFonts w:asciiTheme="majorHAnsi" w:hAnsiTheme="majorHAnsi" w:cstheme="majorHAnsi"/>
          <w:b/>
          <w:sz w:val="24"/>
          <w:szCs w:val="24"/>
        </w:rPr>
      </w:pPr>
      <w:r>
        <w:rPr>
          <w:rFonts w:asciiTheme="majorHAnsi" w:hAnsiTheme="majorHAnsi" w:cstheme="majorHAnsi"/>
          <w:b/>
          <w:sz w:val="24"/>
          <w:szCs w:val="24"/>
        </w:rPr>
        <w:t>Verb</w:t>
      </w:r>
    </w:p>
    <w:p w14:paraId="6E29EF71" w14:textId="1AD903F8" w:rsidR="0086621B" w:rsidRPr="00822D3D" w:rsidRDefault="0086621B" w:rsidP="0086621B">
      <w:r>
        <w:t xml:space="preserve">GET: </w:t>
      </w:r>
      <w:r w:rsidRPr="00822D3D">
        <w:t>The response must support pagination. See Paging Query Parameters.</w:t>
      </w:r>
      <w:r>
        <w:t xml:space="preserve"> </w:t>
      </w:r>
      <w:r w:rsidRPr="00822D3D">
        <w:t xml:space="preserve">The caller may use </w:t>
      </w:r>
      <w:proofErr w:type="spellStart"/>
      <w:r w:rsidRPr="00822D3D">
        <w:t>OData</w:t>
      </w:r>
      <w:proofErr w:type="spellEnd"/>
      <w:r w:rsidRPr="00822D3D">
        <w:t xml:space="preserve"> expressions with the </w:t>
      </w:r>
      <w:r>
        <w:t>following Assignment properties:</w:t>
      </w:r>
    </w:p>
    <w:p w14:paraId="59D3A94D" w14:textId="77777777" w:rsidR="0086621B" w:rsidRPr="00822D3D" w:rsidRDefault="0086621B" w:rsidP="0086621B">
      <w:pPr>
        <w:pStyle w:val="ListParagraph"/>
        <w:numPr>
          <w:ilvl w:val="0"/>
          <w:numId w:val="37"/>
        </w:numPr>
      </w:pPr>
      <w:proofErr w:type="spellStart"/>
      <w:r w:rsidRPr="00822D3D">
        <w:t>CreativeId</w:t>
      </w:r>
      <w:proofErr w:type="spellEnd"/>
    </w:p>
    <w:p w14:paraId="2812D481" w14:textId="77777777" w:rsidR="0086621B" w:rsidRPr="00822D3D" w:rsidRDefault="0086621B" w:rsidP="0086621B">
      <w:pPr>
        <w:pStyle w:val="ListParagraph"/>
        <w:numPr>
          <w:ilvl w:val="0"/>
          <w:numId w:val="37"/>
        </w:numPr>
      </w:pPr>
      <w:proofErr w:type="spellStart"/>
      <w:r w:rsidRPr="00822D3D">
        <w:t>LineId</w:t>
      </w:r>
      <w:proofErr w:type="spellEnd"/>
    </w:p>
    <w:p w14:paraId="756F110E" w14:textId="77777777" w:rsidR="0086621B" w:rsidRPr="00822D3D" w:rsidRDefault="0086621B" w:rsidP="0086621B">
      <w:pPr>
        <w:pStyle w:val="ListParagraph"/>
        <w:numPr>
          <w:ilvl w:val="0"/>
          <w:numId w:val="37"/>
        </w:numPr>
      </w:pPr>
      <w:proofErr w:type="spellStart"/>
      <w:r w:rsidRPr="00822D3D">
        <w:t>StartDate</w:t>
      </w:r>
      <w:proofErr w:type="spellEnd"/>
    </w:p>
    <w:p w14:paraId="6F45AE22" w14:textId="0AE344A6" w:rsidR="0086621B" w:rsidRPr="0086621B" w:rsidRDefault="0086621B" w:rsidP="0086621B">
      <w:pPr>
        <w:pStyle w:val="ListParagraph"/>
        <w:numPr>
          <w:ilvl w:val="0"/>
          <w:numId w:val="37"/>
        </w:numPr>
      </w:pPr>
      <w:proofErr w:type="spellStart"/>
      <w:r w:rsidRPr="00822D3D">
        <w:t>EndDate</w:t>
      </w:r>
      <w:proofErr w:type="spellEnd"/>
    </w:p>
    <w:p w14:paraId="3C86050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7C7C2380" w14:textId="77777777" w:rsidR="00E832A1" w:rsidRDefault="00E832A1" w:rsidP="00E832A1">
      <w:r w:rsidRPr="00822D3D">
        <w:t>The user must have permissions to access the assignment. For example, advertisers and agencies may get assignments that they own. In addition, an agency may get assignments that belong to the accounts that they manage on behalf of advertisers.</w:t>
      </w:r>
    </w:p>
    <w:p w14:paraId="416AE1A8"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3C5FC31F" w14:textId="77777777" w:rsidR="00E832A1" w:rsidRDefault="00E832A1" w:rsidP="00E832A1">
      <w:r w:rsidRPr="00822D3D">
        <w:t xml:space="preserve">GET </w:t>
      </w:r>
      <w:hyperlink w:history="1">
        <w:r w:rsidRPr="00822D3D">
          <w:rPr>
            <w:rStyle w:val="Hyperlink"/>
          </w:rPr>
          <w:t>https://&lt;host&gt;/&lt;path&gt;/&lt;version&gt;/accounts/23873345/assignments?$filter=LineId+eq+394578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40CD54F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2041D70F" w14:textId="77777777" w:rsidR="00E832A1" w:rsidRDefault="00E832A1" w:rsidP="00E832A1">
      <w:pPr>
        <w:rPr>
          <w:lang w:val="en"/>
        </w:rPr>
      </w:pPr>
      <w:r w:rsidRPr="00822D3D">
        <w:rPr>
          <w:lang w:val="en"/>
        </w:rPr>
        <w:t>HTTP/1.1 200 OK</w:t>
      </w:r>
      <w:r w:rsidRPr="00822D3D">
        <w:rPr>
          <w:lang w:val="en"/>
        </w:rPr>
        <w:br/>
        <w:t>Content-Type: application/json</w:t>
      </w:r>
      <w:r w:rsidRPr="00822D3D">
        <w:rPr>
          <w:lang w:val="en"/>
        </w:rPr>
        <w:br/>
        <w:t>Content-Length: 108</w:t>
      </w:r>
    </w:p>
    <w:p w14:paraId="18E424EE" w14:textId="77777777" w:rsidR="00E832A1" w:rsidRDefault="00E832A1" w:rsidP="00E832A1">
      <w:r w:rsidRPr="00822D3D">
        <w:t>{</w:t>
      </w:r>
      <w:r w:rsidRPr="00822D3D">
        <w:br/>
        <w:t xml:space="preserve">  "</w:t>
      </w:r>
      <w:proofErr w:type="gramStart"/>
      <w:r w:rsidRPr="00822D3D">
        <w:t>assignments</w:t>
      </w:r>
      <w:proofErr w:type="gramEnd"/>
      <w:r w:rsidRPr="00822D3D">
        <w:t>":[</w:t>
      </w:r>
      <w:r w:rsidRPr="00822D3D">
        <w:br/>
        <w:t xml:space="preserve">    {</w:t>
      </w:r>
      <w:r w:rsidRPr="00822D3D">
        <w:br/>
        <w:t xml:space="preserve">      "creativeId":"394857",</w:t>
      </w:r>
      <w:r w:rsidRPr="00822D3D">
        <w:br/>
        <w:t xml:space="preserve">      "lineId":"394578",</w:t>
      </w:r>
      <w:r w:rsidRPr="00822D3D">
        <w:br/>
        <w:t xml:space="preserve">      "weight":75,</w:t>
      </w:r>
      <w:r w:rsidRPr="00822D3D">
        <w:br/>
        <w:t xml:space="preserve">      "id":"65433",</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 xml:space="preserve">    },</w:t>
      </w:r>
      <w:r w:rsidRPr="00822D3D">
        <w:br/>
        <w:t xml:space="preserve">    {</w:t>
      </w:r>
      <w:r w:rsidRPr="00822D3D">
        <w:br/>
        <w:t xml:space="preserve">      "creativeId":"54345",</w:t>
      </w:r>
      <w:r w:rsidRPr="00822D3D">
        <w:br/>
        <w:t xml:space="preserve">      "lineId":"394578",</w:t>
      </w:r>
      <w:r w:rsidRPr="00822D3D">
        <w:br/>
        <w:t xml:space="preserve">      "weight":25,</w:t>
      </w:r>
      <w:r w:rsidRPr="00822D3D">
        <w:br/>
        <w:t xml:space="preserve">      "id":"453365",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 xml:space="preserve">    }</w:t>
      </w:r>
      <w:r w:rsidRPr="00822D3D">
        <w:br/>
        <w:t xml:space="preserve">  ]</w:t>
      </w:r>
      <w:r w:rsidRPr="00822D3D">
        <w:br/>
        <w:t>}</w:t>
      </w:r>
    </w:p>
    <w:p w14:paraId="3A0F4435" w14:textId="77777777" w:rsidR="009B22A2" w:rsidRDefault="009B22A2"/>
    <w:p w14:paraId="2875082E" w14:textId="53ABB082" w:rsidR="006242C3" w:rsidRDefault="00A57CFF" w:rsidP="00A57CFF">
      <w:pPr>
        <w:pStyle w:val="Heading2"/>
      </w:pPr>
      <w:bookmarkStart w:id="435" w:name="_Toc307006535"/>
      <w:r>
        <w:t>Account Creative</w:t>
      </w:r>
      <w:bookmarkEnd w:id="435"/>
    </w:p>
    <w:p w14:paraId="76B884C9" w14:textId="5AB6D1B4" w:rsidR="009B22A2" w:rsidRDefault="00A57CFF">
      <w:pPr>
        <w:rPr>
          <w:ins w:id="436" w:author="Katie Stroud" w:date="2015-10-20T23:12:00Z"/>
        </w:rPr>
      </w:pPr>
      <w:ins w:id="437" w:author="Katie Stroud" w:date="2015-10-20T23:12:00Z">
        <w:r>
          <w:t>Description</w:t>
        </w:r>
      </w:ins>
    </w:p>
    <w:p w14:paraId="5FF309D3" w14:textId="77777777" w:rsidR="00A57CFF" w:rsidRDefault="00A57CFF" w:rsidP="00A57CFF">
      <w:pPr>
        <w:pStyle w:val="Heading3"/>
      </w:pPr>
      <w:bookmarkStart w:id="438" w:name="_Toc307006536"/>
      <w:r w:rsidRPr="000D1495">
        <w:t>/accounts/{id}/</w:t>
      </w:r>
      <w:proofErr w:type="spellStart"/>
      <w:r w:rsidRPr="000D1495">
        <w:t>creatives</w:t>
      </w:r>
      <w:bookmarkEnd w:id="438"/>
      <w:proofErr w:type="spellEnd"/>
    </w:p>
    <w:p w14:paraId="130948D9" w14:textId="77777777" w:rsidR="00A57CFF" w:rsidRDefault="00A57CFF" w:rsidP="00A57CFF">
      <w:r w:rsidRPr="00822D3D">
        <w:t xml:space="preserve">Adds a </w:t>
      </w:r>
      <w:hyperlink w:anchor="_Creative" w:history="1">
        <w:r w:rsidRPr="00822D3D">
          <w:rPr>
            <w:rStyle w:val="Hyperlink"/>
          </w:rPr>
          <w:t>Creative</w:t>
        </w:r>
      </w:hyperlink>
      <w:r w:rsidRPr="00822D3D">
        <w:rPr>
          <w:u w:val="single"/>
        </w:rPr>
        <w:t xml:space="preserve"> </w:t>
      </w:r>
      <w:r w:rsidRPr="00822D3D">
        <w:t xml:space="preserve">or gets a list of </w:t>
      </w:r>
      <w:proofErr w:type="spellStart"/>
      <w:r w:rsidRPr="00822D3D">
        <w:t>creatives</w:t>
      </w:r>
      <w:proofErr w:type="spellEnd"/>
      <w:r w:rsidRPr="00822D3D">
        <w:t xml:space="preserve"> that the user has access to. The response must support pagination. See Paging Query Parameters.</w:t>
      </w:r>
    </w:p>
    <w:p w14:paraId="5FD3DC6D" w14:textId="77777777" w:rsidR="0075359B" w:rsidRDefault="0075359B" w:rsidP="0075359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DBC37E8" w14:textId="52B0755A" w:rsidR="0075359B" w:rsidRDefault="0075359B" w:rsidP="0075359B">
      <w:pPr>
        <w:spacing w:after="60"/>
      </w:pPr>
      <w:r>
        <w:t xml:space="preserve">GET: (required) </w:t>
      </w:r>
      <w:r w:rsidRPr="00822D3D">
        <w:t xml:space="preserve">Gets a list of all </w:t>
      </w:r>
      <w:proofErr w:type="spellStart"/>
      <w:r w:rsidRPr="00822D3D">
        <w:t>creatives</w:t>
      </w:r>
      <w:proofErr w:type="spellEnd"/>
      <w:r w:rsidRPr="00822D3D">
        <w:t xml:space="preserve"> that belong to the account.</w:t>
      </w:r>
    </w:p>
    <w:p w14:paraId="18B9B838" w14:textId="5C53A109" w:rsidR="0075359B" w:rsidRPr="00FC26FF" w:rsidRDefault="0075359B" w:rsidP="0075359B">
      <w:pPr>
        <w:spacing w:after="60"/>
      </w:pPr>
      <w:r>
        <w:t xml:space="preserve">POST: (required) </w:t>
      </w:r>
      <w:r w:rsidRPr="00822D3D">
        <w:t>Adds a creative to the account.</w:t>
      </w:r>
    </w:p>
    <w:p w14:paraId="663C652D"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36025FF7" w14:textId="77777777" w:rsidR="00A57CFF" w:rsidRDefault="00A57CFF" w:rsidP="00A57CFF">
      <w:r w:rsidRPr="00822D3D">
        <w:t xml:space="preserve">An advertiser or agency may add </w:t>
      </w:r>
      <w:proofErr w:type="spellStart"/>
      <w:r w:rsidRPr="00822D3D">
        <w:t>creatives</w:t>
      </w:r>
      <w:proofErr w:type="spellEnd"/>
      <w:r w:rsidRPr="00822D3D">
        <w:t xml:space="preserve"> to accounts that they own. In addition</w:t>
      </w:r>
      <w:proofErr w:type="gramStart"/>
      <w:r w:rsidRPr="00822D3D">
        <w:t>;</w:t>
      </w:r>
      <w:proofErr w:type="gramEnd"/>
      <w:r w:rsidRPr="00822D3D">
        <w:t xml:space="preserve"> an agency may add </w:t>
      </w:r>
      <w:proofErr w:type="spellStart"/>
      <w:r w:rsidRPr="00822D3D">
        <w:t>creatives</w:t>
      </w:r>
      <w:proofErr w:type="spellEnd"/>
      <w:r w:rsidRPr="00822D3D">
        <w:t xml:space="preserve"> to accounts that they manage on behalf of advertisers.</w:t>
      </w:r>
    </w:p>
    <w:p w14:paraId="142860CC" w14:textId="77777777" w:rsidR="00A57CFF" w:rsidRDefault="00A57CFF" w:rsidP="00A57CFF">
      <w:r w:rsidRPr="00822D3D">
        <w:t xml:space="preserve">For advertisers, the list will include only </w:t>
      </w:r>
      <w:proofErr w:type="spellStart"/>
      <w:r w:rsidRPr="00822D3D">
        <w:t>creatives</w:t>
      </w:r>
      <w:proofErr w:type="spellEnd"/>
      <w:r w:rsidRPr="00822D3D">
        <w:t xml:space="preserve"> that they own. For agencies, the list will include the </w:t>
      </w:r>
      <w:proofErr w:type="spellStart"/>
      <w:r w:rsidRPr="00822D3D">
        <w:t>creatives</w:t>
      </w:r>
      <w:proofErr w:type="spellEnd"/>
      <w:r w:rsidRPr="00822D3D">
        <w:t xml:space="preserve"> that they own and the </w:t>
      </w:r>
      <w:proofErr w:type="spellStart"/>
      <w:r w:rsidRPr="00822D3D">
        <w:t>creatives</w:t>
      </w:r>
      <w:proofErr w:type="spellEnd"/>
      <w:r w:rsidRPr="00822D3D">
        <w:t xml:space="preserve"> that belong to accounts that they manage on behalf of advertisers. </w:t>
      </w:r>
    </w:p>
    <w:p w14:paraId="6C163252"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2A95672E" w14:textId="77777777" w:rsidR="00A57CFF" w:rsidRDefault="00A57CFF" w:rsidP="00A57CFF">
      <w:r w:rsidRPr="00822D3D">
        <w:t xml:space="preserve">POST </w:t>
      </w:r>
      <w:hyperlink w:history="1">
        <w:r w:rsidRPr="00822D3D">
          <w:rPr>
            <w:rStyle w:val="Hyperlink"/>
          </w:rPr>
          <w:t>https://&lt;host&gt;/&lt;path&gt;/&lt;version&gt;/accounts/23873345/creatives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"accountId":"23873345",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creativeAsset</w:t>
      </w:r>
      <w:proofErr w:type="spellEnd"/>
      <w:r w:rsidRPr="00822D3D">
        <w:t>":"&lt;third-party script goes here&gt;",</w:t>
      </w:r>
      <w:r w:rsidRPr="00822D3D">
        <w:br/>
        <w:t xml:space="preserve">  "geometry"</w:t>
      </w:r>
      <w:proofErr w:type="gramStart"/>
      <w:r w:rsidRPr="00822D3D">
        <w:t>:{</w:t>
      </w:r>
      <w:proofErr w:type="gramEnd"/>
      <w:r w:rsidRPr="00822D3D">
        <w:br/>
        <w:t xml:space="preserve">    "height":"160",</w:t>
      </w:r>
      <w:r w:rsidRPr="00822D3D">
        <w:br/>
        <w:t xml:space="preserve">    "width":"600"</w:t>
      </w:r>
      <w:r w:rsidRPr="00822D3D">
        <w:br/>
        <w:t xml:space="preserve">  },</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40A41F0F"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734869FF" w14:textId="77777777" w:rsidR="00A57CFF" w:rsidRPr="00822D3D" w:rsidRDefault="00A57CFF" w:rsidP="00A57CFF">
      <w:r w:rsidRPr="00822D3D">
        <w:rPr>
          <w:lang w:val="en"/>
        </w:rPr>
        <w:t>HTTP/1.1 200 OK</w:t>
      </w:r>
      <w:r w:rsidRPr="00822D3D">
        <w:rPr>
          <w:lang w:val="en"/>
        </w:rPr>
        <w:br/>
        <w:t>Location: https://&lt;host&gt;/&lt;path&gt;/&lt;version&gt;/accounts/</w:t>
      </w:r>
      <w:r w:rsidRPr="00822D3D">
        <w:t>23873345/</w:t>
      </w:r>
      <w:proofErr w:type="spellStart"/>
      <w:r w:rsidRPr="00822D3D">
        <w:t>creatives</w:t>
      </w:r>
      <w:proofErr w:type="spellEnd"/>
      <w:r w:rsidRPr="00822D3D">
        <w:t>/53444</w:t>
      </w:r>
    </w:p>
    <w:p w14:paraId="3C175CE3" w14:textId="77777777" w:rsidR="00A57CFF" w:rsidRDefault="00A57CFF" w:rsidP="00A57CFF">
      <w:pPr>
        <w:rPr>
          <w:lang w:val="en"/>
        </w:rPr>
      </w:pPr>
      <w:r w:rsidRPr="00822D3D">
        <w:rPr>
          <w:lang w:val="en"/>
        </w:rPr>
        <w:t>Content-Type: application/json</w:t>
      </w:r>
      <w:r w:rsidRPr="00822D3D">
        <w:rPr>
          <w:lang w:val="en"/>
        </w:rPr>
        <w:br/>
        <w:t>Content-Length: 108</w:t>
      </w:r>
      <w:r w:rsidRPr="00822D3D">
        <w:rPr>
          <w:lang w:val="en"/>
        </w:rPr>
        <w:br/>
      </w:r>
      <w:r w:rsidRPr="00822D3D">
        <w:br/>
        <w:t>{</w:t>
      </w:r>
      <w:r w:rsidRPr="00822D3D">
        <w:br/>
        <w:t xml:space="preserve">  "accountId":"23873345",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":"Pending",</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6753570A"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033F0E07" w14:textId="77777777" w:rsidR="00A57CFF" w:rsidRDefault="00A57CFF" w:rsidP="00A57CFF">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23873345/creatives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2509CB88"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03D1E19A" w14:textId="77777777" w:rsidR="00A57CFF" w:rsidRPr="00822D3D" w:rsidRDefault="00A57CFF" w:rsidP="00A57CFF">
      <w:r w:rsidRPr="00822D3D">
        <w:rPr>
          <w:lang w:val="en"/>
        </w:rPr>
        <w:t>HTTP/1.1 200 OK</w:t>
      </w:r>
      <w:r w:rsidRPr="00822D3D">
        <w:rPr>
          <w:lang w:val="en"/>
        </w:rPr>
        <w:br/>
        <w:t>Content-Type: application/json</w:t>
      </w:r>
      <w:r w:rsidRPr="00822D3D">
        <w:rPr>
          <w:lang w:val="en"/>
        </w:rPr>
        <w:br/>
        <w:t>Content-Length: 187</w:t>
      </w:r>
    </w:p>
    <w:p w14:paraId="25C8761D" w14:textId="77777777" w:rsidR="00A57CFF" w:rsidRDefault="00A57CFF" w:rsidP="00A57CFF">
      <w:r w:rsidRPr="00822D3D">
        <w:t>{</w:t>
      </w:r>
      <w:r w:rsidRPr="00822D3D">
        <w:br/>
        <w:t xml:space="preserve">  "</w:t>
      </w:r>
      <w:proofErr w:type="spellStart"/>
      <w:proofErr w:type="gramStart"/>
      <w:r w:rsidRPr="00822D3D">
        <w:t>creatives</w:t>
      </w:r>
      <w:proofErr w:type="spellEnd"/>
      <w:proofErr w:type="gramEnd"/>
      <w:r w:rsidRPr="00822D3D">
        <w:t>":[</w:t>
      </w:r>
      <w:r w:rsidRPr="00822D3D">
        <w:br/>
        <w:t xml:space="preserve">    {</w:t>
      </w:r>
      <w:r w:rsidRPr="00822D3D">
        <w:br/>
        <w:t xml:space="preserve">      "accountId":"23873345",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":"Approved",</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 xml:space="preserve">    }</w:t>
      </w:r>
      <w:r w:rsidRPr="00822D3D">
        <w:br/>
        <w:t xml:space="preserve">  ]</w:t>
      </w:r>
      <w:r w:rsidRPr="00822D3D">
        <w:br/>
        <w:t>}</w:t>
      </w:r>
    </w:p>
    <w:p w14:paraId="1667ED9C" w14:textId="77777777" w:rsidR="00A57CFF" w:rsidRDefault="00A57CFF" w:rsidP="00A57CFF">
      <w:pPr>
        <w:pStyle w:val="Heading3"/>
      </w:pPr>
      <w:bookmarkStart w:id="439" w:name="_/tenants/{id}/accounts/{id}/creativ_1"/>
      <w:bookmarkStart w:id="440" w:name="_Toc307006537"/>
      <w:bookmarkEnd w:id="439"/>
      <w:r w:rsidRPr="000D1495">
        <w:t>/accounts/{id}/</w:t>
      </w:r>
      <w:proofErr w:type="spellStart"/>
      <w:r w:rsidRPr="000D1495">
        <w:t>creatives</w:t>
      </w:r>
      <w:proofErr w:type="spellEnd"/>
      <w:r w:rsidRPr="000D1495">
        <w:t>/{id}</w:t>
      </w:r>
      <w:bookmarkEnd w:id="440"/>
      <w:r w:rsidRPr="000D1495">
        <w:t xml:space="preserve"> </w:t>
      </w:r>
    </w:p>
    <w:p w14:paraId="79A05AFA" w14:textId="77777777" w:rsidR="00A57CFF" w:rsidRDefault="00A57CFF" w:rsidP="00A57CFF">
      <w:r w:rsidRPr="00822D3D">
        <w:t xml:space="preserve">Gets, updates, or deletes the specified </w:t>
      </w:r>
      <w:hyperlink w:anchor="_Creative" w:history="1">
        <w:r w:rsidRPr="00822D3D">
          <w:rPr>
            <w:rStyle w:val="Hyperlink"/>
          </w:rPr>
          <w:t>Creative</w:t>
        </w:r>
      </w:hyperlink>
      <w:r w:rsidRPr="00822D3D">
        <w:t>.</w:t>
      </w:r>
    </w:p>
    <w:p w14:paraId="03E64C97" w14:textId="3514FE6B" w:rsidR="0075359B" w:rsidRPr="0075359B" w:rsidRDefault="0075359B"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Verbs</w:t>
      </w:r>
    </w:p>
    <w:p w14:paraId="67EC0605" w14:textId="2A7E385D" w:rsidR="0075359B" w:rsidRDefault="0075359B" w:rsidP="0075359B">
      <w:pPr>
        <w:spacing w:after="60"/>
      </w:pPr>
      <w:r>
        <w:t xml:space="preserve">GET: (required) </w:t>
      </w:r>
      <w:r w:rsidRPr="00822D3D">
        <w:t>Gets the specified creative.</w:t>
      </w:r>
    </w:p>
    <w:p w14:paraId="7FD54722" w14:textId="2078A84C" w:rsidR="0075359B" w:rsidRPr="00822D3D" w:rsidRDefault="0075359B" w:rsidP="0075359B">
      <w:r>
        <w:t xml:space="preserve">PUT or PATCH: (required) </w:t>
      </w:r>
      <w:r w:rsidRPr="00822D3D">
        <w:t xml:space="preserve">Updates the properties of the creative object; however, the user may not </w:t>
      </w:r>
      <w:r>
        <w:t>update the following properties:</w:t>
      </w:r>
    </w:p>
    <w:p w14:paraId="3416D445" w14:textId="77777777" w:rsidR="0075359B" w:rsidRPr="00822D3D" w:rsidRDefault="0075359B" w:rsidP="0075359B">
      <w:pPr>
        <w:pStyle w:val="ListParagraph"/>
        <w:numPr>
          <w:ilvl w:val="0"/>
          <w:numId w:val="41"/>
        </w:numPr>
      </w:pPr>
      <w:proofErr w:type="spellStart"/>
      <w:r w:rsidRPr="00822D3D">
        <w:t>ClickURL</w:t>
      </w:r>
      <w:proofErr w:type="spellEnd"/>
    </w:p>
    <w:p w14:paraId="6ADA2AB7" w14:textId="77777777" w:rsidR="0075359B" w:rsidRPr="00822D3D" w:rsidRDefault="0075359B" w:rsidP="0075359B">
      <w:pPr>
        <w:pStyle w:val="ListParagraph"/>
        <w:numPr>
          <w:ilvl w:val="0"/>
          <w:numId w:val="41"/>
        </w:numPr>
      </w:pPr>
      <w:proofErr w:type="spellStart"/>
      <w:r w:rsidRPr="00822D3D">
        <w:t>CreativeAsset</w:t>
      </w:r>
      <w:proofErr w:type="spellEnd"/>
    </w:p>
    <w:p w14:paraId="64AFCC39" w14:textId="4EA58B8A" w:rsidR="0075359B" w:rsidRDefault="0075359B" w:rsidP="0075359B">
      <w:pPr>
        <w:pStyle w:val="ListParagraph"/>
        <w:numPr>
          <w:ilvl w:val="0"/>
          <w:numId w:val="41"/>
        </w:numPr>
        <w:spacing w:after="60"/>
      </w:pPr>
      <w:proofErr w:type="spellStart"/>
      <w:r w:rsidRPr="00822D3D">
        <w:t>BackupFlashAsset</w:t>
      </w:r>
      <w:proofErr w:type="spellEnd"/>
    </w:p>
    <w:p w14:paraId="473AA1D0" w14:textId="22B1390C" w:rsidR="0075359B" w:rsidRPr="00FC26FF" w:rsidRDefault="0075359B" w:rsidP="0075359B">
      <w:pPr>
        <w:spacing w:before="120" w:after="60"/>
      </w:pPr>
      <w:r>
        <w:t xml:space="preserve">DELETE: (required) </w:t>
      </w:r>
      <w:r w:rsidRPr="00822D3D">
        <w:t>Deletes the specified creative. May delete a creative only if it has no assignments.</w:t>
      </w:r>
    </w:p>
    <w:p w14:paraId="17CF2F65"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0259F1DD" w14:textId="77777777" w:rsidR="00A57CFF" w:rsidRDefault="00A57CFF" w:rsidP="00A57CFF">
      <w:r w:rsidRPr="00822D3D">
        <w:t xml:space="preserve">The user must have permissions to perform the requested action. For example, advertisers and agencies may get, update, and delete the </w:t>
      </w:r>
      <w:proofErr w:type="spellStart"/>
      <w:r w:rsidRPr="00822D3D">
        <w:t>creatives</w:t>
      </w:r>
      <w:proofErr w:type="spellEnd"/>
      <w:r w:rsidRPr="00822D3D">
        <w:t xml:space="preserve"> that they own. In addition, an agency may get, update, and delete the </w:t>
      </w:r>
      <w:proofErr w:type="spellStart"/>
      <w:r w:rsidRPr="00822D3D">
        <w:t>creatives</w:t>
      </w:r>
      <w:proofErr w:type="spellEnd"/>
      <w:r w:rsidRPr="00822D3D">
        <w:t xml:space="preserve"> that belong to the accounts that they manage on behalf of advertisers.</w:t>
      </w:r>
    </w:p>
    <w:p w14:paraId="4FA0594A" w14:textId="77777777" w:rsidR="00A57CFF" w:rsidRDefault="00A57CFF" w:rsidP="00A57CFF">
      <w:r w:rsidRPr="00822D3D">
        <w:t>A creative may be deleted only if it has no assignments.</w:t>
      </w:r>
    </w:p>
    <w:p w14:paraId="558E59F4"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511DCFF7" w14:textId="77777777" w:rsidR="00A57CFF" w:rsidRDefault="00A57CFF" w:rsidP="00A57CFF">
      <w:r w:rsidRPr="00822D3D">
        <w:t xml:space="preserve">GET </w:t>
      </w:r>
      <w:hyperlink w:history="1">
        <w:r w:rsidRPr="00822D3D">
          <w:rPr>
            <w:rStyle w:val="Hyperlink"/>
          </w:rPr>
          <w:t>https://&lt;host&gt;/&lt;path&gt;/&lt;version&gt;/accounts/23873345/creatives/53444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FC006E6"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04D5B366" w14:textId="77777777" w:rsidR="00A57CFF" w:rsidRDefault="00A57CFF" w:rsidP="00A57CFF">
      <w:pPr>
        <w:rPr>
          <w:lang w:val="en"/>
        </w:rPr>
      </w:pPr>
      <w:r w:rsidRPr="00822D3D">
        <w:rPr>
          <w:lang w:val="en"/>
        </w:rPr>
        <w:t>HTTP/1.1 200 OK</w:t>
      </w:r>
      <w:r w:rsidRPr="00822D3D">
        <w:rPr>
          <w:lang w:val="en"/>
        </w:rPr>
        <w:br/>
        <w:t>Content-Type: application/json</w:t>
      </w:r>
      <w:r w:rsidRPr="00822D3D">
        <w:rPr>
          <w:lang w:val="en"/>
        </w:rPr>
        <w:br/>
        <w:t>Content-Length: 308</w:t>
      </w:r>
    </w:p>
    <w:p w14:paraId="154FFDB0" w14:textId="77777777" w:rsidR="00A57CFF" w:rsidRDefault="00A57CFF" w:rsidP="00A57CFF">
      <w:r w:rsidRPr="00822D3D">
        <w:t>{</w:t>
      </w:r>
      <w:r w:rsidRPr="00822D3D">
        <w:br/>
        <w:t xml:space="preserve">  "</w:t>
      </w:r>
      <w:proofErr w:type="gramStart"/>
      <w:r w:rsidRPr="00822D3D">
        <w:t>accountId</w:t>
      </w:r>
      <w:proofErr w:type="gramEnd"/>
      <w:r w:rsidRPr="00822D3D">
        <w:t>":"23873345",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":"Pending",</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38C4142B"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5546772F" w14:textId="77777777" w:rsidR="00A57CFF" w:rsidRDefault="00A57CFF" w:rsidP="00A57CFF">
      <w:r w:rsidRPr="00822D3D">
        <w:t xml:space="preserve">PATCH </w:t>
      </w:r>
      <w:hyperlink w:history="1">
        <w:r w:rsidRPr="00822D3D">
          <w:rPr>
            <w:rStyle w:val="Hyperlink"/>
          </w:rPr>
          <w:t>https://&lt;host&gt;/&lt;path&gt;/&lt;version&gt;/accounts/23873345/creatives/53444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t>
      </w:r>
      <w:proofErr w:type="spellStart"/>
      <w:r w:rsidRPr="00822D3D">
        <w:t>clickUrl</w:t>
      </w:r>
      <w:proofErr w:type="spellEnd"/>
      <w:r w:rsidRPr="00822D3D">
        <w:t>":"http://domain.com/path"</w:t>
      </w:r>
      <w:r w:rsidRPr="00822D3D">
        <w:br/>
        <w:t>}</w:t>
      </w:r>
    </w:p>
    <w:p w14:paraId="0B571D72"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281149F3" w14:textId="77777777" w:rsidR="00A57CFF" w:rsidRPr="00822D3D" w:rsidRDefault="00A57CFF" w:rsidP="00A57CFF">
      <w:r w:rsidRPr="00822D3D">
        <w:rPr>
          <w:lang w:val="en"/>
        </w:rPr>
        <w:t>HTTP/1.1 200 OK</w:t>
      </w:r>
    </w:p>
    <w:p w14:paraId="3A4EB736" w14:textId="77777777" w:rsidR="00A57CFF" w:rsidRDefault="00A57CFF" w:rsidP="00A57CFF">
      <w:pPr>
        <w:rPr>
          <w:lang w:val="en"/>
        </w:rPr>
      </w:pPr>
      <w:r w:rsidRPr="00822D3D">
        <w:rPr>
          <w:lang w:val="en"/>
        </w:rPr>
        <w:t>Content-Type: application/json</w:t>
      </w:r>
      <w:r w:rsidRPr="00822D3D">
        <w:rPr>
          <w:lang w:val="en"/>
        </w:rPr>
        <w:br/>
        <w:t>Content-Length: 308</w:t>
      </w:r>
    </w:p>
    <w:p w14:paraId="78D7547A" w14:textId="77777777" w:rsidR="00A57CFF" w:rsidRDefault="00A57CFF" w:rsidP="00A57CFF">
      <w:r w:rsidRPr="00822D3D">
        <w:t>{</w:t>
      </w:r>
      <w:r w:rsidRPr="00822D3D">
        <w:br/>
        <w:t xml:space="preserve">  "</w:t>
      </w:r>
      <w:proofErr w:type="gramStart"/>
      <w:r w:rsidRPr="00822D3D">
        <w:t>accountId</w:t>
      </w:r>
      <w:proofErr w:type="gramEnd"/>
      <w:r w:rsidRPr="00822D3D">
        <w:t>":"23873345",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":"Pending",</w:t>
      </w:r>
      <w:r w:rsidRPr="00822D3D">
        <w:br/>
        <w:t xml:space="preserve">  "</w:t>
      </w:r>
      <w:proofErr w:type="spellStart"/>
      <w:r w:rsidRPr="00822D3D">
        <w:t>clickUrl</w:t>
      </w:r>
      <w:proofErr w:type="spellEnd"/>
      <w:r w:rsidRPr="00822D3D">
        <w:t>":"http://domain.com/path"</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77D0BF8F" w14:textId="77777777" w:rsidR="00A57CFF" w:rsidRDefault="00A57CFF" w:rsidP="00A57CFF">
      <w:pPr>
        <w:pStyle w:val="Heading3"/>
      </w:pPr>
      <w:bookmarkStart w:id="441" w:name="_/tenants/{id}/accounts/{id}/creativ_2"/>
      <w:bookmarkStart w:id="442" w:name="_Toc307006538"/>
      <w:bookmarkEnd w:id="441"/>
      <w:r w:rsidRPr="000D1495">
        <w:t>/accounts/{id}/</w:t>
      </w:r>
      <w:proofErr w:type="spellStart"/>
      <w:r w:rsidRPr="000D1495">
        <w:t>creatives</w:t>
      </w:r>
      <w:proofErr w:type="spellEnd"/>
      <w:proofErr w:type="gramStart"/>
      <w:r w:rsidRPr="000D1495">
        <w:t>?$</w:t>
      </w:r>
      <w:proofErr w:type="gramEnd"/>
      <w:r w:rsidRPr="000D1495">
        <w:t>filter=</w:t>
      </w:r>
      <w:bookmarkEnd w:id="442"/>
    </w:p>
    <w:p w14:paraId="402E40D1" w14:textId="77777777" w:rsidR="00A57CFF" w:rsidRDefault="00A57CFF" w:rsidP="00A57CFF">
      <w:r w:rsidRPr="00822D3D">
        <w:t>The response must support pagination. See Paging Query Parameters.</w:t>
      </w:r>
    </w:p>
    <w:p w14:paraId="0013D082" w14:textId="77777777" w:rsidR="0075359B" w:rsidRDefault="0075359B" w:rsidP="0075359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2949BF5" w14:textId="5CD71B6C" w:rsidR="0075359B" w:rsidRPr="00822D3D" w:rsidRDefault="0075359B" w:rsidP="0075359B">
      <w:r>
        <w:t xml:space="preserve">GET: (optional) </w:t>
      </w:r>
      <w:r w:rsidRPr="00822D3D">
        <w:t xml:space="preserve">Gets a list of </w:t>
      </w:r>
      <w:proofErr w:type="spellStart"/>
      <w:r w:rsidRPr="00822D3D">
        <w:t>creatives</w:t>
      </w:r>
      <w:proofErr w:type="spellEnd"/>
      <w:r w:rsidRPr="00822D3D">
        <w:t xml:space="preserve"> that match the specified filter criteria.</w:t>
      </w:r>
      <w:r>
        <w:t xml:space="preserve"> </w:t>
      </w:r>
      <w:r w:rsidRPr="00822D3D">
        <w:t xml:space="preserve">The user may use </w:t>
      </w:r>
      <w:proofErr w:type="spellStart"/>
      <w:r w:rsidRPr="00822D3D">
        <w:t>OData</w:t>
      </w:r>
      <w:proofErr w:type="spellEnd"/>
      <w:r w:rsidRPr="00822D3D">
        <w:t xml:space="preserve"> expressions with th</w:t>
      </w:r>
      <w:r>
        <w:t>e following Creative properties:</w:t>
      </w:r>
    </w:p>
    <w:p w14:paraId="2A2FE517" w14:textId="77777777" w:rsidR="0075359B" w:rsidRPr="00822D3D" w:rsidRDefault="0075359B" w:rsidP="0075359B">
      <w:pPr>
        <w:pStyle w:val="ListParagraph"/>
        <w:numPr>
          <w:ilvl w:val="0"/>
          <w:numId w:val="42"/>
        </w:numPr>
        <w:spacing w:after="120"/>
      </w:pPr>
      <w:proofErr w:type="spellStart"/>
      <w:r w:rsidRPr="00822D3D">
        <w:t>AdQualityStatus</w:t>
      </w:r>
      <w:proofErr w:type="spellEnd"/>
    </w:p>
    <w:p w14:paraId="1332C539" w14:textId="0A746A17" w:rsidR="0075359B" w:rsidRDefault="0075359B" w:rsidP="0075359B">
      <w:pPr>
        <w:spacing w:after="60"/>
      </w:pPr>
      <w:r w:rsidRPr="00822D3D">
        <w:t>May support getting a list by IDs.</w:t>
      </w:r>
    </w:p>
    <w:p w14:paraId="49796ACA" w14:textId="77777777" w:rsidR="00A57CFF" w:rsidRPr="0075359B" w:rsidRDefault="00A57CFF"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Rules</w:t>
      </w:r>
    </w:p>
    <w:p w14:paraId="1DC4E5D1" w14:textId="5FA9B9E7" w:rsidR="0075359B" w:rsidRPr="00822D3D" w:rsidRDefault="0075359B" w:rsidP="00A57CFF">
      <w:ins w:id="443" w:author="Katie Stroud" w:date="2015-10-21T00:16:00Z">
        <w:r>
          <w:t>None?</w:t>
        </w:r>
      </w:ins>
    </w:p>
    <w:p w14:paraId="5202B18E" w14:textId="77777777" w:rsidR="00A57CFF" w:rsidRPr="0075359B" w:rsidRDefault="00A57CFF"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Example Request</w:t>
      </w:r>
    </w:p>
    <w:p w14:paraId="25B13659" w14:textId="05817AEC" w:rsidR="0075359B" w:rsidRPr="00822D3D" w:rsidRDefault="0075359B" w:rsidP="00A57CFF">
      <w:ins w:id="444" w:author="Katie Stroud" w:date="2015-10-21T00:16:00Z">
        <w:r>
          <w:t>None?</w:t>
        </w:r>
      </w:ins>
    </w:p>
    <w:p w14:paraId="4C627D2F" w14:textId="77777777" w:rsidR="00A57CFF" w:rsidRPr="0075359B" w:rsidRDefault="00A57CFF"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Example Response</w:t>
      </w:r>
    </w:p>
    <w:p w14:paraId="1A7EB72C" w14:textId="4341A895" w:rsidR="0075359B" w:rsidRDefault="0075359B" w:rsidP="00A57CFF">
      <w:ins w:id="445" w:author="Katie Stroud" w:date="2015-10-21T00:16:00Z">
        <w:r>
          <w:t>None?</w:t>
        </w:r>
      </w:ins>
    </w:p>
    <w:p w14:paraId="39826704" w14:textId="53A811CA" w:rsidR="00A57CFF" w:rsidRDefault="00A57CFF" w:rsidP="00FC26FF">
      <w:pPr>
        <w:pStyle w:val="Heading2"/>
      </w:pPr>
      <w:bookmarkStart w:id="446" w:name="_/tenants/{id}/accounts/{id}/campaig"/>
      <w:bookmarkStart w:id="447" w:name="_Toc307006539"/>
      <w:bookmarkEnd w:id="446"/>
      <w:r>
        <w:t>Account Orders</w:t>
      </w:r>
      <w:bookmarkEnd w:id="447"/>
    </w:p>
    <w:p w14:paraId="3ECCD8DB" w14:textId="27AF0FE8" w:rsidR="00FC26FF" w:rsidRDefault="00AD3012" w:rsidP="00FC26FF">
      <w:ins w:id="448" w:author="Katie Stroud" w:date="2015-10-21T00:06:00Z">
        <w:r>
          <w:t>Description</w:t>
        </w:r>
      </w:ins>
    </w:p>
    <w:p w14:paraId="1A2A9848" w14:textId="18E91B63" w:rsidR="00AD3012" w:rsidRDefault="00AD3012" w:rsidP="00AD3012">
      <w:pPr>
        <w:pStyle w:val="Heading3"/>
      </w:pPr>
      <w:bookmarkStart w:id="449" w:name="_Toc307006540"/>
      <w:r>
        <w:t>/accounts/{id}/orders</w:t>
      </w:r>
      <w:bookmarkEnd w:id="449"/>
    </w:p>
    <w:p w14:paraId="1257440A" w14:textId="77777777" w:rsidR="00AD3012" w:rsidRDefault="00AD3012" w:rsidP="00AD3012">
      <w:r w:rsidRPr="00822D3D">
        <w:t xml:space="preserve">Adds an </w:t>
      </w:r>
      <w:hyperlink w:anchor="_Order" w:history="1">
        <w:r w:rsidRPr="00822D3D">
          <w:rPr>
            <w:rStyle w:val="Hyperlink"/>
          </w:rPr>
          <w:t>Order</w:t>
        </w:r>
      </w:hyperlink>
      <w:r w:rsidRPr="00822D3D">
        <w:rPr>
          <w:u w:val="single"/>
        </w:rPr>
        <w:t xml:space="preserve"> </w:t>
      </w:r>
      <w:r w:rsidRPr="00822D3D">
        <w:t>or gets a list of orders that the user has access to. The response must support pagination. See Paging Query Parameters.</w:t>
      </w:r>
    </w:p>
    <w:p w14:paraId="44302FFD" w14:textId="77777777" w:rsidR="0075359B" w:rsidRDefault="0075359B" w:rsidP="0075359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07ADC991" w14:textId="77777777" w:rsidR="0075359B" w:rsidRDefault="0075359B" w:rsidP="0075359B">
      <w:pPr>
        <w:spacing w:after="60"/>
      </w:pPr>
      <w:r>
        <w:t xml:space="preserve">GET: (required) </w:t>
      </w:r>
      <w:r w:rsidRPr="00822D3D">
        <w:t>Gets a list of all orders that belong to the account.</w:t>
      </w:r>
    </w:p>
    <w:p w14:paraId="311A6C2F" w14:textId="77777777" w:rsidR="0075359B" w:rsidRPr="00FC26FF" w:rsidRDefault="0075359B" w:rsidP="0075359B">
      <w:pPr>
        <w:spacing w:after="60"/>
      </w:pPr>
      <w:r>
        <w:t xml:space="preserve">POST: (required) </w:t>
      </w:r>
      <w:r w:rsidRPr="00822D3D">
        <w:t>Adds an order to the account.</w:t>
      </w:r>
    </w:p>
    <w:p w14:paraId="38D9ED2E"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B6CC45F" w14:textId="77777777" w:rsidR="00AD3012" w:rsidRDefault="00AD3012" w:rsidP="00AD3012">
      <w:r w:rsidRPr="00822D3D">
        <w:t>An advertiser or agency may add orders to accounts that they own. In addition</w:t>
      </w:r>
      <w:proofErr w:type="gramStart"/>
      <w:r w:rsidRPr="00822D3D">
        <w:t>;</w:t>
      </w:r>
      <w:proofErr w:type="gramEnd"/>
      <w:r w:rsidRPr="00822D3D">
        <w:t xml:space="preserve"> an agency may add orders to accounts that they manage on behalf of advertisers.</w:t>
      </w:r>
    </w:p>
    <w:p w14:paraId="36B62F01" w14:textId="77777777" w:rsidR="00AD3012" w:rsidRDefault="00AD3012" w:rsidP="00AD3012">
      <w:r w:rsidRPr="00822D3D">
        <w:t xml:space="preserve">For advertisers, the list will include only orders that they own. For agencies, the list will include the orders that they own and the orders that belong to accounts that they manage on behalf of advertisers. </w:t>
      </w:r>
    </w:p>
    <w:p w14:paraId="0635FF93"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609A6572" w14:textId="77777777" w:rsidR="00AD3012" w:rsidRDefault="00AD3012" w:rsidP="00AD3012">
      <w:r w:rsidRPr="00822D3D">
        <w:t xml:space="preserve">POST </w:t>
      </w:r>
      <w:hyperlink w:history="1">
        <w:r w:rsidRPr="00822D3D">
          <w:rPr>
            <w:rStyle w:val="Hyperlink"/>
          </w:rPr>
          <w:t>https://&lt;host&gt;/&lt;path&gt;/&lt;version&gt;/accounts/23873345/orders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"accountId":"23873345",</w:t>
      </w:r>
      <w:r w:rsidRPr="00822D3D">
        <w:br/>
        <w:t xml:space="preserve">  "</w:t>
      </w:r>
      <w:proofErr w:type="spellStart"/>
      <w:r w:rsidRPr="00822D3D">
        <w:t>brand":"Four</w:t>
      </w:r>
      <w:proofErr w:type="spellEnd"/>
      <w:r w:rsidRPr="00822D3D">
        <w:t xml:space="preserve"> Wakes",</w:t>
      </w:r>
      <w:r w:rsidRPr="00822D3D">
        <w:br/>
        <w:t xml:space="preserve">  "budget"</w:t>
      </w:r>
      <w:proofErr w:type="gramStart"/>
      <w:r w:rsidRPr="00822D3D">
        <w:t>:50000</w:t>
      </w:r>
      <w:proofErr w:type="gramEnd"/>
      <w:r w:rsidRPr="00822D3D">
        <w:t>,</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w:t>
      </w:r>
    </w:p>
    <w:p w14:paraId="1E32A55A"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17FE267E" w14:textId="77777777" w:rsidR="00AD3012" w:rsidRDefault="00AD3012" w:rsidP="00AD3012">
      <w:r w:rsidRPr="00822D3D">
        <w:rPr>
          <w:lang w:val="en"/>
        </w:rPr>
        <w:t>HTTP/1.1 200 OK</w:t>
      </w:r>
      <w:r w:rsidRPr="00822D3D">
        <w:rPr>
          <w:lang w:val="en"/>
        </w:rPr>
        <w:br/>
        <w:t xml:space="preserve">Location: </w:t>
      </w:r>
      <w:r>
        <w:fldChar w:fldCharType="begin"/>
      </w:r>
      <w:r>
        <w:instrText xml:space="preserve"> HYPERLINK </w:instrText>
      </w:r>
      <w:r>
        <w:fldChar w:fldCharType="separate"/>
      </w:r>
      <w:r w:rsidRPr="00822D3D">
        <w:rPr>
          <w:rStyle w:val="Hyperlink"/>
          <w:lang w:val="en"/>
        </w:rPr>
        <w:t>https://&lt;host&gt;/&lt;path&gt;/&lt;version&gt;/accounts/</w:t>
      </w:r>
      <w:r w:rsidRPr="00822D3D">
        <w:rPr>
          <w:rStyle w:val="Hyperlink"/>
        </w:rPr>
        <w:t>23873345/orders/1235872</w:t>
      </w:r>
      <w:r>
        <w:rPr>
          <w:rStyle w:val="Hyperlink"/>
        </w:rPr>
        <w:fldChar w:fldCharType="end"/>
      </w:r>
      <w:r w:rsidRPr="00822D3D">
        <w:br/>
      </w:r>
      <w:r w:rsidRPr="00822D3D">
        <w:rPr>
          <w:lang w:val="en"/>
        </w:rPr>
        <w:t>Content-Type: application/json</w:t>
      </w:r>
      <w:r w:rsidRPr="00822D3D">
        <w:rPr>
          <w:lang w:val="en"/>
        </w:rPr>
        <w:br/>
        <w:t>Content-Length: 108</w:t>
      </w:r>
      <w:r w:rsidRPr="00822D3D">
        <w:rPr>
          <w:lang w:val="en"/>
        </w:rPr>
        <w:br/>
      </w:r>
      <w:r w:rsidRPr="00822D3D">
        <w:br/>
        <w:t>{</w:t>
      </w:r>
      <w:r w:rsidRPr="00822D3D">
        <w:br/>
        <w:t xml:space="preserve">  "accountId":"23873345",</w:t>
      </w:r>
      <w:r w:rsidRPr="00822D3D">
        <w:br/>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w:t>
      </w:r>
    </w:p>
    <w:p w14:paraId="0C177D7A"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7C3572A8" w14:textId="77777777" w:rsidR="00AD3012" w:rsidRPr="00D57AED" w:rsidRDefault="00AD3012" w:rsidP="00AD3012">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23873345/orders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297C7FDC"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2841D2E5" w14:textId="77777777" w:rsidR="00AD3012" w:rsidRPr="00822D3D" w:rsidRDefault="00AD3012" w:rsidP="00AD3012">
      <w:r w:rsidRPr="00822D3D">
        <w:rPr>
          <w:lang w:val="en"/>
        </w:rPr>
        <w:t>HTTP/1.1 200 OK</w:t>
      </w:r>
      <w:r w:rsidRPr="00822D3D">
        <w:rPr>
          <w:lang w:val="en"/>
        </w:rPr>
        <w:br/>
        <w:t>Content-Type: application/json</w:t>
      </w:r>
      <w:r w:rsidRPr="00822D3D">
        <w:rPr>
          <w:lang w:val="en"/>
        </w:rPr>
        <w:br/>
        <w:t>Content-Length: 187</w:t>
      </w:r>
    </w:p>
    <w:p w14:paraId="5FB8C956" w14:textId="228A0AD3" w:rsidR="00AD3012" w:rsidRDefault="00AD3012" w:rsidP="00AD3012">
      <w:r w:rsidRPr="00822D3D">
        <w:t>{</w:t>
      </w:r>
      <w:r w:rsidRPr="00822D3D">
        <w:br/>
        <w:t xml:space="preserve">  "</w:t>
      </w:r>
      <w:proofErr w:type="gramStart"/>
      <w:r w:rsidRPr="00822D3D">
        <w:t>orders</w:t>
      </w:r>
      <w:proofErr w:type="gramEnd"/>
      <w:r w:rsidRPr="00822D3D">
        <w:t>":[</w:t>
      </w:r>
      <w:r w:rsidRPr="00822D3D">
        <w:br/>
        <w:t xml:space="preserve">    {</w:t>
      </w:r>
      <w:r w:rsidRPr="00822D3D">
        <w:br/>
        <w:t xml:space="preserve">      "accountId":"23873345",</w:t>
      </w:r>
      <w:r w:rsidRPr="00822D3D">
        <w:br/>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 xml:space="preserve">    }</w:t>
      </w:r>
      <w:r w:rsidRPr="00822D3D">
        <w:br/>
        <w:t xml:space="preserve">  ]</w:t>
      </w:r>
      <w:r w:rsidRPr="00822D3D">
        <w:br/>
        <w:t>}</w:t>
      </w:r>
    </w:p>
    <w:p w14:paraId="0FABBA2D" w14:textId="77777777" w:rsidR="00FC26FF" w:rsidRDefault="00FC26FF" w:rsidP="00FC26FF">
      <w:pPr>
        <w:pStyle w:val="Heading3"/>
      </w:pPr>
      <w:bookmarkStart w:id="450" w:name="_Toc307006541"/>
      <w:r w:rsidRPr="000D1495">
        <w:t>/accounts/{id}/orders/{id}</w:t>
      </w:r>
      <w:bookmarkEnd w:id="450"/>
      <w:r w:rsidRPr="000D1495">
        <w:t xml:space="preserve"> </w:t>
      </w:r>
    </w:p>
    <w:p w14:paraId="4A120B3E" w14:textId="77777777" w:rsidR="00FC26FF" w:rsidRDefault="00FC26FF" w:rsidP="00FC26FF">
      <w:r w:rsidRPr="00822D3D">
        <w:t xml:space="preserve">Gets, updates or deletes the specified </w:t>
      </w:r>
      <w:hyperlink w:anchor="_Order" w:history="1">
        <w:r w:rsidRPr="00822D3D">
          <w:rPr>
            <w:rStyle w:val="Hyperlink"/>
          </w:rPr>
          <w:t>Order</w:t>
        </w:r>
      </w:hyperlink>
      <w:r w:rsidRPr="00822D3D">
        <w:t>.</w:t>
      </w:r>
    </w:p>
    <w:p w14:paraId="31461A86"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0A48B35A" w14:textId="1663A66F" w:rsidR="00AD3012" w:rsidRDefault="00AD3012" w:rsidP="00AD3012">
      <w:pPr>
        <w:spacing w:after="60"/>
      </w:pPr>
      <w:r>
        <w:t xml:space="preserve">GET: (required) </w:t>
      </w:r>
      <w:r w:rsidRPr="00822D3D">
        <w:t>Gets the specified order.</w:t>
      </w:r>
    </w:p>
    <w:p w14:paraId="221540B0" w14:textId="5330939F" w:rsidR="00AD3012" w:rsidRDefault="00AD3012" w:rsidP="00AD3012">
      <w:pPr>
        <w:spacing w:after="60"/>
      </w:pPr>
      <w:r>
        <w:t xml:space="preserve">PUT or PATCH: (required) </w:t>
      </w:r>
      <w:r w:rsidRPr="00822D3D">
        <w:t xml:space="preserve">Updates the specified </w:t>
      </w:r>
      <w:r>
        <w:t>order.</w:t>
      </w:r>
    </w:p>
    <w:p w14:paraId="697447B7" w14:textId="709BA527" w:rsidR="00FC26FF" w:rsidRPr="00FC26FF" w:rsidRDefault="00AD3012" w:rsidP="00AD3012">
      <w:pPr>
        <w:spacing w:after="60"/>
      </w:pPr>
      <w:r>
        <w:t xml:space="preserve">DELETE: (required) </w:t>
      </w:r>
      <w:r w:rsidRPr="00822D3D">
        <w:t xml:space="preserve">Deletes the specified </w:t>
      </w:r>
      <w:r>
        <w:t>order</w:t>
      </w:r>
      <w:r w:rsidRPr="00822D3D">
        <w:t xml:space="preserve">. May delete </w:t>
      </w:r>
      <w:r>
        <w:t>the order</w:t>
      </w:r>
      <w:r w:rsidRPr="00822D3D">
        <w:t xml:space="preserve"> only if </w:t>
      </w:r>
      <w:r>
        <w:t>all lines in the order are</w:t>
      </w:r>
      <w:r w:rsidRPr="00822D3D">
        <w:t xml:space="preserve"> in the Draft state. Must also delete assignments that reference the line.</w:t>
      </w:r>
    </w:p>
    <w:p w14:paraId="2CF02ACC"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4A69C7E" w14:textId="77777777" w:rsidR="00FC26FF" w:rsidRPr="00822D3D" w:rsidRDefault="00FC26FF" w:rsidP="00FC26FF">
      <w:r w:rsidRPr="00822D3D">
        <w:t>The user must have permissions to perform the requested action. For example, advertisers and agencies may get, update, and delete the orders that they own. In addition, an agency may get, update, and delete the orders that belong to the accounts that they manage on behalf of advertisers.</w:t>
      </w:r>
    </w:p>
    <w:p w14:paraId="56CE5315" w14:textId="77777777" w:rsidR="00FC26FF" w:rsidRDefault="00FC26FF" w:rsidP="00FC26FF">
      <w:r w:rsidRPr="00822D3D">
        <w:t>Only orders in the Draft booking state may be deleted.</w:t>
      </w:r>
    </w:p>
    <w:p w14:paraId="44562724"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38287A1A" w14:textId="77777777" w:rsidR="00FC26FF" w:rsidRDefault="00FC26FF" w:rsidP="00FC26FF">
      <w:r w:rsidRPr="00822D3D">
        <w:t xml:space="preserve">GET </w:t>
      </w:r>
      <w:hyperlink w:history="1">
        <w:r w:rsidRPr="00822D3D">
          <w:rPr>
            <w:rStyle w:val="Hyperlink"/>
          </w:rPr>
          <w:t>https://&lt;host&gt;/&lt;path&gt;/&lt;version&gt;/accounts/23873345/orders/1235872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03E1121D"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6C808DC4" w14:textId="77777777" w:rsidR="00FC26FF" w:rsidRDefault="00FC26FF" w:rsidP="00FC26FF">
      <w:pPr>
        <w:rPr>
          <w:lang w:val="en"/>
        </w:rPr>
      </w:pPr>
      <w:r w:rsidRPr="00822D3D">
        <w:rPr>
          <w:lang w:val="en"/>
        </w:rPr>
        <w:t>HTTP/1.1 200 OK</w:t>
      </w:r>
      <w:r w:rsidRPr="00822D3D">
        <w:rPr>
          <w:lang w:val="en"/>
        </w:rPr>
        <w:br/>
        <w:t>Content-Type: application/json</w:t>
      </w:r>
      <w:r w:rsidRPr="00822D3D">
        <w:rPr>
          <w:lang w:val="en"/>
        </w:rPr>
        <w:br/>
        <w:t>Content-Length: 158</w:t>
      </w:r>
    </w:p>
    <w:p w14:paraId="1ACB90FD" w14:textId="77777777" w:rsidR="00FC26FF" w:rsidRDefault="00FC26FF" w:rsidP="00FC26FF">
      <w:r w:rsidRPr="00822D3D">
        <w:t>{</w:t>
      </w:r>
      <w:r w:rsidRPr="00822D3D">
        <w:br/>
        <w:t xml:space="preserve">  "</w:t>
      </w:r>
      <w:proofErr w:type="gramStart"/>
      <w:r w:rsidRPr="00822D3D">
        <w:t>accountId</w:t>
      </w:r>
      <w:proofErr w:type="gramEnd"/>
      <w:r w:rsidRPr="00822D3D">
        <w:t>":"23873345",</w:t>
      </w:r>
      <w:r w:rsidRPr="00822D3D">
        <w:br/>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w:t>
      </w:r>
    </w:p>
    <w:p w14:paraId="0E860C42"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47910B5B" w14:textId="77777777" w:rsidR="00FC26FF" w:rsidRDefault="00FC26FF" w:rsidP="00FC26FF">
      <w:r w:rsidRPr="00822D3D">
        <w:t xml:space="preserve">PATCH </w:t>
      </w:r>
      <w:hyperlink w:history="1">
        <w:r w:rsidRPr="00822D3D">
          <w:rPr>
            <w:rStyle w:val="Hyperlink"/>
          </w:rPr>
          <w:t>https://&lt;host&gt;/&lt;path&gt;/&lt;version&gt;/accounts/23873345/orders/1235872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"startDate":"2014-12-05T18:00:00.000Z",</w:t>
      </w:r>
      <w:r w:rsidRPr="00822D3D">
        <w:br/>
        <w:t xml:space="preserve">  "</w:t>
      </w:r>
      <w:proofErr w:type="spellStart"/>
      <w:r w:rsidRPr="00822D3D">
        <w:t>name":"My</w:t>
      </w:r>
      <w:proofErr w:type="spellEnd"/>
      <w:r w:rsidRPr="00822D3D">
        <w:t xml:space="preserve"> Better Order Name"</w:t>
      </w:r>
      <w:r w:rsidRPr="00822D3D">
        <w:br/>
        <w:t>}</w:t>
      </w:r>
    </w:p>
    <w:p w14:paraId="226D718F"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5BAA4A12" w14:textId="77777777" w:rsidR="00FC26FF" w:rsidRDefault="00FC26FF" w:rsidP="00FC26FF">
      <w:pPr>
        <w:rPr>
          <w:lang w:val="en"/>
        </w:rPr>
      </w:pPr>
      <w:r w:rsidRPr="00822D3D">
        <w:rPr>
          <w:lang w:val="en"/>
        </w:rPr>
        <w:t xml:space="preserve">HTTP/1.1 200 OK </w:t>
      </w:r>
      <w:r w:rsidRPr="00822D3D">
        <w:rPr>
          <w:lang w:val="en"/>
        </w:rPr>
        <w:br/>
        <w:t>Content-Type: application/json</w:t>
      </w:r>
      <w:r w:rsidRPr="00822D3D">
        <w:rPr>
          <w:lang w:val="en"/>
        </w:rPr>
        <w:br/>
        <w:t>Content-Length: 358</w:t>
      </w:r>
    </w:p>
    <w:p w14:paraId="2EE88D8D" w14:textId="77777777" w:rsidR="00FC26FF" w:rsidRDefault="00FC26FF" w:rsidP="00FC26FF">
      <w:r w:rsidRPr="00822D3D">
        <w:t>{</w:t>
      </w:r>
      <w:r w:rsidRPr="00822D3D">
        <w:br/>
        <w:t xml:space="preserve">  "</w:t>
      </w:r>
      <w:proofErr w:type="gramStart"/>
      <w:r w:rsidRPr="00822D3D">
        <w:t>accountId</w:t>
      </w:r>
      <w:proofErr w:type="gramEnd"/>
      <w:r w:rsidRPr="00822D3D">
        <w:t>":"23873345",</w:t>
      </w:r>
      <w:r w:rsidRPr="00822D3D">
        <w:br/>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Better Order Name",</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"startDate":"2014-12-05T18:00:00.000Z ",</w:t>
      </w:r>
      <w:r w:rsidRPr="00822D3D">
        <w:br/>
        <w:t>}</w:t>
      </w:r>
    </w:p>
    <w:p w14:paraId="2A8B1B1D" w14:textId="77777777" w:rsidR="00FC26FF" w:rsidRDefault="00FC26FF" w:rsidP="00FC26FF">
      <w:pPr>
        <w:pStyle w:val="Heading3"/>
      </w:pPr>
      <w:bookmarkStart w:id="451" w:name="_/tenants/{id}/accounts/{id}/campaig_2"/>
      <w:bookmarkStart w:id="452" w:name="_Toc307006542"/>
      <w:bookmarkEnd w:id="451"/>
      <w:r w:rsidRPr="000D1495">
        <w:t>/accounts/{id}/orders</w:t>
      </w:r>
      <w:proofErr w:type="gramStart"/>
      <w:r w:rsidRPr="000D1495">
        <w:t>?$</w:t>
      </w:r>
      <w:proofErr w:type="gramEnd"/>
      <w:r w:rsidRPr="000D1495">
        <w:t>filter=</w:t>
      </w:r>
      <w:bookmarkEnd w:id="452"/>
    </w:p>
    <w:p w14:paraId="359BE68D" w14:textId="77777777" w:rsidR="00FC26FF" w:rsidRDefault="00FC26FF" w:rsidP="00FC26FF">
      <w:r w:rsidRPr="00822D3D">
        <w:t>The response must support pagination. See Paging Query Parameters.</w:t>
      </w:r>
    </w:p>
    <w:p w14:paraId="38E87FD9"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0D111DB" w14:textId="51A3B574" w:rsidR="00AD3012" w:rsidRPr="00822D3D" w:rsidRDefault="00DA5B81" w:rsidP="00AD3012">
      <w:r>
        <w:t xml:space="preserve">GET: (optional) </w:t>
      </w:r>
      <w:r w:rsidR="00AD3012" w:rsidRPr="00822D3D">
        <w:t xml:space="preserve">Gets a list of </w:t>
      </w:r>
      <w:proofErr w:type="spellStart"/>
      <w:r w:rsidR="00AD3012" w:rsidRPr="00822D3D">
        <w:t>creatives</w:t>
      </w:r>
      <w:proofErr w:type="spellEnd"/>
      <w:r w:rsidR="00AD3012" w:rsidRPr="00822D3D">
        <w:t xml:space="preserve"> that match the specified filter criteria.</w:t>
      </w:r>
      <w:r w:rsidR="00AD3012">
        <w:t xml:space="preserve"> </w:t>
      </w:r>
      <w:r w:rsidR="00AD3012" w:rsidRPr="00822D3D">
        <w:t xml:space="preserve">The user may use </w:t>
      </w:r>
      <w:proofErr w:type="spellStart"/>
      <w:r w:rsidR="00AD3012" w:rsidRPr="00822D3D">
        <w:t>OData</w:t>
      </w:r>
      <w:proofErr w:type="spellEnd"/>
      <w:r w:rsidR="00AD3012" w:rsidRPr="00822D3D">
        <w:t xml:space="preserve"> expressions with th</w:t>
      </w:r>
      <w:r w:rsidR="00AD3012">
        <w:t>e following Creative properties:</w:t>
      </w:r>
    </w:p>
    <w:p w14:paraId="7FA6CE21" w14:textId="77777777" w:rsidR="00AD3012" w:rsidRPr="00822D3D" w:rsidRDefault="00AD3012" w:rsidP="00AD3012">
      <w:pPr>
        <w:pStyle w:val="ListParagraph"/>
        <w:numPr>
          <w:ilvl w:val="0"/>
          <w:numId w:val="40"/>
        </w:numPr>
      </w:pPr>
      <w:proofErr w:type="spellStart"/>
      <w:r w:rsidRPr="00822D3D">
        <w:t>AdQualityStatus</w:t>
      </w:r>
      <w:proofErr w:type="spellEnd"/>
    </w:p>
    <w:p w14:paraId="4A7D6C64" w14:textId="0EB0DC11" w:rsidR="00FC26FF" w:rsidRPr="00FC26FF" w:rsidRDefault="00AD3012" w:rsidP="00AD3012">
      <w:pPr>
        <w:spacing w:before="120" w:after="0"/>
      </w:pPr>
      <w:r w:rsidRPr="00822D3D">
        <w:t>May support getting a list by IDs.</w:t>
      </w:r>
    </w:p>
    <w:p w14:paraId="48B419E2" w14:textId="77777777" w:rsidR="00FC26FF" w:rsidRDefault="00FC26FF"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Rules</w:t>
      </w:r>
    </w:p>
    <w:p w14:paraId="42AE1118" w14:textId="29485D8D" w:rsidR="00FC26FF" w:rsidRPr="00FC26FF" w:rsidRDefault="00FC26FF" w:rsidP="00FC26FF">
      <w:ins w:id="453" w:author="Katie Stroud" w:date="2015-10-20T23:24:00Z">
        <w:r>
          <w:t>None?</w:t>
        </w:r>
      </w:ins>
    </w:p>
    <w:p w14:paraId="4051DFF9" w14:textId="77777777" w:rsidR="00FC26FF" w:rsidRDefault="00FC26FF"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Example Request</w:t>
      </w:r>
    </w:p>
    <w:p w14:paraId="62E6934E" w14:textId="46D9BEDC" w:rsidR="00FC26FF" w:rsidRPr="00FC26FF" w:rsidRDefault="00FC26FF" w:rsidP="00FC26FF">
      <w:ins w:id="454" w:author="Katie Stroud" w:date="2015-10-20T23:24:00Z">
        <w:r>
          <w:t>None?</w:t>
        </w:r>
      </w:ins>
    </w:p>
    <w:p w14:paraId="200A2A60" w14:textId="77777777" w:rsidR="00FC26FF" w:rsidRPr="00FC26FF" w:rsidRDefault="00FC26FF"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Example Response</w:t>
      </w:r>
    </w:p>
    <w:p w14:paraId="0F7ED485" w14:textId="28EEB931" w:rsidR="00FC26FF" w:rsidRPr="00FC26FF" w:rsidRDefault="00FC26FF" w:rsidP="00FC26FF">
      <w:ins w:id="455" w:author="Katie Stroud" w:date="2015-10-20T23:23:00Z">
        <w:r>
          <w:t>None?</w:t>
        </w:r>
      </w:ins>
    </w:p>
    <w:p w14:paraId="38C918B0" w14:textId="15C4ED35" w:rsidR="00FC26FF" w:rsidRDefault="00FC26FF" w:rsidP="00FC26FF">
      <w:pPr>
        <w:pStyle w:val="Heading2"/>
      </w:pPr>
      <w:bookmarkStart w:id="456" w:name="_Toc307006543"/>
      <w:r>
        <w:t>Account Order Lines</w:t>
      </w:r>
      <w:bookmarkEnd w:id="456"/>
    </w:p>
    <w:p w14:paraId="0CC0A8BD" w14:textId="0F72292D" w:rsidR="00FC26FF" w:rsidRDefault="00FC26FF" w:rsidP="00FC26FF">
      <w:ins w:id="457" w:author="Katie Stroud" w:date="2015-10-20T23:24:00Z">
        <w:r>
          <w:t>Description</w:t>
        </w:r>
      </w:ins>
    </w:p>
    <w:p w14:paraId="505F7E58" w14:textId="77777777" w:rsidR="0092294D" w:rsidRDefault="0092294D" w:rsidP="0092294D">
      <w:pPr>
        <w:pStyle w:val="Heading3"/>
      </w:pPr>
      <w:bookmarkStart w:id="458" w:name="_Toc307006544"/>
      <w:r w:rsidRPr="000D1495">
        <w:t>/accounts/{id}/orders/{id}/lines</w:t>
      </w:r>
      <w:bookmarkEnd w:id="458"/>
    </w:p>
    <w:p w14:paraId="7A7ED640" w14:textId="77777777" w:rsidR="0092294D" w:rsidRDefault="0092294D" w:rsidP="0092294D">
      <w:r w:rsidRPr="00822D3D">
        <w:t xml:space="preserve">Adds a </w:t>
      </w:r>
      <w:hyperlink w:anchor="_Line" w:history="1">
        <w:r w:rsidRPr="00822D3D">
          <w:rPr>
            <w:rStyle w:val="Hyperlink"/>
          </w:rPr>
          <w:t>Line</w:t>
        </w:r>
      </w:hyperlink>
      <w:r w:rsidRPr="00822D3D">
        <w:rPr>
          <w:u w:val="single"/>
        </w:rPr>
        <w:t xml:space="preserve"> </w:t>
      </w:r>
      <w:r w:rsidRPr="00822D3D">
        <w:t>to an order or gets a list of lines that the user has access to. The response must support pagination. See Paging Query Parameters.</w:t>
      </w:r>
    </w:p>
    <w:p w14:paraId="6EEE3EBF" w14:textId="77777777" w:rsidR="0092294D" w:rsidRDefault="0092294D" w:rsidP="0092294D">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606ADA24" w14:textId="0186385A" w:rsidR="00DA5B81" w:rsidRDefault="00DA5B81" w:rsidP="00DA5B81">
      <w:pPr>
        <w:spacing w:after="60"/>
      </w:pPr>
      <w:r>
        <w:t xml:space="preserve">GET: (required) </w:t>
      </w:r>
      <w:r w:rsidRPr="00822D3D">
        <w:t>Gets a list of all lines in the order.</w:t>
      </w:r>
    </w:p>
    <w:p w14:paraId="6A8F28CC" w14:textId="3F4498FB" w:rsidR="00DA5B81" w:rsidRDefault="00DA5B81" w:rsidP="00DA5B81">
      <w:pPr>
        <w:spacing w:after="60"/>
      </w:pPr>
      <w:r>
        <w:t xml:space="preserve">POST: (required) Adds a line to </w:t>
      </w:r>
      <w:r w:rsidRPr="00822D3D">
        <w:t>the order.</w:t>
      </w:r>
    </w:p>
    <w:p w14:paraId="6440F427"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2AE3794D" w14:textId="77777777" w:rsidR="0092294D" w:rsidRDefault="0092294D" w:rsidP="0092294D">
      <w:r w:rsidRPr="00822D3D">
        <w:t>An advertiser or agency may add lines to orders that they own. In addition</w:t>
      </w:r>
      <w:proofErr w:type="gramStart"/>
      <w:r w:rsidRPr="00822D3D">
        <w:t>;</w:t>
      </w:r>
      <w:proofErr w:type="gramEnd"/>
      <w:r w:rsidRPr="00822D3D">
        <w:t xml:space="preserve"> an agency may add lines to orders that they manage on behalf of advertisers.</w:t>
      </w:r>
    </w:p>
    <w:p w14:paraId="73B13F7C" w14:textId="77777777" w:rsidR="0092294D" w:rsidRDefault="0092294D" w:rsidP="0092294D">
      <w:r w:rsidRPr="00822D3D">
        <w:t xml:space="preserve">For advertisers, the list will include only lines that they own. For agencies, the list will include the lines that they own and the lines that belong to accounts that they manage on behalf of advertisers. </w:t>
      </w:r>
    </w:p>
    <w:p w14:paraId="71DD60F2"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54DD0924" w14:textId="77777777" w:rsidR="0092294D" w:rsidRDefault="0092294D" w:rsidP="0092294D">
      <w:r w:rsidRPr="00822D3D">
        <w:t xml:space="preserve">POST </w:t>
      </w:r>
      <w:hyperlink w:history="1">
        <w:r w:rsidRPr="00822D3D">
          <w:rPr>
            <w:rStyle w:val="Hyperlink"/>
          </w:rPr>
          <w:t>https://&lt;host&gt;/&lt;path&gt;/&lt;version&gt;/accounts/23873345/orders/1235872/lines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"frequencyCount"</w:t>
      </w:r>
      <w:proofErr w:type="gramStart"/>
      <w:r w:rsidRPr="00822D3D">
        <w:t>:3</w:t>
      </w:r>
      <w:proofErr w:type="gramEnd"/>
      <w:r w:rsidRPr="00822D3D">
        <w:t>,</w:t>
      </w:r>
      <w:r w:rsidRPr="00822D3D">
        <w:br/>
        <w:t xml:space="preserve">  "</w:t>
      </w:r>
      <w:proofErr w:type="spellStart"/>
      <w:r w:rsidRPr="00822D3D">
        <w:t>frequencyInterval</w:t>
      </w:r>
      <w:proofErr w:type="spellEnd"/>
      <w:r w:rsidRPr="00822D3D">
        <w:t>":"Day",</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w:t>
      </w:r>
    </w:p>
    <w:p w14:paraId="3EB49334"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308005A9" w14:textId="77777777" w:rsidR="0092294D" w:rsidRDefault="0092294D" w:rsidP="0092294D">
      <w:r w:rsidRPr="00822D3D">
        <w:rPr>
          <w:lang w:val="en"/>
        </w:rPr>
        <w:t>HTTP/1.1 200 OK</w:t>
      </w:r>
      <w:r w:rsidRPr="00822D3D">
        <w:rPr>
          <w:lang w:val="en"/>
        </w:rPr>
        <w:br/>
        <w:t xml:space="preserve">Location: </w:t>
      </w:r>
      <w:r>
        <w:fldChar w:fldCharType="begin"/>
      </w:r>
      <w:r>
        <w:instrText xml:space="preserve"> HYPERLINK </w:instrText>
      </w:r>
      <w:r>
        <w:fldChar w:fldCharType="separate"/>
      </w:r>
      <w:r w:rsidRPr="00822D3D">
        <w:rPr>
          <w:rStyle w:val="Hyperlink"/>
          <w:lang w:val="en"/>
        </w:rPr>
        <w:t>https://&lt;host&gt;/&lt;path&gt;/&lt;version&gt;/accounts/</w:t>
      </w:r>
      <w:r w:rsidRPr="00822D3D">
        <w:rPr>
          <w:rStyle w:val="Hyperlink"/>
        </w:rPr>
        <w:t>23873345/orders/1235872/lines/345233</w:t>
      </w:r>
      <w:r>
        <w:rPr>
          <w:rStyle w:val="Hyperlink"/>
        </w:rPr>
        <w:fldChar w:fldCharType="end"/>
      </w:r>
      <w:r w:rsidRPr="00822D3D">
        <w:br/>
      </w:r>
      <w:r w:rsidRPr="00822D3D">
        <w:rPr>
          <w:lang w:val="en"/>
        </w:rPr>
        <w:t>Content-Type: application/json</w:t>
      </w:r>
      <w:r w:rsidRPr="00822D3D">
        <w:rPr>
          <w:lang w:val="en"/>
        </w:rPr>
        <w:br/>
        <w:t>Content-Length: 878</w:t>
      </w:r>
      <w:r w:rsidRPr="00822D3D">
        <w:rPr>
          <w:lang w:val="en"/>
        </w:rPr>
        <w:br/>
      </w:r>
      <w:r w:rsidRPr="00822D3D">
        <w:br/>
        <w:t>{</w:t>
      </w:r>
      <w:r w:rsidRPr="00822D3D">
        <w:br/>
        <w:t xml:space="preserve">  "</w:t>
      </w:r>
      <w:proofErr w:type="spellStart"/>
      <w:r w:rsidRPr="00822D3D">
        <w:t>bookingStatus</w:t>
      </w:r>
      <w:proofErr w:type="spell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3A660115"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7644508D" w14:textId="77777777" w:rsidR="0092294D" w:rsidRDefault="0092294D" w:rsidP="0092294D">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23873345/orders/1235872/lines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35D32DD4"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0191FA8E" w14:textId="77777777" w:rsidR="0092294D" w:rsidRPr="00822D3D" w:rsidRDefault="0092294D" w:rsidP="0092294D">
      <w:r w:rsidRPr="00822D3D">
        <w:rPr>
          <w:lang w:val="en"/>
        </w:rPr>
        <w:t>HTTP/1.1 200 OK</w:t>
      </w:r>
      <w:r w:rsidRPr="00822D3D">
        <w:rPr>
          <w:lang w:val="en"/>
        </w:rPr>
        <w:br/>
        <w:t>Content-Type: application/json</w:t>
      </w:r>
      <w:r w:rsidRPr="00822D3D">
        <w:rPr>
          <w:lang w:val="en"/>
        </w:rPr>
        <w:br/>
        <w:t>Content-Length: 587</w:t>
      </w:r>
    </w:p>
    <w:p w14:paraId="5845D993" w14:textId="77777777" w:rsidR="0092294D" w:rsidRDefault="0092294D" w:rsidP="0092294D">
      <w:r w:rsidRPr="00822D3D">
        <w:t>{</w:t>
      </w:r>
      <w:r w:rsidRPr="00822D3D">
        <w:br/>
        <w:t xml:space="preserve">  "</w:t>
      </w:r>
      <w:proofErr w:type="gramStart"/>
      <w:r w:rsidRPr="00822D3D">
        <w:t>lines</w:t>
      </w:r>
      <w:proofErr w:type="gramEnd"/>
      <w:r w:rsidRPr="00822D3D">
        <w:t>":[</w:t>
      </w:r>
      <w:r w:rsidRPr="00822D3D">
        <w:br/>
        <w:t xml:space="preserve">    {</w:t>
      </w:r>
      <w:r w:rsidRPr="00822D3D">
        <w:br/>
        <w:t xml:space="preserve">      "</w:t>
      </w:r>
      <w:proofErr w:type="spellStart"/>
      <w:r w:rsidRPr="00822D3D">
        <w:t>bookingStatus</w:t>
      </w:r>
      <w:proofErr w:type="spellEnd"/>
      <w:r w:rsidRPr="00822D3D">
        <w:t>":"Booked",</w:t>
      </w:r>
      <w:r w:rsidRPr="00822D3D">
        <w:br/>
        <w:t xml:space="preserve">      "</w:t>
      </w:r>
      <w:proofErr w:type="spellStart"/>
      <w:r w:rsidRPr="00822D3D">
        <w:t>comment":"Free</w:t>
      </w:r>
      <w:proofErr w:type="spellEnd"/>
      <w:r w:rsidRPr="00822D3D">
        <w:t xml:space="preserve"> form comment",</w:t>
      </w:r>
      <w:r w:rsidRPr="00822D3D">
        <w:br/>
        <w:t xml:space="preserve">      "cost":39.30,</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"rate":1.31,</w:t>
      </w:r>
      <w:r w:rsidRPr="00822D3D">
        <w:br/>
        <w:t xml:space="preserve">      "</w:t>
      </w:r>
      <w:proofErr w:type="spellStart"/>
      <w:r w:rsidRPr="00822D3D">
        <w:t>rateType</w:t>
      </w:r>
      <w:proofErr w:type="spellEnd"/>
      <w:r w:rsidRPr="00822D3D">
        <w:t>":"CPM",</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 xml:space="preserve">    }</w:t>
      </w:r>
      <w:r w:rsidRPr="00822D3D">
        <w:br/>
        <w:t xml:space="preserve">  ]</w:t>
      </w:r>
      <w:r w:rsidRPr="00822D3D">
        <w:br/>
        <w:t>}</w:t>
      </w:r>
    </w:p>
    <w:p w14:paraId="0AB8BAE4" w14:textId="77777777" w:rsidR="0092294D" w:rsidRDefault="0092294D" w:rsidP="0092294D">
      <w:pPr>
        <w:pStyle w:val="Heading3"/>
      </w:pPr>
      <w:bookmarkStart w:id="459" w:name="_/tenants/{id}/accounts/{id}/campaig_7"/>
      <w:bookmarkStart w:id="460" w:name="_Toc307006545"/>
      <w:bookmarkEnd w:id="459"/>
      <w:r w:rsidRPr="000D1495">
        <w:t>/accounts/{id}/orders/{id}/lines/{id}</w:t>
      </w:r>
      <w:bookmarkEnd w:id="460"/>
    </w:p>
    <w:p w14:paraId="046EDAFE" w14:textId="77777777" w:rsidR="0092294D" w:rsidRDefault="0092294D" w:rsidP="0092294D">
      <w:r w:rsidRPr="00822D3D">
        <w:t xml:space="preserve">Gets, updates, or deletes the specified </w:t>
      </w:r>
      <w:hyperlink w:anchor="_Line" w:history="1">
        <w:r w:rsidRPr="00822D3D">
          <w:rPr>
            <w:rStyle w:val="Hyperlink"/>
          </w:rPr>
          <w:t>Line</w:t>
        </w:r>
      </w:hyperlink>
      <w:r w:rsidRPr="00822D3D">
        <w:t>.</w:t>
      </w:r>
    </w:p>
    <w:p w14:paraId="1CA249A3"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18EFC3F7" w14:textId="29648CFD" w:rsidR="00816447" w:rsidRDefault="00DA5B81" w:rsidP="00DA5B81">
      <w:pPr>
        <w:spacing w:after="60"/>
      </w:pPr>
      <w:r>
        <w:t xml:space="preserve">GET: (required) </w:t>
      </w:r>
      <w:r w:rsidRPr="00822D3D">
        <w:t>Gets the specified line from the order.</w:t>
      </w:r>
    </w:p>
    <w:p w14:paraId="1EB3861E" w14:textId="62CA1063" w:rsidR="00DA5B81" w:rsidRDefault="00DA5B81" w:rsidP="00DA5B81">
      <w:pPr>
        <w:spacing w:after="60"/>
      </w:pPr>
      <w:r>
        <w:t xml:space="preserve">PUT or PATCH: (required) </w:t>
      </w:r>
      <w:r w:rsidRPr="00822D3D">
        <w:t>Updates the specified line. To update a line, the line must be in the Draft state.</w:t>
      </w:r>
    </w:p>
    <w:p w14:paraId="40CFAD1B" w14:textId="773C0967" w:rsidR="00DA5B81" w:rsidRPr="00816447" w:rsidRDefault="00DA5B81" w:rsidP="00DA5B81">
      <w:pPr>
        <w:spacing w:after="60"/>
      </w:pPr>
      <w:r>
        <w:t xml:space="preserve">DELETE: (required) </w:t>
      </w:r>
      <w:r w:rsidRPr="00822D3D">
        <w:t>Deletes the specified line. May delete a line only if it’s in the Draft state. Must also delete assignments that reference the line.</w:t>
      </w:r>
    </w:p>
    <w:p w14:paraId="2BD3F0A8"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7CC42136" w14:textId="77777777" w:rsidR="0092294D" w:rsidRDefault="0092294D" w:rsidP="0092294D">
      <w:r w:rsidRPr="00822D3D">
        <w:t xml:space="preserve">The user must have permissions to perform the requested action. For example, advertisers and agencies may get, update, and delete the </w:t>
      </w:r>
      <w:hyperlink w:anchor="_Line" w:history="1">
        <w:r w:rsidRPr="00822D3D">
          <w:rPr>
            <w:rStyle w:val="Hyperlink"/>
          </w:rPr>
          <w:t>Line</w:t>
        </w:r>
      </w:hyperlink>
      <w:r w:rsidRPr="00822D3D">
        <w:t>s that they own. In addition, an agency may get, update, and delete the lines that belong to the accounts that they manage on behalf of advertisers.</w:t>
      </w:r>
    </w:p>
    <w:p w14:paraId="0B3B2010" w14:textId="77777777" w:rsidR="0092294D" w:rsidRDefault="0092294D" w:rsidP="0092294D">
      <w:r w:rsidRPr="00822D3D">
        <w:t>A line may be deleted only if it’s in the Draft state. In addition, all assignments that reference the line must be deleted.</w:t>
      </w:r>
    </w:p>
    <w:p w14:paraId="7649BAA2"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0589DB3B" w14:textId="77777777" w:rsidR="0092294D" w:rsidRDefault="0092294D" w:rsidP="0092294D">
      <w:r w:rsidRPr="00822D3D">
        <w:t xml:space="preserve">GET </w:t>
      </w:r>
      <w:hyperlink w:history="1">
        <w:r w:rsidRPr="00822D3D">
          <w:rPr>
            <w:rStyle w:val="Hyperlink"/>
          </w:rPr>
          <w:t>https://&lt;host&gt;/&lt;path&gt;/&lt;version&gt;/accounts/23873345/orders/1235872/lines/345233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4AC1C03"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29BB4DB2"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158</w:t>
      </w:r>
    </w:p>
    <w:p w14:paraId="11A07EC2"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552B8AD4"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0279C342" w14:textId="77777777" w:rsidR="0092294D" w:rsidRDefault="0092294D" w:rsidP="0092294D">
      <w:r w:rsidRPr="00822D3D">
        <w:t xml:space="preserve">PATCH </w:t>
      </w:r>
      <w:hyperlink w:history="1">
        <w:r w:rsidRPr="00822D3D">
          <w:rPr>
            <w:rStyle w:val="Hyperlink"/>
          </w:rPr>
          <w:t>https://&lt;host&gt;/&lt;path&gt;/&lt;version&gt;/accounts/23873345/orders/1235872/lines/345233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t>
      </w:r>
      <w:proofErr w:type="spellStart"/>
      <w:r w:rsidRPr="00822D3D">
        <w:t>frequencyCount</w:t>
      </w:r>
      <w:proofErr w:type="spellEnd"/>
      <w:r w:rsidRPr="00822D3D">
        <w:t>"</w:t>
      </w:r>
      <w:proofErr w:type="gramStart"/>
      <w:r w:rsidRPr="00822D3D">
        <w:t>:NULL</w:t>
      </w:r>
      <w:proofErr w:type="gramEnd"/>
      <w:r w:rsidRPr="00822D3D">
        <w:t>,</w:t>
      </w:r>
      <w:r w:rsidRPr="00822D3D">
        <w:br/>
        <w:t xml:space="preserve">  "</w:t>
      </w:r>
      <w:proofErr w:type="spellStart"/>
      <w:r w:rsidRPr="00822D3D">
        <w:t>frequencyInterval</w:t>
      </w:r>
      <w:proofErr w:type="spellEnd"/>
      <w:r w:rsidRPr="00822D3D">
        <w:t>":NULL,</w:t>
      </w:r>
      <w:r w:rsidRPr="00822D3D">
        <w:br/>
        <w:t>}</w:t>
      </w:r>
    </w:p>
    <w:p w14:paraId="14445F18"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1E00E454"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2344355F"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0AC04299" w14:textId="77777777" w:rsidR="0092294D" w:rsidRDefault="0092294D" w:rsidP="0092294D">
      <w:pPr>
        <w:pStyle w:val="Heading3"/>
      </w:pPr>
      <w:bookmarkStart w:id="461" w:name="_/tenants/{id}/accounts/{id}/campaig_8"/>
      <w:bookmarkStart w:id="462" w:name="_Toc307006546"/>
      <w:bookmarkEnd w:id="461"/>
      <w:r w:rsidRPr="000D1495">
        <w:t>/accounts/{id}/orders/{id}/lines</w:t>
      </w:r>
      <w:proofErr w:type="gramStart"/>
      <w:r w:rsidRPr="000D1495">
        <w:t>?$</w:t>
      </w:r>
      <w:proofErr w:type="gramEnd"/>
      <w:r w:rsidRPr="000D1495">
        <w:t>filter=</w:t>
      </w:r>
      <w:bookmarkEnd w:id="462"/>
    </w:p>
    <w:p w14:paraId="0CC7AD32"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Description</w:t>
      </w:r>
    </w:p>
    <w:p w14:paraId="634C00D3" w14:textId="77777777" w:rsidR="0092294D" w:rsidRDefault="0092294D" w:rsidP="0092294D">
      <w:r w:rsidRPr="00822D3D">
        <w:t>The response must support pagination. See Paging Query Parameters.</w:t>
      </w:r>
    </w:p>
    <w:p w14:paraId="3E1FEBD0"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B8FBCB6" w14:textId="5226601A" w:rsidR="00DA5B81" w:rsidRPr="00822D3D" w:rsidRDefault="00DA5B81" w:rsidP="00DA5B81">
      <w:ins w:id="463" w:author="Katie Stroud" w:date="2015-10-20T23:58:00Z">
        <w:r>
          <w:t>GET: (required)</w:t>
        </w:r>
      </w:ins>
      <w:r>
        <w:t xml:space="preserve"> </w:t>
      </w:r>
      <w:r w:rsidRPr="00822D3D">
        <w:t>Gets a list of lines that match the specified filter criteria.</w:t>
      </w:r>
      <w:r>
        <w:t xml:space="preserve"> </w:t>
      </w:r>
      <w:r w:rsidRPr="00822D3D">
        <w:t xml:space="preserve">The user may use </w:t>
      </w:r>
      <w:proofErr w:type="spellStart"/>
      <w:r w:rsidRPr="00822D3D">
        <w:t>OData</w:t>
      </w:r>
      <w:proofErr w:type="spellEnd"/>
      <w:r w:rsidRPr="00822D3D">
        <w:t xml:space="preserve"> expressions and method calls wit</w:t>
      </w:r>
      <w:r>
        <w:t>h the following Line properties:</w:t>
      </w:r>
    </w:p>
    <w:p w14:paraId="5447952A" w14:textId="77777777" w:rsidR="00DA5B81" w:rsidRPr="00822D3D" w:rsidRDefault="00DA5B81" w:rsidP="00DA5B81">
      <w:pPr>
        <w:pStyle w:val="ListParagraph"/>
        <w:numPr>
          <w:ilvl w:val="0"/>
          <w:numId w:val="39"/>
        </w:numPr>
      </w:pPr>
      <w:r w:rsidRPr="00822D3D">
        <w:t>Name</w:t>
      </w:r>
    </w:p>
    <w:p w14:paraId="5932609F" w14:textId="77777777" w:rsidR="00DA5B81" w:rsidRPr="00822D3D" w:rsidRDefault="00DA5B81" w:rsidP="00DA5B81">
      <w:pPr>
        <w:pStyle w:val="ListParagraph"/>
        <w:numPr>
          <w:ilvl w:val="0"/>
          <w:numId w:val="39"/>
        </w:numPr>
      </w:pPr>
      <w:proofErr w:type="spellStart"/>
      <w:r w:rsidRPr="00822D3D">
        <w:t>BookingStatus</w:t>
      </w:r>
      <w:proofErr w:type="spellEnd"/>
    </w:p>
    <w:p w14:paraId="7CB190F8" w14:textId="77777777" w:rsidR="00DA5B81" w:rsidRPr="00822D3D" w:rsidRDefault="00DA5B81" w:rsidP="00DA5B81">
      <w:pPr>
        <w:pStyle w:val="ListParagraph"/>
        <w:numPr>
          <w:ilvl w:val="0"/>
          <w:numId w:val="39"/>
        </w:numPr>
      </w:pPr>
      <w:proofErr w:type="spellStart"/>
      <w:r w:rsidRPr="00822D3D">
        <w:t>StartDate</w:t>
      </w:r>
      <w:proofErr w:type="spellEnd"/>
    </w:p>
    <w:p w14:paraId="431378CC" w14:textId="77777777" w:rsidR="00DA5B81" w:rsidRPr="00822D3D" w:rsidRDefault="00DA5B81" w:rsidP="00DA5B81">
      <w:pPr>
        <w:pStyle w:val="ListParagraph"/>
        <w:numPr>
          <w:ilvl w:val="0"/>
          <w:numId w:val="39"/>
        </w:numPr>
      </w:pPr>
      <w:proofErr w:type="spellStart"/>
      <w:r w:rsidRPr="00822D3D">
        <w:t>EndDate</w:t>
      </w:r>
      <w:proofErr w:type="spellEnd"/>
    </w:p>
    <w:p w14:paraId="69A6556A" w14:textId="54EC85F3" w:rsidR="00816447" w:rsidRPr="00816447" w:rsidRDefault="00DA5B81" w:rsidP="00DA5B81">
      <w:pPr>
        <w:spacing w:before="120"/>
      </w:pPr>
      <w:r w:rsidRPr="00822D3D">
        <w:t xml:space="preserve">May </w:t>
      </w:r>
      <w:ins w:id="464" w:author="Katie Stroud" w:date="2015-10-21T00:00:00Z">
        <w:r>
          <w:t xml:space="preserve">also </w:t>
        </w:r>
      </w:ins>
      <w:r w:rsidRPr="00822D3D">
        <w:t xml:space="preserve">support </w:t>
      </w:r>
      <w:proofErr w:type="gramStart"/>
      <w:r w:rsidRPr="00822D3D">
        <w:t>getting</w:t>
      </w:r>
      <w:proofErr w:type="gramEnd"/>
      <w:r w:rsidRPr="00822D3D">
        <w:t xml:space="preserve"> a list by IDs.</w:t>
      </w:r>
    </w:p>
    <w:p w14:paraId="75C87830" w14:textId="77777777" w:rsidR="0092294D" w:rsidRPr="00816447" w:rsidRDefault="0092294D" w:rsidP="00816447">
      <w:pPr>
        <w:spacing w:before="280" w:after="60"/>
        <w:rPr>
          <w:rFonts w:asciiTheme="majorHAnsi" w:hAnsiTheme="majorHAnsi" w:cstheme="majorHAnsi"/>
          <w:b/>
          <w:sz w:val="24"/>
          <w:szCs w:val="24"/>
        </w:rPr>
      </w:pPr>
      <w:r w:rsidRPr="00816447">
        <w:rPr>
          <w:rFonts w:asciiTheme="majorHAnsi" w:hAnsiTheme="majorHAnsi" w:cstheme="majorHAnsi"/>
          <w:b/>
          <w:sz w:val="24"/>
          <w:szCs w:val="24"/>
        </w:rPr>
        <w:t>Rules</w:t>
      </w:r>
    </w:p>
    <w:p w14:paraId="2D27AEF5" w14:textId="779AF7AB" w:rsidR="00816447" w:rsidRPr="00822D3D" w:rsidRDefault="00DA5B81" w:rsidP="0092294D">
      <w:ins w:id="465" w:author="Katie Stroud" w:date="2015-10-21T00:00:00Z">
        <w:r>
          <w:t>None?</w:t>
        </w:r>
      </w:ins>
    </w:p>
    <w:p w14:paraId="26B7CBF7" w14:textId="77777777" w:rsidR="0092294D" w:rsidRPr="00816447" w:rsidRDefault="0092294D" w:rsidP="00816447">
      <w:pPr>
        <w:spacing w:before="280" w:after="60"/>
        <w:rPr>
          <w:rFonts w:asciiTheme="majorHAnsi" w:hAnsiTheme="majorHAnsi" w:cstheme="majorHAnsi"/>
          <w:b/>
          <w:sz w:val="24"/>
          <w:szCs w:val="24"/>
        </w:rPr>
      </w:pPr>
      <w:r w:rsidRPr="00816447">
        <w:rPr>
          <w:rFonts w:asciiTheme="majorHAnsi" w:hAnsiTheme="majorHAnsi" w:cstheme="majorHAnsi"/>
          <w:b/>
          <w:sz w:val="24"/>
          <w:szCs w:val="24"/>
        </w:rPr>
        <w:t>Example Request</w:t>
      </w:r>
    </w:p>
    <w:p w14:paraId="666FB29C" w14:textId="3D966C13" w:rsidR="00816447" w:rsidRPr="00822D3D" w:rsidRDefault="00DA5B81" w:rsidP="0092294D">
      <w:ins w:id="466" w:author="Katie Stroud" w:date="2015-10-21T00:00:00Z">
        <w:r>
          <w:t>None?</w:t>
        </w:r>
      </w:ins>
    </w:p>
    <w:p w14:paraId="74188663" w14:textId="77777777" w:rsidR="0092294D" w:rsidRPr="00816447" w:rsidRDefault="0092294D" w:rsidP="00816447">
      <w:pPr>
        <w:spacing w:before="280" w:after="60"/>
        <w:rPr>
          <w:rFonts w:asciiTheme="majorHAnsi" w:hAnsiTheme="majorHAnsi" w:cstheme="majorHAnsi"/>
          <w:b/>
          <w:sz w:val="24"/>
          <w:szCs w:val="24"/>
        </w:rPr>
      </w:pPr>
      <w:r w:rsidRPr="00816447">
        <w:rPr>
          <w:rFonts w:asciiTheme="majorHAnsi" w:hAnsiTheme="majorHAnsi" w:cstheme="majorHAnsi"/>
          <w:b/>
          <w:sz w:val="24"/>
          <w:szCs w:val="24"/>
        </w:rPr>
        <w:t>Example Response</w:t>
      </w:r>
    </w:p>
    <w:p w14:paraId="00273743" w14:textId="77777777" w:rsidR="00DA5B81" w:rsidRPr="00822D3D" w:rsidRDefault="00DA5B81" w:rsidP="00DA5B81">
      <w:pPr>
        <w:rPr>
          <w:ins w:id="467" w:author="Katie Stroud" w:date="2015-10-21T00:00:00Z"/>
        </w:rPr>
      </w:pPr>
      <w:ins w:id="468" w:author="Katie Stroud" w:date="2015-10-21T00:00:00Z">
        <w:r>
          <w:t>None?</w:t>
        </w:r>
      </w:ins>
    </w:p>
    <w:p w14:paraId="6624010E" w14:textId="77777777" w:rsidR="00816447" w:rsidRDefault="00816447" w:rsidP="0092294D"/>
    <w:p w14:paraId="6BE884FD" w14:textId="77777777" w:rsidR="0092294D" w:rsidRDefault="0092294D" w:rsidP="0092294D">
      <w:pPr>
        <w:pStyle w:val="Heading3"/>
      </w:pPr>
      <w:bookmarkStart w:id="469" w:name="_/tenants/{id}/accounts/{id}/campaig_9"/>
      <w:bookmarkStart w:id="470" w:name="_Toc307006547"/>
      <w:bookmarkEnd w:id="469"/>
      <w:proofErr w:type="gramStart"/>
      <w:r w:rsidRPr="000D1495">
        <w:t>accounts</w:t>
      </w:r>
      <w:proofErr w:type="gramEnd"/>
      <w:r w:rsidRPr="000D1495">
        <w:t>/{id}/orders/{id}/lines/{id}?book</w:t>
      </w:r>
      <w:bookmarkEnd w:id="470"/>
    </w:p>
    <w:p w14:paraId="69195E3F" w14:textId="77777777" w:rsidR="0092294D" w:rsidRDefault="0092294D" w:rsidP="0092294D">
      <w:r w:rsidRPr="00822D3D">
        <w:t xml:space="preserve">Books the line. </w:t>
      </w:r>
    </w:p>
    <w:p w14:paraId="320541A7"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9521F08" w14:textId="77777777" w:rsidR="00DA5B81" w:rsidRPr="00822D3D" w:rsidRDefault="00DA5B81" w:rsidP="00DA5B81">
      <w:r>
        <w:t xml:space="preserve">PUT or PATCH: (required) </w:t>
      </w:r>
      <w:proofErr w:type="gramStart"/>
      <w:r w:rsidRPr="00822D3D">
        <w:t>Begins</w:t>
      </w:r>
      <w:proofErr w:type="gramEnd"/>
      <w:r w:rsidRPr="00822D3D">
        <w:t xml:space="preserve"> the booking process for the line. The booking process may be asynchronous. </w:t>
      </w:r>
    </w:p>
    <w:p w14:paraId="5E7D773B" w14:textId="77777777" w:rsidR="00DA5B81" w:rsidRPr="00822D3D" w:rsidRDefault="00DA5B81" w:rsidP="00DA5B81">
      <w:r w:rsidRPr="00822D3D">
        <w:t>To book a line, the line must:</w:t>
      </w:r>
    </w:p>
    <w:p w14:paraId="0E54000F" w14:textId="77777777" w:rsidR="00DA5B81" w:rsidRPr="00822D3D" w:rsidRDefault="00DA5B81" w:rsidP="00DA5B81">
      <w:pPr>
        <w:numPr>
          <w:ilvl w:val="0"/>
          <w:numId w:val="16"/>
        </w:numPr>
        <w:spacing w:after="0"/>
      </w:pPr>
      <w:r w:rsidRPr="00822D3D">
        <w:t>Be in the Draft or Reserved state.</w:t>
      </w:r>
    </w:p>
    <w:p w14:paraId="4792E8F6" w14:textId="77777777" w:rsidR="00DA5B81" w:rsidRPr="00822D3D" w:rsidRDefault="00DA5B81" w:rsidP="00DA5B81">
      <w:pPr>
        <w:numPr>
          <w:ilvl w:val="0"/>
          <w:numId w:val="16"/>
        </w:numPr>
        <w:spacing w:after="0"/>
      </w:pPr>
      <w:r w:rsidRPr="00822D3D">
        <w:t>Have a creative assigned.</w:t>
      </w:r>
    </w:p>
    <w:p w14:paraId="69FFF0F8" w14:textId="77777777" w:rsidR="00DA5B81" w:rsidRPr="00822D3D" w:rsidRDefault="00DA5B81" w:rsidP="00DA5B81">
      <w:pPr>
        <w:numPr>
          <w:ilvl w:val="0"/>
          <w:numId w:val="16"/>
        </w:numPr>
        <w:spacing w:after="0"/>
      </w:pPr>
      <w:r w:rsidRPr="00822D3D">
        <w:t>Have available impressions.</w:t>
      </w:r>
    </w:p>
    <w:p w14:paraId="0EB4835B" w14:textId="1ACC3E80" w:rsidR="00816447" w:rsidRPr="00816447" w:rsidRDefault="00DA5B81" w:rsidP="00DA5B81">
      <w:pPr>
        <w:spacing w:before="120"/>
      </w:pPr>
      <w:r w:rsidRPr="00822D3D">
        <w:t xml:space="preserve">If successfully booked, the line moves to the Booked state; otherwise, it moves to Declined and sets </w:t>
      </w:r>
      <w:proofErr w:type="spellStart"/>
      <w:r w:rsidRPr="00822D3D">
        <w:t>StateChangedReason</w:t>
      </w:r>
      <w:proofErr w:type="spellEnd"/>
      <w:r w:rsidRPr="00822D3D">
        <w:t>.</w:t>
      </w:r>
    </w:p>
    <w:p w14:paraId="0D418E53"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26FDCE29" w14:textId="77777777" w:rsidR="0092294D" w:rsidRDefault="0092294D" w:rsidP="0092294D">
      <w:r w:rsidRPr="00822D3D">
        <w:t xml:space="preserve">The user must have permissions to book the line. For example, advertisers and agencies may book </w:t>
      </w:r>
      <w:hyperlink w:anchor="_Line" w:history="1">
        <w:r w:rsidRPr="00822D3D">
          <w:rPr>
            <w:rStyle w:val="Hyperlink"/>
          </w:rPr>
          <w:t>Line</w:t>
        </w:r>
      </w:hyperlink>
      <w:r w:rsidRPr="00822D3D">
        <w:t>s that they own. In addition, an agency may book lines that belong to the accounts that they manage on behalf of advertisers.</w:t>
      </w:r>
    </w:p>
    <w:p w14:paraId="71DAC3B9" w14:textId="77777777" w:rsidR="0092294D" w:rsidRDefault="0092294D" w:rsidP="0092294D">
      <w:r w:rsidRPr="00822D3D">
        <w:t>Only organizations that have an Approved or Limited status may book lines.</w:t>
      </w:r>
    </w:p>
    <w:p w14:paraId="70937F53" w14:textId="77777777" w:rsidR="0092294D" w:rsidRPr="00822D3D" w:rsidRDefault="0092294D" w:rsidP="0092294D">
      <w:r w:rsidRPr="00822D3D">
        <w:t>To book a line, the line must:</w:t>
      </w:r>
    </w:p>
    <w:p w14:paraId="65887B60" w14:textId="77777777" w:rsidR="0092294D" w:rsidRPr="00822D3D" w:rsidRDefault="0092294D" w:rsidP="0092294D">
      <w:pPr>
        <w:numPr>
          <w:ilvl w:val="0"/>
          <w:numId w:val="16"/>
        </w:numPr>
      </w:pPr>
      <w:r w:rsidRPr="00822D3D">
        <w:t>Be in the Draft or Reserved booking state.</w:t>
      </w:r>
    </w:p>
    <w:p w14:paraId="3FF20531" w14:textId="77777777" w:rsidR="0092294D" w:rsidRPr="00822D3D" w:rsidRDefault="0092294D" w:rsidP="0092294D">
      <w:pPr>
        <w:numPr>
          <w:ilvl w:val="0"/>
          <w:numId w:val="16"/>
        </w:numPr>
      </w:pPr>
      <w:r w:rsidRPr="00822D3D">
        <w:t>Have a creative assigned.</w:t>
      </w:r>
    </w:p>
    <w:p w14:paraId="42BDF12F" w14:textId="77777777" w:rsidR="0092294D" w:rsidRDefault="0092294D" w:rsidP="0092294D">
      <w:pPr>
        <w:numPr>
          <w:ilvl w:val="0"/>
          <w:numId w:val="16"/>
        </w:numPr>
      </w:pPr>
      <w:r w:rsidRPr="00822D3D">
        <w:t>Have available quantity/impressions</w:t>
      </w:r>
    </w:p>
    <w:p w14:paraId="0BDA5D63" w14:textId="77777777" w:rsidR="0092294D" w:rsidRDefault="0092294D" w:rsidP="0092294D">
      <w:r w:rsidRPr="00822D3D">
        <w:t xml:space="preserve">The booking process may be asynchronous. If asynchronous, set the </w:t>
      </w:r>
      <w:proofErr w:type="spellStart"/>
      <w:r w:rsidRPr="00822D3D">
        <w:t>bookingStatus</w:t>
      </w:r>
      <w:proofErr w:type="spellEnd"/>
      <w:r w:rsidRPr="00822D3D">
        <w:t xml:space="preserve"> field to </w:t>
      </w:r>
      <w:proofErr w:type="spellStart"/>
      <w:r w:rsidRPr="00822D3D">
        <w:t>PendingBooking</w:t>
      </w:r>
      <w:proofErr w:type="spellEnd"/>
      <w:r w:rsidRPr="00822D3D">
        <w:t xml:space="preserve"> until the line is booked or declined. If successfully booked, set the </w:t>
      </w:r>
      <w:proofErr w:type="spellStart"/>
      <w:r w:rsidRPr="00822D3D">
        <w:t>bookingStatus</w:t>
      </w:r>
      <w:proofErr w:type="spellEnd"/>
      <w:r w:rsidRPr="00822D3D">
        <w:t xml:space="preserve"> field to Booked; otherwise, set the </w:t>
      </w:r>
      <w:proofErr w:type="spellStart"/>
      <w:r w:rsidRPr="00822D3D">
        <w:t>bookingStatus</w:t>
      </w:r>
      <w:proofErr w:type="spellEnd"/>
      <w:r w:rsidRPr="00822D3D">
        <w:t xml:space="preserve"> field to Declined and specify why the request was declined in the </w:t>
      </w:r>
      <w:proofErr w:type="spellStart"/>
      <w:r w:rsidRPr="00822D3D">
        <w:t>StateChangedReason</w:t>
      </w:r>
      <w:proofErr w:type="spellEnd"/>
      <w:r w:rsidRPr="00822D3D">
        <w:t xml:space="preserve"> field.</w:t>
      </w:r>
    </w:p>
    <w:p w14:paraId="533D531D"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72AA698E" w14:textId="77777777" w:rsidR="0092294D" w:rsidRDefault="0092294D" w:rsidP="0092294D">
      <w:r w:rsidRPr="00822D3D">
        <w:t xml:space="preserve">PATCH </w:t>
      </w:r>
      <w:hyperlink w:history="1">
        <w:r w:rsidRPr="00822D3D">
          <w:rPr>
            <w:rStyle w:val="Hyperlink"/>
          </w:rPr>
          <w:t>https://&lt;host&gt;/&lt;path&gt;/&lt;version&gt;/accounts/23873345/orders/1235872/lines/345233?book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0EA06D9E"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3B99F1C8"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1BDD6604"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179F718F" w14:textId="77777777" w:rsidR="0092294D" w:rsidRDefault="0092294D" w:rsidP="0092294D">
      <w:pPr>
        <w:pStyle w:val="Heading3"/>
      </w:pPr>
      <w:bookmarkStart w:id="471" w:name="_/tenants/{id}/accounts/{id}/campaig_10"/>
      <w:bookmarkStart w:id="472" w:name="_Toc307006548"/>
      <w:bookmarkEnd w:id="471"/>
      <w:r w:rsidRPr="000D1495">
        <w:t>/accounts/{id}/orders/{id}/lines/{id}</w:t>
      </w:r>
      <w:proofErr w:type="gramStart"/>
      <w:r w:rsidRPr="000D1495">
        <w:t>?reserve</w:t>
      </w:r>
      <w:bookmarkEnd w:id="472"/>
      <w:proofErr w:type="gramEnd"/>
    </w:p>
    <w:p w14:paraId="1CB792B9" w14:textId="77777777" w:rsidR="0092294D" w:rsidRDefault="0092294D" w:rsidP="0092294D">
      <w:r w:rsidRPr="00822D3D">
        <w:t>Reserves the line.</w:t>
      </w:r>
    </w:p>
    <w:p w14:paraId="397EA6AC"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4ACCE8A1" w14:textId="28F132FF" w:rsidR="00816447" w:rsidRPr="00816447" w:rsidRDefault="00DA5B81" w:rsidP="00816447">
      <w:r>
        <w:t xml:space="preserve">PUT or PATCH: (required) </w:t>
      </w:r>
      <w:r w:rsidRPr="00822D3D">
        <w:t>Reserves the line. The reserve process may be asynchronous.</w:t>
      </w:r>
      <w:r>
        <w:t xml:space="preserve"> </w:t>
      </w:r>
      <w:r w:rsidRPr="00822D3D">
        <w:t>To reserve a line, the line must be in the Draft state.</w:t>
      </w:r>
      <w:r>
        <w:t xml:space="preserve"> </w:t>
      </w:r>
      <w:r w:rsidRPr="00822D3D">
        <w:t xml:space="preserve">If successfully reserved, the line moves to the </w:t>
      </w:r>
      <w:proofErr w:type="gramStart"/>
      <w:r w:rsidRPr="00822D3D">
        <w:t>Reserved</w:t>
      </w:r>
      <w:proofErr w:type="gramEnd"/>
      <w:r w:rsidRPr="00822D3D">
        <w:t xml:space="preserve"> state; otherwise, it moves to Declined and </w:t>
      </w:r>
      <w:proofErr w:type="spellStart"/>
      <w:r w:rsidRPr="00822D3D">
        <w:t>StateChangedReason</w:t>
      </w:r>
      <w:proofErr w:type="spellEnd"/>
      <w:r w:rsidRPr="00822D3D">
        <w:t xml:space="preserve"> is set.</w:t>
      </w:r>
    </w:p>
    <w:p w14:paraId="49848F7C"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7D815E70" w14:textId="77777777" w:rsidR="0092294D" w:rsidRDefault="0092294D" w:rsidP="0092294D">
      <w:r w:rsidRPr="00822D3D">
        <w:t xml:space="preserve">The user must have permissions to reserve the line. For example, advertisers and agencies may reserve </w:t>
      </w:r>
      <w:hyperlink w:anchor="_Line" w:history="1">
        <w:r w:rsidRPr="00822D3D">
          <w:rPr>
            <w:rStyle w:val="Hyperlink"/>
          </w:rPr>
          <w:t>Line</w:t>
        </w:r>
      </w:hyperlink>
      <w:r w:rsidRPr="00822D3D">
        <w:t>s that they own. In addition, an agency may reserve lines that belong to the accounts that they manage on behalf of advertisers.</w:t>
      </w:r>
    </w:p>
    <w:p w14:paraId="6710D915" w14:textId="77777777" w:rsidR="0092294D" w:rsidRPr="00822D3D" w:rsidRDefault="0092294D" w:rsidP="0092294D">
      <w:r w:rsidRPr="00822D3D">
        <w:t>Only organizations that have an Approved or Limited status may reserve lines.</w:t>
      </w:r>
    </w:p>
    <w:p w14:paraId="0C64F823" w14:textId="77777777" w:rsidR="0092294D" w:rsidRDefault="0092294D" w:rsidP="0092294D">
      <w:r w:rsidRPr="00822D3D">
        <w:t>To reserve a line, the line must be in the Draft booking state.</w:t>
      </w:r>
    </w:p>
    <w:p w14:paraId="189013B6" w14:textId="77777777" w:rsidR="0092294D" w:rsidRPr="00822D3D" w:rsidRDefault="0092294D" w:rsidP="0092294D">
      <w:r w:rsidRPr="00822D3D">
        <w:t xml:space="preserve">The reservation process may be asynchronous. If asynchronous, set the </w:t>
      </w:r>
      <w:proofErr w:type="spellStart"/>
      <w:r w:rsidRPr="00822D3D">
        <w:t>bookingStatus</w:t>
      </w:r>
      <w:proofErr w:type="spellEnd"/>
      <w:r w:rsidRPr="00822D3D">
        <w:t xml:space="preserve"> field to </w:t>
      </w:r>
      <w:proofErr w:type="spellStart"/>
      <w:r w:rsidRPr="00822D3D">
        <w:t>PendingReservation</w:t>
      </w:r>
      <w:proofErr w:type="spellEnd"/>
      <w:r w:rsidRPr="00822D3D">
        <w:t xml:space="preserve"> until the line is reserved or declined. If successfully reserved, set the </w:t>
      </w:r>
      <w:proofErr w:type="spellStart"/>
      <w:r w:rsidRPr="00822D3D">
        <w:t>bookingStatus</w:t>
      </w:r>
      <w:proofErr w:type="spellEnd"/>
      <w:r w:rsidRPr="00822D3D">
        <w:t xml:space="preserve"> field to Reserved and the </w:t>
      </w:r>
      <w:proofErr w:type="spellStart"/>
      <w:r w:rsidRPr="00822D3D">
        <w:t>ReservedExpiryDate</w:t>
      </w:r>
      <w:proofErr w:type="spellEnd"/>
      <w:r w:rsidRPr="00822D3D">
        <w:t xml:space="preserve"> field to the date and time that the reservation expires. If the line was not reserved, set the </w:t>
      </w:r>
      <w:proofErr w:type="spellStart"/>
      <w:r w:rsidRPr="00822D3D">
        <w:t>bookingStatus</w:t>
      </w:r>
      <w:proofErr w:type="spellEnd"/>
      <w:r w:rsidRPr="00822D3D">
        <w:t xml:space="preserve"> field to Declined and specify why the request was declined in the </w:t>
      </w:r>
      <w:proofErr w:type="spellStart"/>
      <w:r w:rsidRPr="00822D3D">
        <w:t>StateChangedReason</w:t>
      </w:r>
      <w:proofErr w:type="spellEnd"/>
      <w:r w:rsidRPr="00822D3D">
        <w:t xml:space="preserve"> field.</w:t>
      </w:r>
    </w:p>
    <w:p w14:paraId="6A50DB0C" w14:textId="77777777" w:rsidR="0092294D" w:rsidRDefault="0092294D" w:rsidP="0092294D">
      <w:r w:rsidRPr="00822D3D">
        <w:t>Supporting reserve is optional.</w:t>
      </w:r>
    </w:p>
    <w:p w14:paraId="3AF04276"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2E32804F" w14:textId="77777777" w:rsidR="0092294D" w:rsidRDefault="0092294D" w:rsidP="0092294D">
      <w:r w:rsidRPr="00822D3D">
        <w:t xml:space="preserve">PATCH </w:t>
      </w:r>
      <w:hyperlink w:history="1">
        <w:r w:rsidRPr="00822D3D">
          <w:rPr>
            <w:rStyle w:val="Hyperlink"/>
          </w:rPr>
          <w:t>https://&lt;host&gt;/&lt;path&gt;/&lt;version&gt;/accounts/23873345/orders/1235872/lines/345233?reserve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62712F90"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2B3A917D"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00EC2AA7"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7F2CEBA8" w14:textId="77777777" w:rsidR="0092294D" w:rsidRDefault="0092294D" w:rsidP="0092294D">
      <w:pPr>
        <w:pStyle w:val="Heading3"/>
      </w:pPr>
      <w:bookmarkStart w:id="473" w:name="_/tenants/{id}/accounts/{id}/campaig_11"/>
      <w:bookmarkStart w:id="474" w:name="_Toc307006549"/>
      <w:bookmarkEnd w:id="473"/>
      <w:r w:rsidRPr="000D1495">
        <w:t>/accounts/{id}/orders/{id}/lines/{id}</w:t>
      </w:r>
      <w:proofErr w:type="gramStart"/>
      <w:r w:rsidRPr="000D1495">
        <w:t>?cancel</w:t>
      </w:r>
      <w:bookmarkEnd w:id="474"/>
      <w:proofErr w:type="gramEnd"/>
    </w:p>
    <w:p w14:paraId="7A65E284" w14:textId="77777777" w:rsidR="0092294D" w:rsidRDefault="0092294D" w:rsidP="0092294D">
      <w:r w:rsidRPr="00822D3D">
        <w:t xml:space="preserve">Cancels the line. </w:t>
      </w:r>
    </w:p>
    <w:p w14:paraId="249EE8E9"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F59F7A6" w14:textId="38B25EEE" w:rsidR="00816447" w:rsidRPr="00816447" w:rsidRDefault="00DA5B81" w:rsidP="00DA5B81">
      <w:r>
        <w:t xml:space="preserve">PUT or PATCH: (required) </w:t>
      </w:r>
      <w:proofErr w:type="gramStart"/>
      <w:r w:rsidRPr="00822D3D">
        <w:t>Cancels</w:t>
      </w:r>
      <w:proofErr w:type="gramEnd"/>
      <w:r w:rsidRPr="00822D3D">
        <w:t xml:space="preserve"> the line.</w:t>
      </w:r>
      <w:r>
        <w:t xml:space="preserve"> </w:t>
      </w:r>
      <w:r w:rsidRPr="00822D3D">
        <w:t xml:space="preserve">To cancel a line, the line must be in the Reserved, Booked, or </w:t>
      </w:r>
      <w:proofErr w:type="spellStart"/>
      <w:r w:rsidRPr="00822D3D">
        <w:t>InFlight</w:t>
      </w:r>
      <w:proofErr w:type="spellEnd"/>
      <w:r w:rsidRPr="00822D3D">
        <w:t xml:space="preserve"> state.</w:t>
      </w:r>
      <w:r>
        <w:t xml:space="preserve"> </w:t>
      </w:r>
      <w:r w:rsidRPr="00822D3D">
        <w:t xml:space="preserve">If successfully canceled, the line moves to the Canceled state. If the status was </w:t>
      </w:r>
      <w:proofErr w:type="spellStart"/>
      <w:r w:rsidRPr="00822D3D">
        <w:t>InFlight</w:t>
      </w:r>
      <w:proofErr w:type="spellEnd"/>
      <w:r w:rsidRPr="00822D3D">
        <w:t xml:space="preserve">, </w:t>
      </w:r>
      <w:proofErr w:type="spellStart"/>
      <w:r w:rsidRPr="00822D3D">
        <w:t>StateChangedReason</w:t>
      </w:r>
      <w:proofErr w:type="spellEnd"/>
      <w:r w:rsidRPr="00822D3D">
        <w:t xml:space="preserve"> is set.</w:t>
      </w:r>
    </w:p>
    <w:p w14:paraId="31AFCFE0"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40C689D5" w14:textId="77777777" w:rsidR="0092294D" w:rsidRDefault="0092294D" w:rsidP="0092294D">
      <w:r w:rsidRPr="00822D3D">
        <w:t xml:space="preserve">The user must have permissions to cancel the line. For example, advertisers and agencies may cancel </w:t>
      </w:r>
      <w:hyperlink w:anchor="_Line" w:history="1">
        <w:r w:rsidRPr="00822D3D">
          <w:rPr>
            <w:rStyle w:val="Hyperlink"/>
          </w:rPr>
          <w:t>Line</w:t>
        </w:r>
      </w:hyperlink>
      <w:r w:rsidRPr="00822D3D">
        <w:t>s that they own. In addition, an agency may cancel lines that belong to the accounts that they manage on behalf of advertisers.</w:t>
      </w:r>
    </w:p>
    <w:p w14:paraId="1BA298D5" w14:textId="77777777" w:rsidR="0092294D" w:rsidRDefault="0092294D" w:rsidP="0092294D">
      <w:r w:rsidRPr="00822D3D">
        <w:t xml:space="preserve">To cancel a line, the line must be in the Reserved, Booked, or </w:t>
      </w:r>
      <w:proofErr w:type="spellStart"/>
      <w:r w:rsidRPr="00822D3D">
        <w:t>InFlight</w:t>
      </w:r>
      <w:proofErr w:type="spellEnd"/>
      <w:r w:rsidRPr="00822D3D">
        <w:t xml:space="preserve"> state. If successfully canceled, set the </w:t>
      </w:r>
      <w:proofErr w:type="spellStart"/>
      <w:r w:rsidRPr="00822D3D">
        <w:t>bookingStatus</w:t>
      </w:r>
      <w:proofErr w:type="spellEnd"/>
      <w:r w:rsidRPr="00822D3D">
        <w:t xml:space="preserve"> field to Canceled. If the previous status was </w:t>
      </w:r>
      <w:proofErr w:type="spellStart"/>
      <w:r w:rsidRPr="00822D3D">
        <w:t>InFlight</w:t>
      </w:r>
      <w:proofErr w:type="spellEnd"/>
      <w:r w:rsidRPr="00822D3D">
        <w:t xml:space="preserve">, set the </w:t>
      </w:r>
      <w:proofErr w:type="spellStart"/>
      <w:r w:rsidRPr="00822D3D">
        <w:t>StateChangedReason</w:t>
      </w:r>
      <w:proofErr w:type="spellEnd"/>
      <w:r w:rsidRPr="00822D3D">
        <w:t xml:space="preserve"> field as appropriate (for example, “User canceled”).</w:t>
      </w:r>
    </w:p>
    <w:p w14:paraId="47CDDECC"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3FE91386" w14:textId="77777777" w:rsidR="0092294D" w:rsidRDefault="0092294D" w:rsidP="0092294D">
      <w:r w:rsidRPr="00822D3D">
        <w:t xml:space="preserve">PATCH </w:t>
      </w:r>
      <w:hyperlink w:history="1">
        <w:r w:rsidRPr="00822D3D">
          <w:rPr>
            <w:rStyle w:val="Hyperlink"/>
          </w:rPr>
          <w:t>https://&lt;host&gt;/&lt;path&gt;/&lt;version&gt;/accounts/23873345/orders/1235872/lines/345233?cancel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6B9EC63B"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4527BB5F"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658</w:t>
      </w:r>
    </w:p>
    <w:p w14:paraId="204C01C2"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w:t>
      </w:r>
      <w:proofErr w:type="spellStart"/>
      <w:r w:rsidRPr="00822D3D">
        <w:t>InFlight</w:t>
      </w:r>
      <w:proofErr w:type="spellEnd"/>
      <w:r w:rsidRPr="00822D3D">
        <w:t>",</w:t>
      </w:r>
      <w:r w:rsidRPr="00822D3D">
        <w:br/>
        <w:t xml:space="preserve">  "</w:t>
      </w:r>
      <w:proofErr w:type="spellStart"/>
      <w:r w:rsidRPr="00822D3D">
        <w:t>comment":"Free</w:t>
      </w:r>
      <w:proofErr w:type="spellEnd"/>
      <w:r w:rsidRPr="00822D3D">
        <w:t xml:space="preserve"> form comment",</w:t>
      </w:r>
      <w:r w:rsidRPr="00822D3D">
        <w:br/>
        <w:t xml:space="preserve">  "cost":39.30,</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"rate":1.31,</w:t>
      </w:r>
      <w:r w:rsidRPr="00822D3D">
        <w:br/>
        <w:t xml:space="preserve">  "</w:t>
      </w:r>
      <w:proofErr w:type="spellStart"/>
      <w:r w:rsidRPr="00822D3D">
        <w:t>rateType</w:t>
      </w:r>
      <w:proofErr w:type="spellEnd"/>
      <w:r w:rsidRPr="00822D3D">
        <w:t>":"CPM",</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1EEC2594" w14:textId="77777777" w:rsidR="0092294D" w:rsidRDefault="0092294D" w:rsidP="0092294D">
      <w:pPr>
        <w:pStyle w:val="Heading3"/>
      </w:pPr>
      <w:bookmarkStart w:id="475" w:name="_/tenants/{id}/accounts/{id}/campaig_12"/>
      <w:bookmarkStart w:id="476" w:name="_Toc307006550"/>
      <w:bookmarkEnd w:id="475"/>
      <w:r w:rsidRPr="000D1495">
        <w:t>/accounts/{id}/orders/{id}/lines/{id}</w:t>
      </w:r>
      <w:proofErr w:type="gramStart"/>
      <w:r w:rsidRPr="000D1495">
        <w:t>?reset</w:t>
      </w:r>
      <w:bookmarkEnd w:id="476"/>
      <w:proofErr w:type="gramEnd"/>
    </w:p>
    <w:p w14:paraId="5EB69CA0" w14:textId="77777777" w:rsidR="0092294D" w:rsidRDefault="0092294D" w:rsidP="0092294D">
      <w:r w:rsidRPr="00822D3D">
        <w:t xml:space="preserve">Moves the line back to the Draft state. </w:t>
      </w:r>
    </w:p>
    <w:p w14:paraId="768F6CAC" w14:textId="7748F173" w:rsidR="00816447" w:rsidRDefault="00816447" w:rsidP="0092294D">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32266BE2" w14:textId="70E9FF4D" w:rsidR="00816447" w:rsidRPr="00816447" w:rsidRDefault="00DA5B81" w:rsidP="00DA5B81">
      <w:r>
        <w:t xml:space="preserve">PUT or PATCH: (required) </w:t>
      </w:r>
      <w:proofErr w:type="gramStart"/>
      <w:r w:rsidRPr="00822D3D">
        <w:t>Resets</w:t>
      </w:r>
      <w:proofErr w:type="gramEnd"/>
      <w:r w:rsidRPr="00822D3D">
        <w:t xml:space="preserve"> a line back to the Draft state.</w:t>
      </w:r>
      <w:r>
        <w:t xml:space="preserve"> </w:t>
      </w:r>
      <w:r w:rsidRPr="00822D3D">
        <w:t>To reset a line, the line must be in the Reserved or Declined state.</w:t>
      </w:r>
    </w:p>
    <w:p w14:paraId="1EA38177"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01AA75D2" w14:textId="77777777" w:rsidR="0092294D" w:rsidRDefault="0092294D" w:rsidP="0092294D">
      <w:r w:rsidRPr="00822D3D">
        <w:t xml:space="preserve">The user must have permissions to reset the line. For example, advertisers and agencies may reset </w:t>
      </w:r>
      <w:hyperlink w:anchor="_Line" w:history="1">
        <w:r w:rsidRPr="00822D3D">
          <w:rPr>
            <w:rStyle w:val="Hyperlink"/>
          </w:rPr>
          <w:t>Line</w:t>
        </w:r>
      </w:hyperlink>
      <w:r w:rsidRPr="00822D3D">
        <w:t>s that they own. In addition, an agency may reset lines that belong to the accounts that they manage on behalf of advertisers.</w:t>
      </w:r>
    </w:p>
    <w:p w14:paraId="0376A6A0" w14:textId="77777777" w:rsidR="0092294D" w:rsidRDefault="0092294D" w:rsidP="0092294D">
      <w:r w:rsidRPr="00822D3D">
        <w:t xml:space="preserve">To reset a line, the line must be in the Reserved, Declined, or Expired booking state. If successfully reset, set the </w:t>
      </w:r>
      <w:proofErr w:type="spellStart"/>
      <w:r w:rsidRPr="00822D3D">
        <w:t>bookingStatus</w:t>
      </w:r>
      <w:proofErr w:type="spellEnd"/>
      <w:r w:rsidRPr="00822D3D">
        <w:t xml:space="preserve"> field to Draft.</w:t>
      </w:r>
    </w:p>
    <w:p w14:paraId="79E2F77B"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1F621572" w14:textId="3ABE63B7" w:rsidR="0092294D" w:rsidRPr="00822D3D" w:rsidRDefault="0092294D" w:rsidP="0092294D">
      <w:r w:rsidRPr="00822D3D">
        <w:t xml:space="preserve">PATCH </w:t>
      </w:r>
      <w:hyperlink w:history="1">
        <w:r w:rsidRPr="00822D3D">
          <w:rPr>
            <w:rStyle w:val="Hyperlink"/>
          </w:rPr>
          <w:t>https://&lt;host&gt;/&lt;path&gt;/&lt;version&gt;/accounts/23873345/orders/1235872/lines/345233?reset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0DD786E"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1B61C86A"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4A547E8F" w14:textId="2F32433C" w:rsidR="009B22A2" w:rsidRDefault="0092294D">
      <w:r w:rsidRPr="00822D3D">
        <w:t>{</w:t>
      </w:r>
      <w:r w:rsidRPr="00822D3D">
        <w:br/>
        <w:t xml:space="preserve">  "</w:t>
      </w:r>
      <w:proofErr w:type="spellStart"/>
      <w:proofErr w:type="gramStart"/>
      <w:r w:rsidRPr="00822D3D">
        <w:t>bookingStatus</w:t>
      </w:r>
      <w:proofErr w:type="spellEnd"/>
      <w:proofErr w:type="gramEnd"/>
      <w:r w:rsidRPr="00822D3D">
        <w:t>":"Declined",</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w:t>
      </w:r>
      <w:proofErr w:type="spellStart"/>
      <w:r w:rsidRPr="00822D3D">
        <w:t>stateChangeReason</w:t>
      </w:r>
      <w:proofErr w:type="spellEnd"/>
      <w:r w:rsidRPr="00822D3D">
        <w:t>":"The request impressions are not available.",</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505EFA81" w14:textId="7B9FED42" w:rsidR="00816447" w:rsidRDefault="00816447" w:rsidP="00FC26FF">
      <w:pPr>
        <w:pStyle w:val="Heading2"/>
      </w:pPr>
      <w:bookmarkStart w:id="477" w:name="_Toc307006551"/>
      <w:r>
        <w:t>Organizations</w:t>
      </w:r>
      <w:bookmarkEnd w:id="477"/>
    </w:p>
    <w:p w14:paraId="778FBECF" w14:textId="2F2BADBB" w:rsidR="00816447" w:rsidRPr="00816447" w:rsidRDefault="00816447" w:rsidP="00816447">
      <w:ins w:id="478" w:author="Katie Stroud" w:date="2015-10-20T23:35:00Z">
        <w:r>
          <w:t>Description</w:t>
        </w:r>
      </w:ins>
    </w:p>
    <w:p w14:paraId="41DE6943" w14:textId="77777777" w:rsidR="00C8453D" w:rsidRDefault="00822D3D" w:rsidP="006242C3">
      <w:pPr>
        <w:pStyle w:val="Heading3"/>
      </w:pPr>
      <w:bookmarkStart w:id="479" w:name="_Toc307006552"/>
      <w:r w:rsidRPr="000D1495">
        <w:t>/organizations</w:t>
      </w:r>
      <w:bookmarkEnd w:id="479"/>
    </w:p>
    <w:p w14:paraId="19148A63" w14:textId="77777777" w:rsidR="00C8453D" w:rsidRDefault="00822D3D" w:rsidP="00822D3D">
      <w:r w:rsidRPr="00822D3D">
        <w:t xml:space="preserve">Gets a list of </w:t>
      </w:r>
      <w:hyperlink w:anchor="_Product" w:history="1">
        <w:r w:rsidRPr="00822D3D">
          <w:rPr>
            <w:rStyle w:val="Hyperlink"/>
          </w:rPr>
          <w:t>Organizations</w:t>
        </w:r>
      </w:hyperlink>
      <w:r w:rsidRPr="00822D3D">
        <w:t xml:space="preserve"> that the user has access to. The response must support pagination. See Paging Query Parameters.</w:t>
      </w:r>
    </w:p>
    <w:p w14:paraId="7EAA18E9" w14:textId="05D2E4F6" w:rsidR="00FC26FF" w:rsidRDefault="00FC26FF" w:rsidP="000D1495">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277CED00" w14:textId="3D2F5B15" w:rsidR="00FC26FF" w:rsidRDefault="00FC26FF" w:rsidP="002C02EC">
      <w:r>
        <w:t xml:space="preserve">GET: </w:t>
      </w:r>
      <w:r w:rsidR="002C02EC">
        <w:t xml:space="preserve">(required) </w:t>
      </w:r>
      <w:r w:rsidR="002C02EC" w:rsidRPr="00822D3D">
        <w:t>Gets a list of all organizations that the user has access to. The list may contain both advertiser and agency organizations depending on the caller’s access. For example, if the caller is an advertiser, the list will contain only the advertiser’s organization objects; however, if the caller is an agency, the list will contain the agency’s organization objects and the organization objects of the advertisers whose accounts that they manage.</w:t>
      </w:r>
    </w:p>
    <w:p w14:paraId="501F471D" w14:textId="2D23353E" w:rsidR="00FC26FF" w:rsidRPr="00FC26FF" w:rsidRDefault="00FC26FF" w:rsidP="002C02EC">
      <w:r>
        <w:t>POST:</w:t>
      </w:r>
      <w:r w:rsidR="002C02EC">
        <w:t xml:space="preserve"> (required) </w:t>
      </w:r>
      <w:r w:rsidR="002C02EC" w:rsidRPr="00822D3D">
        <w:t>Adds an organization.</w:t>
      </w:r>
      <w:r w:rsidR="002C02EC">
        <w:t xml:space="preserve"> </w:t>
      </w:r>
      <w:proofErr w:type="gramStart"/>
      <w:r w:rsidR="002C02EC" w:rsidRPr="00822D3D">
        <w:t>Note that POST is not supported in the public API; it is included here for completeness.</w:t>
      </w:r>
      <w:proofErr w:type="gramEnd"/>
      <w:r w:rsidR="002C02EC" w:rsidRPr="00822D3D">
        <w:t xml:space="preserve"> The process of adding advertiser and agency organizations and providing credentials is publisher defined.</w:t>
      </w:r>
    </w:p>
    <w:p w14:paraId="29C34197" w14:textId="0C79007E"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5E0C01FA" w14:textId="77777777" w:rsidR="00C8453D" w:rsidRDefault="00822D3D" w:rsidP="00822D3D">
      <w:r w:rsidRPr="00822D3D">
        <w:t>The list will contain a single organization for advertisers; however, for agencies, the list will include the agency’s organization and the organizations of the advertisers whose accounts they manage</w:t>
      </w:r>
    </w:p>
    <w:p w14:paraId="5DE79D56" w14:textId="440DBCAD"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6914EB71" w14:textId="77777777" w:rsidR="00C8453D" w:rsidRDefault="00822D3D" w:rsidP="00822D3D">
      <w:r w:rsidRPr="00822D3D">
        <w:t xml:space="preserve">GET </w:t>
      </w:r>
      <w:hyperlink w:history="1">
        <w:r w:rsidRPr="00822D3D">
          <w:rPr>
            <w:rStyle w:val="Hyperlink"/>
          </w:rPr>
          <w:t>https://&lt;host&gt;/&lt;path&gt;/&lt;version&gt;/organizations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C54D1EE" w14:textId="0DB4B874"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7D064BD5"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1879</w:t>
      </w:r>
    </w:p>
    <w:p w14:paraId="7598294E" w14:textId="77777777" w:rsidR="00822D3D" w:rsidRPr="00822D3D" w:rsidRDefault="00822D3D" w:rsidP="00822D3D">
      <w:r w:rsidRPr="00822D3D">
        <w:t>{</w:t>
      </w:r>
      <w:r w:rsidRPr="00822D3D">
        <w:br/>
        <w:t xml:space="preserve">  "</w:t>
      </w:r>
      <w:proofErr w:type="gramStart"/>
      <w:r w:rsidRPr="00822D3D">
        <w:t>organizations</w:t>
      </w:r>
      <w:proofErr w:type="gramEnd"/>
      <w:r w:rsidRPr="00822D3D">
        <w:t>":[</w:t>
      </w:r>
      <w:r w:rsidRPr="00822D3D">
        <w:br/>
        <w:t xml:space="preserve">    {</w:t>
      </w:r>
      <w:r w:rsidRPr="00822D3D">
        <w:br/>
        <w:t xml:space="preserve">      "address":{</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"contacts":[</w:t>
      </w:r>
      <w:r w:rsidRPr="00822D3D">
        <w:br/>
        <w:t xml:space="preserve">        {</w:t>
      </w:r>
      <w:r w:rsidRPr="00822D3D">
        <w:br/>
        <w:t xml:space="preserve">          "address":{</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"email":"jsilver@contoso.com",</w:t>
      </w:r>
      <w:r w:rsidRPr="00822D3D">
        <w:br/>
        <w:t xml:space="preserve">          "honorific":"</w:t>
      </w:r>
      <w:proofErr w:type="spellStart"/>
      <w:r w:rsidRPr="00822D3D">
        <w:t>Ms</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":"Janet",</w:t>
      </w:r>
      <w:r w:rsidRPr="00822D3D">
        <w:br/>
        <w:t xml:space="preserve">          "</w:t>
      </w:r>
      <w:proofErr w:type="spellStart"/>
      <w:r w:rsidRPr="00822D3D">
        <w:t>lastName</w:t>
      </w:r>
      <w:proofErr w:type="spellEnd"/>
      <w:r w:rsidRPr="00822D3D">
        <w:t>":"Silver",</w:t>
      </w:r>
      <w:r w:rsidRPr="00822D3D">
        <w:br/>
        <w:t xml:space="preserve">          "phone":"2065550101",</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p>
    <w:p w14:paraId="2B98C51A" w14:textId="77777777" w:rsidR="00C8453D" w:rsidRDefault="00822D3D" w:rsidP="00822D3D">
      <w:r w:rsidRPr="00822D3D">
        <w:t xml:space="preserve">      "</w:t>
      </w:r>
      <w:proofErr w:type="gramStart"/>
      <w:r w:rsidRPr="00822D3D">
        <w:t>fax</w:t>
      </w:r>
      <w:proofErr w:type="gramEnd"/>
      <w:r w:rsidRPr="00822D3D">
        <w:t>":"2065551212",</w:t>
      </w:r>
      <w:r w:rsidRPr="00822D3D">
        <w:br/>
        <w:t xml:space="preserve">      "id":"12345678",</w:t>
      </w:r>
      <w:r w:rsidRPr="00822D3D">
        <w:br/>
        <w:t xml:space="preserve">      "</w:t>
      </w:r>
      <w:proofErr w:type="spellStart"/>
      <w:r w:rsidRPr="00822D3D">
        <w:t>industry":"Automotive</w:t>
      </w:r>
      <w:proofErr w:type="spellEnd"/>
      <w:r w:rsidRPr="00822D3D">
        <w:t>",</w:t>
      </w:r>
      <w:r w:rsidRPr="00822D3D">
        <w:br/>
        <w:t xml:space="preserve">      "name":"</w:t>
      </w:r>
      <w:proofErr w:type="spellStart"/>
      <w:r w:rsidRPr="00822D3D">
        <w:t>Contoso</w:t>
      </w:r>
      <w:proofErr w:type="spellEnd"/>
      <w:r w:rsidRPr="00822D3D">
        <w:t>",</w:t>
      </w:r>
      <w:r w:rsidRPr="00822D3D">
        <w:br/>
        <w:t xml:space="preserve">      "phone":"2065550100",</w:t>
      </w:r>
      <w:r w:rsidRPr="00822D3D">
        <w:br/>
        <w:t xml:space="preserve">      "</w:t>
      </w:r>
      <w:proofErr w:type="spellStart"/>
      <w:r w:rsidRPr="00822D3D">
        <w:t>providerData</w:t>
      </w:r>
      <w:proofErr w:type="spellEnd"/>
      <w:r w:rsidRPr="00822D3D">
        <w:t>":"cid=89345",</w:t>
      </w:r>
      <w:r w:rsidRPr="00822D3D">
        <w:br/>
        <w:t xml:space="preserve">      "</w:t>
      </w:r>
      <w:proofErr w:type="spellStart"/>
      <w:r w:rsidRPr="00822D3D">
        <w:t>status":"Approved</w:t>
      </w:r>
      <w:proofErr w:type="spellEnd"/>
      <w:r w:rsidRPr="00822D3D">
        <w:t>",</w:t>
      </w:r>
      <w:r w:rsidRPr="00822D3D">
        <w:br/>
        <w:t xml:space="preserve">      "</w:t>
      </w:r>
      <w:proofErr w:type="spellStart"/>
      <w:r w:rsidRPr="00822D3D">
        <w:t>url</w:t>
      </w:r>
      <w:proofErr w:type="spellEnd"/>
      <w:r w:rsidRPr="00822D3D">
        <w:t>":"http://contoso.com"</w:t>
      </w:r>
      <w:r w:rsidRPr="00822D3D">
        <w:br/>
        <w:t xml:space="preserve">    }</w:t>
      </w:r>
      <w:r w:rsidRPr="00822D3D">
        <w:br/>
        <w:t xml:space="preserve">  ]</w:t>
      </w:r>
      <w:r w:rsidRPr="00822D3D">
        <w:br/>
        <w:t>}</w:t>
      </w:r>
    </w:p>
    <w:p w14:paraId="688C78FD" w14:textId="77777777" w:rsidR="00C8453D" w:rsidRDefault="00822D3D" w:rsidP="006242C3">
      <w:pPr>
        <w:pStyle w:val="Heading3"/>
      </w:pPr>
      <w:bookmarkStart w:id="480" w:name="_/tenants/{id}/customers/{id}"/>
      <w:bookmarkStart w:id="481" w:name="_Toc307006553"/>
      <w:bookmarkEnd w:id="480"/>
      <w:r w:rsidRPr="000D1495">
        <w:t>/organization/{id}</w:t>
      </w:r>
      <w:bookmarkEnd w:id="481"/>
    </w:p>
    <w:p w14:paraId="59AAD832" w14:textId="77777777" w:rsidR="00C8453D" w:rsidRDefault="00822D3D" w:rsidP="00822D3D">
      <w:r w:rsidRPr="00822D3D">
        <w:t>Gets or updates the specified organization.</w:t>
      </w:r>
    </w:p>
    <w:p w14:paraId="6504DF9E"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07038C7D" w14:textId="51EA1673" w:rsidR="00FC26FF" w:rsidRDefault="002C02EC" w:rsidP="002C02EC">
      <w:pPr>
        <w:spacing w:after="120"/>
      </w:pPr>
      <w:r>
        <w:t xml:space="preserve">GET: (required) </w:t>
      </w:r>
      <w:r w:rsidRPr="00822D3D">
        <w:t>Gets the specified organization.</w:t>
      </w:r>
    </w:p>
    <w:p w14:paraId="71A28458" w14:textId="11D59D07" w:rsidR="002C02EC" w:rsidRDefault="002C02EC" w:rsidP="002C02EC">
      <w:pPr>
        <w:spacing w:after="120"/>
      </w:pPr>
      <w:r>
        <w:t xml:space="preserve">PUT or PATCH: (required) </w:t>
      </w:r>
      <w:r w:rsidRPr="00822D3D">
        <w:t xml:space="preserve">Updates the specified </w:t>
      </w:r>
      <w:proofErr w:type="spellStart"/>
      <w:proofErr w:type="gramStart"/>
      <w:r w:rsidRPr="00822D3D">
        <w:t>organization.The</w:t>
      </w:r>
      <w:proofErr w:type="spellEnd"/>
      <w:proofErr w:type="gramEnd"/>
      <w:r w:rsidRPr="00822D3D">
        <w:t xml:space="preserve"> caller must have permissions to update the organization. For example, an advertiser and agency may update their organization object but an agency may not update an advertiser’s Organization object.</w:t>
      </w:r>
    </w:p>
    <w:p w14:paraId="02E4CA6D" w14:textId="75D69C0D" w:rsidR="002C02EC" w:rsidRPr="00FC26FF" w:rsidRDefault="002C02EC" w:rsidP="002C02EC">
      <w:pPr>
        <w:spacing w:after="120"/>
      </w:pPr>
      <w:r>
        <w:t xml:space="preserve">DELETE: (required) </w:t>
      </w:r>
      <w:r w:rsidRPr="00822D3D">
        <w:t>The process of deleting an organization is publisher defined; however, deleting an organization via the API is not supported.</w:t>
      </w:r>
    </w:p>
    <w:p w14:paraId="2A12521A" w14:textId="29064C1C" w:rsidR="002C02EC" w:rsidRDefault="002C02EC" w:rsidP="002C02EC">
      <w:pPr>
        <w:spacing w:before="280" w:after="60"/>
        <w:rPr>
          <w:rFonts w:asciiTheme="majorHAnsi" w:hAnsiTheme="majorHAnsi" w:cstheme="majorHAnsi"/>
          <w:b/>
          <w:sz w:val="24"/>
          <w:szCs w:val="24"/>
        </w:rPr>
      </w:pPr>
      <w:r>
        <w:rPr>
          <w:rFonts w:asciiTheme="majorHAnsi" w:hAnsiTheme="majorHAnsi" w:cstheme="majorHAnsi"/>
          <w:b/>
          <w:sz w:val="24"/>
          <w:szCs w:val="24"/>
        </w:rPr>
        <w:t>Rules</w:t>
      </w:r>
    </w:p>
    <w:p w14:paraId="017DF42B" w14:textId="77777777" w:rsidR="00822D3D" w:rsidRPr="00822D3D" w:rsidRDefault="00822D3D" w:rsidP="00822D3D">
      <w:r w:rsidRPr="00822D3D">
        <w:t xml:space="preserve">The user must have permissions to perform the requested action. For example, advertisers and agencies may get and update the </w:t>
      </w:r>
      <w:hyperlink w:anchor="_Product" w:history="1">
        <w:r w:rsidRPr="00822D3D">
          <w:rPr>
            <w:rStyle w:val="Hyperlink"/>
          </w:rPr>
          <w:t>Organization</w:t>
        </w:r>
      </w:hyperlink>
      <w:r w:rsidRPr="00822D3D">
        <w:t xml:space="preserve"> that they own; however, an agency may only get the organization of the advertisers whose accounts they manage.</w:t>
      </w:r>
    </w:p>
    <w:p w14:paraId="28197CA8" w14:textId="77777777" w:rsidR="00C8453D" w:rsidRDefault="00822D3D" w:rsidP="00822D3D">
      <w:r w:rsidRPr="00822D3D">
        <w:t>An agency may not update an advertiser’s organization.</w:t>
      </w:r>
    </w:p>
    <w:p w14:paraId="0AB570D4" w14:textId="0A34D69A"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6AC4A576" w14:textId="77777777" w:rsidR="00C8453D" w:rsidRDefault="00822D3D" w:rsidP="00822D3D">
      <w:r w:rsidRPr="00822D3D">
        <w:t xml:space="preserve">GET </w:t>
      </w:r>
      <w:hyperlink w:history="1">
        <w:r w:rsidRPr="00822D3D">
          <w:rPr>
            <w:rStyle w:val="Hyperlink"/>
          </w:rPr>
          <w:t>https://&lt;host&gt;/&lt;path&gt;/&lt;version&gt;/organizations/12345678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4B65AAA4" w14:textId="74D00109"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165036EA"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1879</w:t>
      </w:r>
    </w:p>
    <w:p w14:paraId="1E57609D" w14:textId="77777777" w:rsidR="00822D3D" w:rsidRPr="00822D3D" w:rsidRDefault="00822D3D" w:rsidP="00822D3D">
      <w:r w:rsidRPr="00822D3D">
        <w:t>{</w:t>
      </w:r>
      <w:r w:rsidRPr="00822D3D">
        <w:br/>
        <w:t xml:space="preserve">  "</w:t>
      </w:r>
      <w:proofErr w:type="gramStart"/>
      <w:r w:rsidRPr="00822D3D">
        <w:t>address</w:t>
      </w:r>
      <w:proofErr w:type="gramEnd"/>
      <w:r w:rsidRPr="00822D3D">
        <w:t>":{</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"contacts":[</w:t>
      </w:r>
      <w:r w:rsidRPr="00822D3D">
        <w:br/>
        <w:t xml:space="preserve">    {</w:t>
      </w:r>
      <w:r w:rsidRPr="00822D3D">
        <w:br/>
        <w:t xml:space="preserve">      "address":{</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"email":"jsilver@contoso.com",</w:t>
      </w:r>
      <w:r w:rsidRPr="00822D3D">
        <w:br/>
        <w:t xml:space="preserve">      "honorific":"</w:t>
      </w:r>
      <w:proofErr w:type="spellStart"/>
      <w:r w:rsidRPr="00822D3D">
        <w:t>Ms</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":"Janet",</w:t>
      </w:r>
      <w:r w:rsidRPr="00822D3D">
        <w:br/>
        <w:t xml:space="preserve">      "</w:t>
      </w:r>
      <w:proofErr w:type="spellStart"/>
      <w:r w:rsidRPr="00822D3D">
        <w:t>lastName</w:t>
      </w:r>
      <w:proofErr w:type="spellEnd"/>
      <w:r w:rsidRPr="00822D3D">
        <w:t>":"Silver",</w:t>
      </w:r>
      <w:r w:rsidRPr="00822D3D">
        <w:br/>
        <w:t xml:space="preserve">      "phone":"2065550101",</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p>
    <w:p w14:paraId="1DD641C6" w14:textId="77777777" w:rsidR="00C8453D" w:rsidRDefault="00822D3D" w:rsidP="00822D3D">
      <w:r w:rsidRPr="00822D3D">
        <w:t xml:space="preserve">  "</w:t>
      </w:r>
      <w:proofErr w:type="gramStart"/>
      <w:r w:rsidRPr="00822D3D">
        <w:t>fax</w:t>
      </w:r>
      <w:proofErr w:type="gramEnd"/>
      <w:r w:rsidRPr="00822D3D">
        <w:t>":"2065551212",</w:t>
      </w:r>
      <w:r w:rsidRPr="00822D3D">
        <w:br/>
        <w:t xml:space="preserve">  "id":"12345678",</w:t>
      </w:r>
      <w:r w:rsidRPr="00822D3D">
        <w:br/>
        <w:t xml:space="preserve">  "</w:t>
      </w:r>
      <w:proofErr w:type="spellStart"/>
      <w:r w:rsidRPr="00822D3D">
        <w:t>industry":"Automotive</w:t>
      </w:r>
      <w:proofErr w:type="spellEnd"/>
      <w:r w:rsidRPr="00822D3D">
        <w:t>",</w:t>
      </w:r>
      <w:r w:rsidRPr="00822D3D">
        <w:br/>
        <w:t xml:space="preserve">  "name":"</w:t>
      </w:r>
      <w:proofErr w:type="spellStart"/>
      <w:r w:rsidRPr="00822D3D">
        <w:t>Contoso</w:t>
      </w:r>
      <w:proofErr w:type="spellEnd"/>
      <w:r w:rsidRPr="00822D3D">
        <w:t>",</w:t>
      </w:r>
      <w:r w:rsidRPr="00822D3D">
        <w:br/>
        <w:t xml:space="preserve">  "phone":"2065550100",</w:t>
      </w:r>
      <w:r w:rsidRPr="00822D3D">
        <w:br/>
        <w:t xml:space="preserve">  "</w:t>
      </w:r>
      <w:proofErr w:type="spellStart"/>
      <w:r w:rsidRPr="00822D3D">
        <w:t>providerData</w:t>
      </w:r>
      <w:proofErr w:type="spellEnd"/>
      <w:r w:rsidRPr="00822D3D">
        <w:t>":"cid=89345",</w:t>
      </w:r>
      <w:r w:rsidRPr="00822D3D">
        <w:br/>
        <w:t xml:space="preserve">  "</w:t>
      </w:r>
      <w:proofErr w:type="spellStart"/>
      <w:r w:rsidRPr="00822D3D">
        <w:t>status":"Approved</w:t>
      </w:r>
      <w:proofErr w:type="spellEnd"/>
      <w:r w:rsidRPr="00822D3D">
        <w:t>",</w:t>
      </w:r>
      <w:r w:rsidRPr="00822D3D">
        <w:br/>
        <w:t xml:space="preserve">  "</w:t>
      </w:r>
      <w:proofErr w:type="spellStart"/>
      <w:r w:rsidRPr="00822D3D">
        <w:t>url</w:t>
      </w:r>
      <w:proofErr w:type="spellEnd"/>
      <w:r w:rsidRPr="00822D3D">
        <w:t>":"http://contoso.com"</w:t>
      </w:r>
      <w:r w:rsidRPr="00822D3D">
        <w:br/>
        <w:t>}</w:t>
      </w:r>
    </w:p>
    <w:p w14:paraId="5C9332F4" w14:textId="150C8EFD"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619F679C" w14:textId="77777777" w:rsidR="00C8453D" w:rsidRDefault="00822D3D" w:rsidP="00822D3D">
      <w:r w:rsidRPr="00822D3D">
        <w:t>PATCH https://&lt;host&gt;/&lt;path&gt;/&lt;version&gt;/organizations/12345678 HTTP/1.1</w:t>
      </w:r>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"id":"12345678",</w:t>
      </w:r>
      <w:r w:rsidRPr="00822D3D">
        <w:br/>
        <w:t xml:space="preserve">  "contacts"</w:t>
      </w:r>
      <w:proofErr w:type="gramStart"/>
      <w:r w:rsidRPr="00822D3D">
        <w:t>:[</w:t>
      </w:r>
      <w:proofErr w:type="gramEnd"/>
      <w:r w:rsidRPr="00822D3D">
        <w:br/>
        <w:t xml:space="preserve">    {</w:t>
      </w:r>
      <w:r w:rsidRPr="00822D3D">
        <w:br/>
        <w:t xml:space="preserve">      "email":"bnicks@contoso.com",</w:t>
      </w:r>
      <w:r w:rsidRPr="00822D3D">
        <w:br/>
        <w:t xml:space="preserve">      "honorific":"</w:t>
      </w:r>
      <w:proofErr w:type="spellStart"/>
      <w:r w:rsidRPr="00822D3D">
        <w:t>Mr</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":"Bill",</w:t>
      </w:r>
      <w:r w:rsidRPr="00822D3D">
        <w:br/>
        <w:t xml:space="preserve">      "</w:t>
      </w:r>
      <w:proofErr w:type="spellStart"/>
      <w:r w:rsidRPr="00822D3D">
        <w:t>lastName</w:t>
      </w:r>
      <w:proofErr w:type="spellEnd"/>
      <w:r w:rsidRPr="00822D3D">
        <w:t>":"Nicks",</w:t>
      </w:r>
      <w:r w:rsidRPr="00822D3D">
        <w:br/>
        <w:t xml:space="preserve">      "phone":"2065550105",</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r w:rsidRPr="00822D3D">
        <w:br/>
        <w:t>}</w:t>
      </w:r>
    </w:p>
    <w:p w14:paraId="17C5A27F" w14:textId="3FA615CE"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13F7A281" w14:textId="77777777" w:rsidR="00822D3D" w:rsidRPr="00822D3D" w:rsidRDefault="00822D3D" w:rsidP="00822D3D">
      <w:pPr>
        <w:rPr>
          <w:lang w:val="en"/>
        </w:rPr>
      </w:pPr>
      <w:r w:rsidRPr="00822D3D">
        <w:rPr>
          <w:lang w:val="en"/>
        </w:rPr>
        <w:t>HTTP/1.1 200 OK</w:t>
      </w:r>
    </w:p>
    <w:p w14:paraId="1E21E377" w14:textId="77777777" w:rsidR="00822D3D" w:rsidRPr="00822D3D" w:rsidRDefault="00822D3D" w:rsidP="00822D3D">
      <w:r w:rsidRPr="00822D3D">
        <w:rPr>
          <w:lang w:val="en"/>
        </w:rPr>
        <w:t>Content-Type: application/json</w:t>
      </w:r>
      <w:r w:rsidRPr="00822D3D">
        <w:rPr>
          <w:lang w:val="en"/>
        </w:rPr>
        <w:br/>
        <w:t>Content-Length: 1879</w:t>
      </w:r>
    </w:p>
    <w:p w14:paraId="15201357" w14:textId="77777777" w:rsidR="00822D3D" w:rsidRPr="00822D3D" w:rsidRDefault="00822D3D" w:rsidP="00822D3D">
      <w:r w:rsidRPr="00822D3D">
        <w:t>{</w:t>
      </w:r>
      <w:r w:rsidRPr="00822D3D">
        <w:br/>
        <w:t xml:space="preserve">  "</w:t>
      </w:r>
      <w:proofErr w:type="gramStart"/>
      <w:r w:rsidRPr="00822D3D">
        <w:t>address</w:t>
      </w:r>
      <w:proofErr w:type="gramEnd"/>
      <w:r w:rsidRPr="00822D3D">
        <w:t>":{</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"contacts":[</w:t>
      </w:r>
      <w:r w:rsidRPr="00822D3D">
        <w:br/>
        <w:t xml:space="preserve">    {</w:t>
      </w:r>
      <w:r w:rsidRPr="00822D3D">
        <w:br/>
        <w:t xml:space="preserve">      "address":{</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"email":"bnicks@contoso.com",</w:t>
      </w:r>
      <w:r w:rsidRPr="00822D3D">
        <w:br/>
        <w:t xml:space="preserve">      "honorific":"</w:t>
      </w:r>
      <w:proofErr w:type="spellStart"/>
      <w:r w:rsidRPr="00822D3D">
        <w:t>Mr</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":"Bill",</w:t>
      </w:r>
      <w:r w:rsidRPr="00822D3D">
        <w:br/>
        <w:t xml:space="preserve">      "</w:t>
      </w:r>
      <w:proofErr w:type="spellStart"/>
      <w:r w:rsidRPr="00822D3D">
        <w:t>lastName</w:t>
      </w:r>
      <w:proofErr w:type="spellEnd"/>
      <w:r w:rsidRPr="00822D3D">
        <w:t>":"Nicks",</w:t>
      </w:r>
      <w:r w:rsidRPr="00822D3D">
        <w:br/>
        <w:t xml:space="preserve">      "phone":"2065550105",</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p>
    <w:p w14:paraId="09629E5F" w14:textId="77777777" w:rsidR="00C8453D" w:rsidRDefault="00822D3D" w:rsidP="00822D3D">
      <w:r w:rsidRPr="00822D3D">
        <w:t xml:space="preserve">  "</w:t>
      </w:r>
      <w:proofErr w:type="gramStart"/>
      <w:r w:rsidRPr="00822D3D">
        <w:t>fax</w:t>
      </w:r>
      <w:proofErr w:type="gramEnd"/>
      <w:r w:rsidRPr="00822D3D">
        <w:t>":"2065551212",</w:t>
      </w:r>
      <w:r w:rsidRPr="00822D3D">
        <w:br/>
        <w:t xml:space="preserve">  "id":"12345678",</w:t>
      </w:r>
      <w:r w:rsidRPr="00822D3D">
        <w:br/>
        <w:t xml:space="preserve">  "</w:t>
      </w:r>
      <w:proofErr w:type="spellStart"/>
      <w:r w:rsidRPr="00822D3D">
        <w:t>industry":"Automotive</w:t>
      </w:r>
      <w:proofErr w:type="spellEnd"/>
      <w:r w:rsidRPr="00822D3D">
        <w:t>",</w:t>
      </w:r>
      <w:r w:rsidRPr="00822D3D">
        <w:br/>
        <w:t xml:space="preserve">  "name":"</w:t>
      </w:r>
      <w:proofErr w:type="spellStart"/>
      <w:r w:rsidRPr="00822D3D">
        <w:t>Contoso</w:t>
      </w:r>
      <w:proofErr w:type="spellEnd"/>
      <w:r w:rsidRPr="00822D3D">
        <w:t>",</w:t>
      </w:r>
      <w:r w:rsidRPr="00822D3D">
        <w:br/>
        <w:t xml:space="preserve">  "phone":"2065550100",</w:t>
      </w:r>
      <w:r w:rsidRPr="00822D3D">
        <w:br/>
        <w:t xml:space="preserve">  "</w:t>
      </w:r>
      <w:proofErr w:type="spellStart"/>
      <w:r w:rsidRPr="00822D3D">
        <w:t>providerData</w:t>
      </w:r>
      <w:proofErr w:type="spellEnd"/>
      <w:r w:rsidRPr="00822D3D">
        <w:t>":"cid=89345",</w:t>
      </w:r>
      <w:r w:rsidRPr="00822D3D">
        <w:br/>
        <w:t xml:space="preserve">  "</w:t>
      </w:r>
      <w:proofErr w:type="spellStart"/>
      <w:r w:rsidRPr="00822D3D">
        <w:t>status":"Approved</w:t>
      </w:r>
      <w:proofErr w:type="spellEnd"/>
      <w:r w:rsidRPr="00822D3D">
        <w:t>",</w:t>
      </w:r>
      <w:r w:rsidRPr="00822D3D">
        <w:br/>
        <w:t xml:space="preserve">  "</w:t>
      </w:r>
      <w:proofErr w:type="spellStart"/>
      <w:r w:rsidRPr="00822D3D">
        <w:t>url</w:t>
      </w:r>
      <w:proofErr w:type="spellEnd"/>
      <w:r w:rsidRPr="00822D3D">
        <w:t>":"http://contoso.com"</w:t>
      </w:r>
      <w:r w:rsidRPr="00822D3D">
        <w:br/>
        <w:t>}</w:t>
      </w:r>
    </w:p>
    <w:p w14:paraId="057D9A93" w14:textId="77777777" w:rsidR="00C8453D" w:rsidRDefault="00822D3D" w:rsidP="006242C3">
      <w:pPr>
        <w:pStyle w:val="Heading3"/>
      </w:pPr>
      <w:bookmarkStart w:id="482" w:name="_/tenants/{id}/customers?$filter="/>
      <w:bookmarkStart w:id="483" w:name="_Toc307006554"/>
      <w:bookmarkEnd w:id="482"/>
      <w:r w:rsidRPr="000D1495">
        <w:t>/organizations</w:t>
      </w:r>
      <w:proofErr w:type="gramStart"/>
      <w:r w:rsidRPr="000D1495">
        <w:t>?$</w:t>
      </w:r>
      <w:proofErr w:type="gramEnd"/>
      <w:r w:rsidRPr="000D1495">
        <w:t>filter=</w:t>
      </w:r>
      <w:bookmarkEnd w:id="483"/>
      <w:r w:rsidRPr="000D1495">
        <w:t xml:space="preserve"> </w:t>
      </w:r>
    </w:p>
    <w:p w14:paraId="0D33F6DF" w14:textId="77777777" w:rsidR="00C8453D" w:rsidRDefault="00822D3D" w:rsidP="00822D3D">
      <w:r w:rsidRPr="00822D3D">
        <w:t>The response must support pagination. See Paging Query Parameters.</w:t>
      </w:r>
    </w:p>
    <w:p w14:paraId="356E887D"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28278555" w14:textId="708A5838" w:rsidR="002C02EC" w:rsidRPr="00822D3D" w:rsidRDefault="002C02EC" w:rsidP="002C02EC">
      <w:r>
        <w:t xml:space="preserve">GET: (optional) </w:t>
      </w:r>
      <w:r w:rsidRPr="00822D3D">
        <w:t>Gets a list of organizations that match the specified filter criteria.</w:t>
      </w:r>
      <w:r>
        <w:t xml:space="preserve"> </w:t>
      </w:r>
      <w:r w:rsidRPr="00822D3D">
        <w:t xml:space="preserve">The user may use </w:t>
      </w:r>
      <w:proofErr w:type="spellStart"/>
      <w:r w:rsidRPr="00822D3D">
        <w:t>OData</w:t>
      </w:r>
      <w:proofErr w:type="spellEnd"/>
      <w:r w:rsidRPr="00822D3D">
        <w:t xml:space="preserve"> expressions and method calls with the fo</w:t>
      </w:r>
      <w:r>
        <w:t>llowing Organization properties:</w:t>
      </w:r>
    </w:p>
    <w:p w14:paraId="0F32C82D" w14:textId="77777777" w:rsidR="002C02EC" w:rsidRPr="00822D3D" w:rsidRDefault="002C02EC" w:rsidP="002C02EC">
      <w:pPr>
        <w:pStyle w:val="ListParagraph"/>
        <w:numPr>
          <w:ilvl w:val="0"/>
          <w:numId w:val="38"/>
        </w:numPr>
      </w:pPr>
      <w:r w:rsidRPr="00822D3D">
        <w:t>Name</w:t>
      </w:r>
    </w:p>
    <w:p w14:paraId="2A3625F7" w14:textId="77777777" w:rsidR="002C02EC" w:rsidRPr="00822D3D" w:rsidRDefault="002C02EC" w:rsidP="002C02EC">
      <w:pPr>
        <w:pStyle w:val="ListParagraph"/>
        <w:numPr>
          <w:ilvl w:val="0"/>
          <w:numId w:val="38"/>
        </w:numPr>
      </w:pPr>
      <w:r w:rsidRPr="00822D3D">
        <w:t>Status</w:t>
      </w:r>
    </w:p>
    <w:p w14:paraId="6C76FCDF" w14:textId="7A5B305F" w:rsidR="00FC26FF" w:rsidRPr="00FC26FF" w:rsidRDefault="002C02EC" w:rsidP="002C02EC">
      <w:pPr>
        <w:pStyle w:val="ListParagraph"/>
        <w:numPr>
          <w:ilvl w:val="0"/>
          <w:numId w:val="38"/>
        </w:numPr>
      </w:pPr>
      <w:r w:rsidRPr="00822D3D">
        <w:t>One or more organization IDs</w:t>
      </w:r>
    </w:p>
    <w:p w14:paraId="76EB7C49" w14:textId="3E9FA2C3" w:rsidR="00822D3D" w:rsidRDefault="00822D3D"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Rules</w:t>
      </w:r>
    </w:p>
    <w:p w14:paraId="7DB3056E" w14:textId="771D99EE" w:rsidR="00816447" w:rsidRPr="00816447" w:rsidRDefault="00816447" w:rsidP="00816447">
      <w:ins w:id="484" w:author="Katie Stroud" w:date="2015-10-20T23:43:00Z">
        <w:r>
          <w:t>None?</w:t>
        </w:r>
      </w:ins>
    </w:p>
    <w:p w14:paraId="430BEC9D" w14:textId="77777777" w:rsidR="00822D3D" w:rsidRPr="00FC26FF" w:rsidRDefault="00822D3D"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Example Request</w:t>
      </w:r>
    </w:p>
    <w:p w14:paraId="57E44B10" w14:textId="6D5052EC" w:rsidR="00816447" w:rsidRPr="00816447" w:rsidRDefault="00816447" w:rsidP="00816447">
      <w:ins w:id="485" w:author="Katie Stroud" w:date="2015-10-20T23:43:00Z">
        <w:r>
          <w:t>None?</w:t>
        </w:r>
      </w:ins>
    </w:p>
    <w:p w14:paraId="1A9018A0" w14:textId="77777777" w:rsidR="00C8453D" w:rsidRDefault="00822D3D"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Example Response</w:t>
      </w:r>
    </w:p>
    <w:p w14:paraId="6C2099A0" w14:textId="3EDC218E" w:rsidR="00816447" w:rsidRPr="00816447" w:rsidRDefault="00816447" w:rsidP="00816447">
      <w:ins w:id="486" w:author="Katie Stroud" w:date="2015-10-20T23:43:00Z">
        <w:r>
          <w:t>None?</w:t>
        </w:r>
      </w:ins>
    </w:p>
    <w:p w14:paraId="77A63824" w14:textId="77777777" w:rsidR="00816447" w:rsidRDefault="00816447" w:rsidP="00816447">
      <w:pPr>
        <w:pStyle w:val="Heading2"/>
      </w:pPr>
      <w:bookmarkStart w:id="487" w:name="_/tenants/{id}/accounts"/>
      <w:bookmarkStart w:id="488" w:name="_/tenants/{id}/accounts/{id}/creativ"/>
      <w:bookmarkStart w:id="489" w:name="_/tenants/{id}/accounts/{id}/campaig_1"/>
      <w:bookmarkStart w:id="490" w:name="_/tenants/{id}/accounts/{id}/campaig_3"/>
      <w:bookmarkStart w:id="491" w:name="_/tenants/{id}/accounts/{id}/campaig_6"/>
      <w:bookmarkStart w:id="492" w:name="_/tenants/{id}/products"/>
      <w:bookmarkStart w:id="493" w:name="_Toc307006555"/>
      <w:bookmarkEnd w:id="487"/>
      <w:bookmarkEnd w:id="488"/>
      <w:bookmarkEnd w:id="489"/>
      <w:bookmarkEnd w:id="490"/>
      <w:bookmarkEnd w:id="491"/>
      <w:bookmarkEnd w:id="492"/>
      <w:r>
        <w:t>Products</w:t>
      </w:r>
      <w:bookmarkEnd w:id="493"/>
    </w:p>
    <w:p w14:paraId="19BE718D" w14:textId="586337CF" w:rsidR="00816447" w:rsidRPr="00FC26FF" w:rsidRDefault="00816447" w:rsidP="00816447">
      <w:ins w:id="494" w:author="Katie Stroud" w:date="2015-10-20T23:16:00Z">
        <w:r>
          <w:t>Description</w:t>
        </w:r>
      </w:ins>
    </w:p>
    <w:p w14:paraId="70D18FE2" w14:textId="77777777" w:rsidR="00C8453D" w:rsidRDefault="00822D3D" w:rsidP="00D57AED">
      <w:pPr>
        <w:pStyle w:val="Heading3"/>
      </w:pPr>
      <w:bookmarkStart w:id="495" w:name="_Toc307006556"/>
      <w:r w:rsidRPr="000D1495">
        <w:t>/products</w:t>
      </w:r>
      <w:bookmarkEnd w:id="495"/>
    </w:p>
    <w:p w14:paraId="6C26CF65" w14:textId="77777777" w:rsidR="00C8453D" w:rsidRDefault="00822D3D" w:rsidP="00822D3D">
      <w:r w:rsidRPr="00822D3D">
        <w:t xml:space="preserve">Gets the list of </w:t>
      </w:r>
      <w:hyperlink w:anchor="_Product_1" w:history="1">
        <w:r w:rsidRPr="00822D3D">
          <w:rPr>
            <w:rStyle w:val="Hyperlink"/>
          </w:rPr>
          <w:t>Product</w:t>
        </w:r>
      </w:hyperlink>
      <w:r w:rsidRPr="00822D3D">
        <w:t>s from the product catalog. The response must support pagination. See Paging Query Parameters.</w:t>
      </w:r>
    </w:p>
    <w:p w14:paraId="2BAC8663"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14AC6094" w14:textId="10806340" w:rsidR="00816447" w:rsidRPr="00FC26FF" w:rsidRDefault="002C02EC" w:rsidP="00816447">
      <w:pPr>
        <w:spacing w:after="0"/>
      </w:pPr>
      <w:r>
        <w:t xml:space="preserve">GET: (required) </w:t>
      </w:r>
      <w:r w:rsidRPr="00822D3D">
        <w:t>Gets a list of all products from the publisher’s product catalog.</w:t>
      </w:r>
    </w:p>
    <w:p w14:paraId="1FC851AB" w14:textId="77777777" w:rsidR="00C8453D"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3401D4B9" w14:textId="6769E234" w:rsidR="00816447" w:rsidRPr="00816447" w:rsidRDefault="00816447" w:rsidP="00816447">
      <w:ins w:id="496" w:author="Katie Stroud" w:date="2015-10-20T23:44:00Z">
        <w:r>
          <w:t>None?</w:t>
        </w:r>
      </w:ins>
    </w:p>
    <w:p w14:paraId="35337A5A" w14:textId="27EF3B72"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71060D46" w14:textId="77777777" w:rsidR="00C8453D" w:rsidRDefault="00822D3D" w:rsidP="00822D3D">
      <w:r w:rsidRPr="00822D3D">
        <w:t xml:space="preserve">GET </w:t>
      </w:r>
      <w:hyperlink w:history="1">
        <w:r w:rsidRPr="00822D3D">
          <w:rPr>
            <w:rStyle w:val="Hyperlink"/>
          </w:rPr>
          <w:t>https://&lt;host&gt;/&lt;path&gt;/&lt;version&gt;/</w:t>
        </w:r>
        <w:r w:rsidRPr="00822D3D">
          <w:rPr>
            <w:rStyle w:val="Hyperlink"/>
            <w:lang w:val="en"/>
          </w:rPr>
          <w:t>products</w:t>
        </w:r>
        <w:r w:rsidRPr="00822D3D">
          <w:rPr>
            <w:rStyle w:val="Hyperlink"/>
          </w:rPr>
          <w:t xml:space="preserve">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2A9CB56" w14:textId="62F1CB03"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16EA6F6C"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5899</w:t>
      </w:r>
    </w:p>
    <w:p w14:paraId="57E812C6" w14:textId="77777777" w:rsidR="00C8453D" w:rsidRDefault="00822D3D" w:rsidP="00822D3D">
      <w:r w:rsidRPr="00822D3D">
        <w:t>{</w:t>
      </w:r>
      <w:r w:rsidRPr="00822D3D">
        <w:br/>
        <w:t xml:space="preserve">  "</w:t>
      </w:r>
      <w:proofErr w:type="gramStart"/>
      <w:r w:rsidRPr="00822D3D">
        <w:t>products</w:t>
      </w:r>
      <w:proofErr w:type="gramEnd"/>
      <w:r w:rsidRPr="00822D3D">
        <w:t>":[</w:t>
      </w:r>
      <w:r w:rsidRPr="00822D3D">
        <w:br/>
        <w:t xml:space="preserve">    {</w:t>
      </w:r>
      <w:r w:rsidRPr="00822D3D">
        <w:br/>
        <w:t xml:space="preserve">      "</w:t>
      </w:r>
      <w:proofErr w:type="spellStart"/>
      <w:r w:rsidRPr="00822D3D">
        <w:t>adFormatType</w:t>
      </w:r>
      <w:ins w:id="497" w:author="Katie Stroud" w:date="2015-08-12T13:10:00Z">
        <w:r w:rsidR="00A43196">
          <w:t>s</w:t>
        </w:r>
      </w:ins>
      <w:proofErr w:type="spellEnd"/>
      <w:r w:rsidRPr="00822D3D">
        <w:t>":["Flash", "Tag", "Image"],</w:t>
      </w:r>
      <w:r w:rsidRPr="00822D3D">
        <w:br/>
        <w:t xml:space="preserve">      "basePrice":1.31,</w:t>
      </w:r>
      <w:r w:rsidRPr="00822D3D">
        <w:br/>
        <w:t xml:space="preserve">      "</w:t>
      </w:r>
      <w:proofErr w:type="spellStart"/>
      <w:r w:rsidRPr="00822D3D">
        <w:t>currency":"USD</w:t>
      </w:r>
      <w:proofErr w:type="spellEnd"/>
      <w:r w:rsidRPr="00822D3D">
        <w:t>",</w:t>
      </w:r>
      <w:r w:rsidRPr="00822D3D">
        <w:br/>
        <w:t xml:space="preserve">      "</w:t>
      </w:r>
      <w:proofErr w:type="spellStart"/>
      <w:r w:rsidRPr="00822D3D">
        <w:t>deliveryType</w:t>
      </w:r>
      <w:proofErr w:type="spellEnd"/>
      <w:r w:rsidRPr="00822D3D">
        <w:t>":"Guaranteed",</w:t>
      </w:r>
      <w:r w:rsidRPr="00822D3D">
        <w:br/>
        <w:t xml:space="preserve">      "</w:t>
      </w:r>
      <w:proofErr w:type="spellStart"/>
      <w:r w:rsidRPr="00822D3D">
        <w:t>description":"A</w:t>
      </w:r>
      <w:proofErr w:type="spellEnd"/>
      <w:r w:rsidRPr="00822D3D">
        <w:t xml:space="preserve"> description of the product for display purposes",</w:t>
      </w:r>
      <w:r w:rsidRPr="00822D3D">
        <w:br/>
        <w:t xml:space="preserve">      "domain":"mydomain.com",</w:t>
      </w:r>
      <w:r w:rsidRPr="00822D3D">
        <w:br/>
        <w:t xml:space="preserve">      "</w:t>
      </w:r>
      <w:proofErr w:type="spellStart"/>
      <w:r w:rsidRPr="00822D3D">
        <w:t>estimatedDailyAvails</w:t>
      </w:r>
      <w:proofErr w:type="spellEnd"/>
      <w:r w:rsidRPr="00822D3D">
        <w:t>":"Hundreds of Thousands",</w:t>
      </w:r>
      <w:r w:rsidRPr="00822D3D">
        <w:br/>
        <w:t xml:space="preserve">      "geometry":[</w:t>
      </w:r>
      <w:r w:rsidRPr="00822D3D">
        <w:br/>
        <w:t xml:space="preserve">        {</w:t>
      </w:r>
      <w:r w:rsidRPr="00822D3D">
        <w:br/>
        <w:t xml:space="preserve">          "height":160</w:t>
      </w:r>
      <w:r w:rsidRPr="00822D3D">
        <w:br/>
        <w:t xml:space="preserve">          "width":600</w:t>
      </w:r>
      <w:r w:rsidRPr="00822D3D">
        <w:br/>
        <w:t xml:space="preserve">        }</w:t>
      </w:r>
      <w:r w:rsidRPr="00822D3D">
        <w:br/>
        <w:t xml:space="preserve">      ]</w:t>
      </w:r>
      <w:r w:rsidRPr="00822D3D">
        <w:br/>
        <w:t xml:space="preserve">      "httpsCompatible":0,</w:t>
      </w:r>
      <w:r w:rsidRPr="00822D3D">
        <w:br/>
        <w:t xml:space="preserve">      "</w:t>
      </w:r>
      <w:proofErr w:type="spellStart"/>
      <w:r w:rsidRPr="00822D3D">
        <w:t>icon":"http</w:t>
      </w:r>
      <w:proofErr w:type="spellEnd"/>
      <w:r w:rsidRPr="00822D3D">
        <w:t>://&lt;domain&gt;/&lt;path&gt;/icon.jpg",</w:t>
      </w:r>
      <w:r w:rsidRPr="00822D3D">
        <w:br/>
        <w:t xml:space="preserve">      "id":"456366",</w:t>
      </w:r>
      <w:r w:rsidRPr="00822D3D">
        <w:br/>
        <w:t xml:space="preserve">      "</w:t>
      </w:r>
      <w:proofErr w:type="spellStart"/>
      <w:r w:rsidRPr="00822D3D">
        <w:t>inventoryType</w:t>
      </w:r>
      <w:proofErr w:type="spellEnd"/>
      <w:r w:rsidRPr="00822D3D">
        <w:t>":["</w:t>
      </w:r>
      <w:proofErr w:type="spellStart"/>
      <w:r w:rsidRPr="00822D3D">
        <w:t>Desktop","Tablet</w:t>
      </w:r>
      <w:proofErr w:type="spellEnd"/>
      <w:r w:rsidRPr="00822D3D">
        <w:t>"],</w:t>
      </w:r>
      <w:r w:rsidRPr="00822D3D">
        <w:br/>
        <w:t xml:space="preserve">      "languages":["EN"],</w:t>
      </w:r>
      <w:r w:rsidRPr="00822D3D">
        <w:br/>
        <w:t xml:space="preserve">      "</w:t>
      </w:r>
      <w:proofErr w:type="spellStart"/>
      <w:r w:rsidRPr="00822D3D">
        <w:t>name":"Unique</w:t>
      </w:r>
      <w:proofErr w:type="spellEnd"/>
      <w:r w:rsidRPr="00822D3D">
        <w:t xml:space="preserve"> Product Name",</w:t>
      </w:r>
      <w:r w:rsidRPr="00822D3D">
        <w:br/>
        <w:t xml:space="preserve">      "</w:t>
      </w:r>
      <w:proofErr w:type="spellStart"/>
      <w:r w:rsidRPr="00822D3D">
        <w:t>maturityLevel</w:t>
      </w:r>
      <w:proofErr w:type="spellEnd"/>
      <w:r w:rsidRPr="00822D3D">
        <w:t>":"General",</w:t>
      </w:r>
      <w:r w:rsidRPr="00822D3D">
        <w:br/>
        <w:t xml:space="preserve">      "maxDuration":30,</w:t>
      </w:r>
      <w:r w:rsidRPr="00822D3D">
        <w:br/>
        <w:t xml:space="preserve">      "minDuration":1,</w:t>
      </w:r>
      <w:r w:rsidRPr="00822D3D">
        <w:br/>
        <w:t xml:space="preserve">      "minSpend":30.00,</w:t>
      </w:r>
      <w:r w:rsidRPr="00822D3D">
        <w:br/>
        <w:t xml:space="preserve">      "position":"</w:t>
      </w:r>
      <w:proofErr w:type="spellStart"/>
      <w:r w:rsidRPr="00822D3D">
        <w:t>AboveFold</w:t>
      </w:r>
      <w:proofErr w:type="spellEnd"/>
      <w:r w:rsidRPr="00822D3D">
        <w:t>",</w:t>
      </w:r>
      <w:r w:rsidRPr="00822D3D">
        <w:br/>
        <w:t xml:space="preserve">      "</w:t>
      </w:r>
      <w:proofErr w:type="spellStart"/>
      <w:r w:rsidRPr="00822D3D">
        <w:t>productTags</w:t>
      </w:r>
      <w:proofErr w:type="spellEnd"/>
      <w:r w:rsidRPr="00822D3D">
        <w:t>":"Foo Bar Zoo",</w:t>
      </w:r>
      <w:r w:rsidRPr="00822D3D">
        <w:br/>
        <w:t xml:space="preserve">      "</w:t>
      </w:r>
      <w:proofErr w:type="spellStart"/>
      <w:r w:rsidRPr="00822D3D">
        <w:t>rateType</w:t>
      </w:r>
      <w:proofErr w:type="spellEnd"/>
      <w:r w:rsidRPr="00822D3D">
        <w:t>":"CPM",</w:t>
      </w:r>
      <w:r w:rsidRPr="00822D3D">
        <w:br/>
        <w:t xml:space="preserve">      "</w:t>
      </w:r>
      <w:proofErr w:type="spellStart"/>
      <w:r w:rsidRPr="00822D3D">
        <w:t>targetTypes</w:t>
      </w:r>
      <w:proofErr w:type="spellEnd"/>
      <w:r w:rsidRPr="00822D3D">
        <w:t>":["2342","3355"],</w:t>
      </w:r>
      <w:r w:rsidRPr="00822D3D">
        <w:br/>
        <w:t xml:space="preserve">      "</w:t>
      </w:r>
      <w:proofErr w:type="spellStart"/>
      <w:r w:rsidRPr="00822D3D">
        <w:t>timeZone</w:t>
      </w:r>
      <w:proofErr w:type="spellEnd"/>
      <w:r w:rsidRPr="00822D3D">
        <w:t>":"Eastern Standard Time"</w:t>
      </w:r>
      <w:r w:rsidRPr="00822D3D">
        <w:br/>
        <w:t xml:space="preserve">      "</w:t>
      </w:r>
      <w:proofErr w:type="spellStart"/>
      <w:r w:rsidRPr="00822D3D">
        <w:t>url</w:t>
      </w:r>
      <w:proofErr w:type="spellEnd"/>
      <w:r w:rsidRPr="00822D3D">
        <w:t>":"http://&lt;domain&gt;/&lt;path&gt;/creativespec.aspx"</w:t>
      </w:r>
      <w:r w:rsidRPr="00822D3D">
        <w:br/>
        <w:t xml:space="preserve">    }</w:t>
      </w:r>
      <w:r w:rsidRPr="00822D3D">
        <w:br/>
        <w:t xml:space="preserve">  ]</w:t>
      </w:r>
      <w:r w:rsidRPr="00822D3D">
        <w:br/>
        <w:t>}</w:t>
      </w:r>
    </w:p>
    <w:p w14:paraId="111FF2A6" w14:textId="77777777" w:rsidR="00C8453D" w:rsidRDefault="00822D3D" w:rsidP="00D57AED">
      <w:pPr>
        <w:pStyle w:val="Heading3"/>
      </w:pPr>
      <w:bookmarkStart w:id="498" w:name="_/tenants/{id}/products/{id}"/>
      <w:bookmarkStart w:id="499" w:name="_Toc307006557"/>
      <w:bookmarkEnd w:id="498"/>
      <w:r w:rsidRPr="000D1495">
        <w:t>/products/{id}</w:t>
      </w:r>
      <w:bookmarkEnd w:id="499"/>
    </w:p>
    <w:p w14:paraId="2139F524" w14:textId="77777777" w:rsidR="00C8453D" w:rsidRDefault="00822D3D" w:rsidP="00822D3D">
      <w:r w:rsidRPr="00822D3D">
        <w:t xml:space="preserve">Gets the specified </w:t>
      </w:r>
      <w:hyperlink w:anchor="_Product_1" w:history="1">
        <w:r w:rsidRPr="00822D3D">
          <w:rPr>
            <w:rStyle w:val="Hyperlink"/>
          </w:rPr>
          <w:t>Product</w:t>
        </w:r>
      </w:hyperlink>
      <w:r w:rsidRPr="00822D3D">
        <w:t xml:space="preserve"> from the product catalog. </w:t>
      </w:r>
    </w:p>
    <w:p w14:paraId="54A429B2"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38E0674F" w14:textId="292A25BD" w:rsidR="00816447" w:rsidRPr="00FC26FF" w:rsidRDefault="002C02EC" w:rsidP="00816447">
      <w:pPr>
        <w:spacing w:after="0"/>
      </w:pPr>
      <w:r>
        <w:t xml:space="preserve">GET: (required) </w:t>
      </w:r>
      <w:r w:rsidRPr="00822D3D">
        <w:t>Gets the specified product from the publisher’s product catalog.</w:t>
      </w:r>
    </w:p>
    <w:p w14:paraId="4E7B8DAB" w14:textId="77777777" w:rsidR="00C8453D"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3E80CC8" w14:textId="3448B79E" w:rsidR="00816447" w:rsidRPr="00816447" w:rsidRDefault="00816447" w:rsidP="00816447">
      <w:ins w:id="500" w:author="Katie Stroud" w:date="2015-10-20T23:44:00Z">
        <w:r>
          <w:t>None?</w:t>
        </w:r>
      </w:ins>
    </w:p>
    <w:p w14:paraId="25301C28" w14:textId="477E2C70"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36C39E79" w14:textId="77777777" w:rsidR="00C8453D" w:rsidRDefault="00822D3D" w:rsidP="00822D3D">
      <w:r w:rsidRPr="00822D3D">
        <w:t xml:space="preserve">GET </w:t>
      </w:r>
      <w:hyperlink w:history="1">
        <w:r w:rsidRPr="00822D3D">
          <w:rPr>
            <w:rStyle w:val="Hyperlink"/>
          </w:rPr>
          <w:t>https://&lt;host&gt;/&lt;path&gt;/&lt;version&gt;/</w:t>
        </w:r>
        <w:r w:rsidRPr="00822D3D">
          <w:rPr>
            <w:rStyle w:val="Hyperlink"/>
            <w:lang w:val="en"/>
          </w:rPr>
          <w:t>products/</w:t>
        </w:r>
        <w:r w:rsidRPr="00822D3D">
          <w:rPr>
            <w:rStyle w:val="Hyperlink"/>
          </w:rPr>
          <w:t>456366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A2451C4" w14:textId="74F6AFCF"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7E617928"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5899</w:t>
      </w:r>
    </w:p>
    <w:p w14:paraId="590BC1E3" w14:textId="77777777" w:rsidR="00C8453D" w:rsidRDefault="00822D3D" w:rsidP="00822D3D">
      <w:r w:rsidRPr="00822D3D">
        <w:t>{</w:t>
      </w:r>
      <w:r w:rsidRPr="00822D3D">
        <w:br/>
        <w:t xml:space="preserve">  "</w:t>
      </w:r>
      <w:proofErr w:type="spellStart"/>
      <w:proofErr w:type="gramStart"/>
      <w:r w:rsidRPr="00822D3D">
        <w:t>adFormatType</w:t>
      </w:r>
      <w:ins w:id="501" w:author="Katie Stroud" w:date="2015-08-12T13:11:00Z">
        <w:r w:rsidR="00A43196">
          <w:t>s</w:t>
        </w:r>
      </w:ins>
      <w:proofErr w:type="spellEnd"/>
      <w:proofErr w:type="gramEnd"/>
      <w:r w:rsidRPr="00822D3D">
        <w:t>":["Flash", "Tag", "Image"],</w:t>
      </w:r>
      <w:r w:rsidRPr="00822D3D">
        <w:br/>
        <w:t xml:space="preserve">  "basePrice":1.31,</w:t>
      </w:r>
      <w:r w:rsidRPr="00822D3D">
        <w:br/>
        <w:t xml:space="preserve">  "</w:t>
      </w:r>
      <w:proofErr w:type="spellStart"/>
      <w:r w:rsidRPr="00822D3D">
        <w:t>currency":"USD</w:t>
      </w:r>
      <w:proofErr w:type="spellEnd"/>
      <w:r w:rsidRPr="00822D3D">
        <w:t>",</w:t>
      </w:r>
      <w:r w:rsidRPr="00822D3D">
        <w:br/>
        <w:t xml:space="preserve">  "</w:t>
      </w:r>
      <w:proofErr w:type="spellStart"/>
      <w:r w:rsidRPr="00822D3D">
        <w:t>deliveryType</w:t>
      </w:r>
      <w:proofErr w:type="spellEnd"/>
      <w:r w:rsidRPr="00822D3D">
        <w:t>":"Guaranteed",</w:t>
      </w:r>
      <w:r w:rsidRPr="00822D3D">
        <w:br/>
        <w:t xml:space="preserve">  "</w:t>
      </w:r>
      <w:proofErr w:type="spellStart"/>
      <w:r w:rsidRPr="00822D3D">
        <w:t>description":"A</w:t>
      </w:r>
      <w:proofErr w:type="spellEnd"/>
      <w:r w:rsidRPr="00822D3D">
        <w:t xml:space="preserve"> description of the product for display purposes",</w:t>
      </w:r>
      <w:r w:rsidRPr="00822D3D">
        <w:br/>
        <w:t xml:space="preserve">  "domain":"mydomain.com",</w:t>
      </w:r>
      <w:r w:rsidRPr="00822D3D">
        <w:br/>
        <w:t xml:space="preserve">  "</w:t>
      </w:r>
      <w:proofErr w:type="spellStart"/>
      <w:r w:rsidRPr="00822D3D">
        <w:t>estimatedDailyAvails</w:t>
      </w:r>
      <w:proofErr w:type="spellEnd"/>
      <w:r w:rsidRPr="00822D3D">
        <w:t>":"Hundreds of Thousands",</w:t>
      </w:r>
      <w:r w:rsidRPr="00822D3D">
        <w:br/>
        <w:t xml:space="preserve">  "geometry":[</w:t>
      </w:r>
      <w:r w:rsidRPr="00822D3D">
        <w:br/>
        <w:t xml:space="preserve">    {</w:t>
      </w:r>
      <w:r w:rsidRPr="00822D3D">
        <w:br/>
        <w:t xml:space="preserve">      "height":160</w:t>
      </w:r>
      <w:r w:rsidRPr="00822D3D">
        <w:br/>
        <w:t xml:space="preserve">      "width":600</w:t>
      </w:r>
      <w:r w:rsidRPr="00822D3D">
        <w:br/>
        <w:t xml:space="preserve">    }</w:t>
      </w:r>
      <w:r w:rsidRPr="00822D3D">
        <w:br/>
        <w:t xml:space="preserve">  ]</w:t>
      </w:r>
      <w:r w:rsidRPr="00822D3D">
        <w:br/>
        <w:t xml:space="preserve">  "httpsCompatible":0,</w:t>
      </w:r>
      <w:r w:rsidRPr="00822D3D">
        <w:br/>
        <w:t xml:space="preserve">  "</w:t>
      </w:r>
      <w:proofErr w:type="spellStart"/>
      <w:r w:rsidRPr="00822D3D">
        <w:t>icon":"http</w:t>
      </w:r>
      <w:proofErr w:type="spellEnd"/>
      <w:r w:rsidRPr="00822D3D">
        <w:t>://&lt;domain&gt;/&lt;path&gt;/icon.jpg",</w:t>
      </w:r>
      <w:r w:rsidRPr="00822D3D">
        <w:br/>
        <w:t xml:space="preserve">  "id":"456366",</w:t>
      </w:r>
      <w:r w:rsidRPr="00822D3D">
        <w:br/>
        <w:t xml:space="preserve">  "</w:t>
      </w:r>
      <w:proofErr w:type="spellStart"/>
      <w:r w:rsidRPr="00822D3D">
        <w:t>inventoryType</w:t>
      </w:r>
      <w:proofErr w:type="spellEnd"/>
      <w:r w:rsidRPr="00822D3D">
        <w:t>":["</w:t>
      </w:r>
      <w:proofErr w:type="spellStart"/>
      <w:r w:rsidRPr="00822D3D">
        <w:t>Desktop","Tablet</w:t>
      </w:r>
      <w:proofErr w:type="spellEnd"/>
      <w:r w:rsidRPr="00822D3D">
        <w:t>"],</w:t>
      </w:r>
      <w:r w:rsidRPr="00822D3D">
        <w:br/>
        <w:t xml:space="preserve">  "languages":["EN"],</w:t>
      </w:r>
      <w:r w:rsidRPr="00822D3D">
        <w:br/>
        <w:t xml:space="preserve">  "</w:t>
      </w:r>
      <w:proofErr w:type="spellStart"/>
      <w:r w:rsidRPr="00822D3D">
        <w:t>name":"Unique</w:t>
      </w:r>
      <w:proofErr w:type="spellEnd"/>
      <w:r w:rsidRPr="00822D3D">
        <w:t xml:space="preserve"> Product Name",</w:t>
      </w:r>
      <w:r w:rsidRPr="00822D3D">
        <w:br/>
        <w:t xml:space="preserve">  "</w:t>
      </w:r>
      <w:proofErr w:type="spellStart"/>
      <w:r w:rsidRPr="00822D3D">
        <w:t>maturityLevel</w:t>
      </w:r>
      <w:proofErr w:type="spellEnd"/>
      <w:r w:rsidRPr="00822D3D">
        <w:t>":"General",</w:t>
      </w:r>
      <w:r w:rsidRPr="00822D3D">
        <w:br/>
        <w:t xml:space="preserve">  "maxDuration":30,</w:t>
      </w:r>
      <w:r w:rsidRPr="00822D3D">
        <w:br/>
        <w:t xml:space="preserve">  "minDuration":1,</w:t>
      </w:r>
      <w:r w:rsidRPr="00822D3D">
        <w:br/>
        <w:t xml:space="preserve">  "minSpend":30.00,</w:t>
      </w:r>
      <w:r w:rsidRPr="00822D3D">
        <w:br/>
        <w:t xml:space="preserve">  "position":"</w:t>
      </w:r>
      <w:proofErr w:type="spellStart"/>
      <w:r w:rsidRPr="00822D3D">
        <w:t>AboveFold</w:t>
      </w:r>
      <w:proofErr w:type="spellEnd"/>
      <w:r w:rsidRPr="00822D3D">
        <w:t>",</w:t>
      </w:r>
      <w:r w:rsidRPr="00822D3D">
        <w:br/>
        <w:t xml:space="preserve">  "</w:t>
      </w:r>
      <w:proofErr w:type="spellStart"/>
      <w:r w:rsidRPr="00822D3D">
        <w:t>productTags</w:t>
      </w:r>
      <w:proofErr w:type="spellEnd"/>
      <w:r w:rsidRPr="00822D3D">
        <w:t>":"Foo Bar Zoo",</w:t>
      </w:r>
      <w:r w:rsidRPr="00822D3D">
        <w:br/>
        <w:t xml:space="preserve">  "</w:t>
      </w:r>
      <w:proofErr w:type="spellStart"/>
      <w:r w:rsidRPr="00822D3D">
        <w:t>rateType</w:t>
      </w:r>
      <w:proofErr w:type="spellEnd"/>
      <w:r w:rsidRPr="00822D3D">
        <w:t>":"CPM",</w:t>
      </w:r>
      <w:r w:rsidRPr="00822D3D">
        <w:br/>
        <w:t xml:space="preserve">  "</w:t>
      </w:r>
      <w:proofErr w:type="spellStart"/>
      <w:r w:rsidRPr="00822D3D">
        <w:t>targetTypes</w:t>
      </w:r>
      <w:proofErr w:type="spellEnd"/>
      <w:r w:rsidRPr="00822D3D">
        <w:t>":["2342","3355"],</w:t>
      </w:r>
      <w:r w:rsidRPr="00822D3D">
        <w:br/>
        <w:t xml:space="preserve">  "</w:t>
      </w:r>
      <w:proofErr w:type="spellStart"/>
      <w:r w:rsidRPr="00822D3D">
        <w:t>timeZone</w:t>
      </w:r>
      <w:proofErr w:type="spellEnd"/>
      <w:r w:rsidRPr="00822D3D">
        <w:t>":"Eastern Standard Time"</w:t>
      </w:r>
      <w:r w:rsidRPr="00822D3D">
        <w:br/>
        <w:t xml:space="preserve">  "</w:t>
      </w:r>
      <w:proofErr w:type="spellStart"/>
      <w:r w:rsidRPr="00822D3D">
        <w:t>url</w:t>
      </w:r>
      <w:proofErr w:type="spellEnd"/>
      <w:r w:rsidRPr="00822D3D">
        <w:t>":"http://&lt;domain&gt;/&lt;path&gt;/creativespec.aspx"</w:t>
      </w:r>
      <w:r w:rsidRPr="00822D3D">
        <w:br/>
        <w:t>}</w:t>
      </w:r>
    </w:p>
    <w:p w14:paraId="099950AE" w14:textId="77777777" w:rsidR="00C8453D" w:rsidRDefault="00822D3D" w:rsidP="00D57AED">
      <w:pPr>
        <w:pStyle w:val="Heading3"/>
      </w:pPr>
      <w:bookmarkStart w:id="502" w:name="_/tenants/{id}/products/search"/>
      <w:bookmarkStart w:id="503" w:name="_Toc307006558"/>
      <w:bookmarkEnd w:id="502"/>
      <w:r w:rsidRPr="000D1495">
        <w:t>/products/search</w:t>
      </w:r>
      <w:bookmarkEnd w:id="503"/>
      <w:r w:rsidRPr="000D1495">
        <w:t xml:space="preserve"> </w:t>
      </w:r>
    </w:p>
    <w:p w14:paraId="23D466D1" w14:textId="77777777" w:rsidR="00C8453D" w:rsidRDefault="00822D3D" w:rsidP="00822D3D">
      <w:r w:rsidRPr="00822D3D">
        <w:t xml:space="preserve">Gets a list of </w:t>
      </w:r>
      <w:hyperlink w:anchor="_Product_1" w:history="1">
        <w:r w:rsidRPr="00822D3D">
          <w:rPr>
            <w:rStyle w:val="Hyperlink"/>
          </w:rPr>
          <w:t>Products</w:t>
        </w:r>
      </w:hyperlink>
      <w:r w:rsidRPr="00822D3D">
        <w:t xml:space="preserve"> from the product catalog that matches the specified filter criteria (see </w:t>
      </w:r>
      <w:hyperlink w:anchor="_ProductSearch" w:history="1">
        <w:proofErr w:type="spellStart"/>
        <w:r w:rsidRPr="00822D3D">
          <w:rPr>
            <w:rStyle w:val="Hyperlink"/>
          </w:rPr>
          <w:t>ProductSearch</w:t>
        </w:r>
        <w:proofErr w:type="spellEnd"/>
      </w:hyperlink>
      <w:r w:rsidRPr="00822D3D">
        <w:t>). The response must support pagination. See Paging Query Parameters.</w:t>
      </w:r>
    </w:p>
    <w:p w14:paraId="1E7DCB95" w14:textId="639A2C87" w:rsidR="00822D3D" w:rsidRDefault="00531028" w:rsidP="000D1495">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8294DCA" w14:textId="3EA4C7B7" w:rsidR="00531028" w:rsidRPr="00531028" w:rsidRDefault="002C02EC" w:rsidP="002C02EC">
      <w:r>
        <w:t xml:space="preserve">POST: (required) </w:t>
      </w:r>
      <w:r w:rsidRPr="00822D3D">
        <w:t xml:space="preserve">Gets a list of products from the publisher’s product catalog based on the criteria specified in the body of the request. For a list of the filter criteria that a caller may specify, see </w:t>
      </w:r>
      <w:hyperlink w:anchor="_ProductSearch" w:history="1">
        <w:proofErr w:type="spellStart"/>
        <w:r w:rsidRPr="00822D3D">
          <w:rPr>
            <w:rStyle w:val="Hyperlink"/>
          </w:rPr>
          <w:t>ProductSearch</w:t>
        </w:r>
        <w:proofErr w:type="spellEnd"/>
      </w:hyperlink>
      <w:r w:rsidRPr="00822D3D">
        <w:t>.</w:t>
      </w:r>
      <w:r>
        <w:t xml:space="preserve"> </w:t>
      </w:r>
      <w:r w:rsidRPr="00822D3D">
        <w:t xml:space="preserve">The body of the response contains a collection of </w:t>
      </w:r>
      <w:hyperlink w:anchor="_Product" w:history="1">
        <w:r w:rsidRPr="00822D3D">
          <w:rPr>
            <w:rStyle w:val="Hyperlink"/>
          </w:rPr>
          <w:t>Product</w:t>
        </w:r>
      </w:hyperlink>
      <w:r w:rsidRPr="00822D3D">
        <w:t xml:space="preserve"> objects that match the filter criteria.</w:t>
      </w:r>
    </w:p>
    <w:p w14:paraId="5AF7CC39" w14:textId="77777777"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1D83AD4" w14:textId="77777777" w:rsidR="00C8453D" w:rsidRDefault="00822D3D" w:rsidP="00822D3D">
      <w:r w:rsidRPr="00822D3D">
        <w:t>Product selection uses a logical AND between fields and a logical OR between field values. For example, the product is select if it supports the Flash OR Image OR Text ad format, AND supports USD currency, AND specifies the foo OR bar product tag.</w:t>
      </w:r>
    </w:p>
    <w:p w14:paraId="1D49B3D6" w14:textId="26792DA1"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01EDBB96" w14:textId="77777777" w:rsidR="00C8453D" w:rsidRDefault="00822D3D" w:rsidP="00822D3D">
      <w:r w:rsidRPr="00822D3D">
        <w:t xml:space="preserve">GET </w:t>
      </w:r>
      <w:hyperlink w:history="1">
        <w:r w:rsidRPr="00822D3D">
          <w:rPr>
            <w:rStyle w:val="Hyperlink"/>
          </w:rPr>
          <w:t>https://&lt;host&gt;/&lt;path&gt;/&lt;version&gt;/</w:t>
        </w:r>
        <w:r w:rsidRPr="00822D3D">
          <w:rPr>
            <w:rStyle w:val="Hyperlink"/>
            <w:lang w:val="en"/>
          </w:rPr>
          <w:t>products/</w:t>
        </w:r>
        <w:r w:rsidRPr="00822D3D">
          <w:rPr>
            <w:rStyle w:val="Hyperlink"/>
          </w:rPr>
          <w:t>search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3884089E" w14:textId="77777777" w:rsidR="00C8453D" w:rsidRDefault="00822D3D" w:rsidP="00822D3D">
      <w:r w:rsidRPr="00822D3D">
        <w:t>{</w:t>
      </w:r>
      <w:r w:rsidRPr="00822D3D">
        <w:br/>
        <w:t xml:space="preserve">  "</w:t>
      </w:r>
      <w:proofErr w:type="spellStart"/>
      <w:proofErr w:type="gramStart"/>
      <w:r w:rsidRPr="00822D3D">
        <w:t>adFormatType</w:t>
      </w:r>
      <w:proofErr w:type="spellEnd"/>
      <w:proofErr w:type="gramEnd"/>
      <w:r w:rsidRPr="00822D3D">
        <w:t>":["Tag"],</w:t>
      </w:r>
      <w:r w:rsidRPr="00822D3D">
        <w:br/>
        <w:t xml:space="preserve">  "geometry":[</w:t>
      </w:r>
      <w:r w:rsidRPr="00822D3D">
        <w:br/>
        <w:t xml:space="preserve">    {</w:t>
      </w:r>
      <w:r w:rsidRPr="00822D3D">
        <w:br/>
        <w:t xml:space="preserve">      "height":160</w:t>
      </w:r>
      <w:r w:rsidRPr="00822D3D">
        <w:br/>
        <w:t xml:space="preserve">      "width":600</w:t>
      </w:r>
      <w:r w:rsidRPr="00822D3D">
        <w:br/>
        <w:t xml:space="preserve">    }</w:t>
      </w:r>
      <w:r w:rsidRPr="00822D3D">
        <w:br/>
        <w:t xml:space="preserve">  ]</w:t>
      </w:r>
      <w:r w:rsidRPr="00822D3D">
        <w:br/>
        <w:t>}</w:t>
      </w:r>
    </w:p>
    <w:p w14:paraId="278BC6BE" w14:textId="184209F0"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343C713D" w14:textId="77777777" w:rsidR="00C8453D" w:rsidRDefault="00822D3D" w:rsidP="00822D3D">
      <w:pPr>
        <w:rPr>
          <w:lang w:val="en"/>
        </w:rPr>
      </w:pPr>
      <w:r w:rsidRPr="00822D3D">
        <w:rPr>
          <w:lang w:val="en"/>
        </w:rPr>
        <w:t>HTTP/1.1 200 OK</w:t>
      </w:r>
      <w:r w:rsidRPr="00822D3D">
        <w:rPr>
          <w:lang w:val="en"/>
        </w:rPr>
        <w:br/>
        <w:t>Content-Type: application/json</w:t>
      </w:r>
      <w:r w:rsidRPr="00822D3D">
        <w:rPr>
          <w:lang w:val="en"/>
        </w:rPr>
        <w:br/>
        <w:t>Content-Length: 5899</w:t>
      </w:r>
    </w:p>
    <w:p w14:paraId="2774B29D" w14:textId="77777777" w:rsidR="00C8453D" w:rsidRDefault="00822D3D" w:rsidP="00822D3D">
      <w:r w:rsidRPr="00822D3D">
        <w:t>{</w:t>
      </w:r>
      <w:r w:rsidRPr="00822D3D">
        <w:br/>
        <w:t xml:space="preserve">  "</w:t>
      </w:r>
      <w:proofErr w:type="gramStart"/>
      <w:r w:rsidRPr="00822D3D">
        <w:t>products</w:t>
      </w:r>
      <w:proofErr w:type="gramEnd"/>
      <w:r w:rsidRPr="00822D3D">
        <w:t>":[</w:t>
      </w:r>
      <w:r w:rsidRPr="00822D3D">
        <w:br/>
        <w:t xml:space="preserve">    {</w:t>
      </w:r>
      <w:r w:rsidRPr="00822D3D">
        <w:br/>
        <w:t xml:space="preserve">      "</w:t>
      </w:r>
      <w:proofErr w:type="spellStart"/>
      <w:r w:rsidRPr="00822D3D">
        <w:t>adFormatType</w:t>
      </w:r>
      <w:proofErr w:type="spellEnd"/>
      <w:r w:rsidRPr="00822D3D">
        <w:t>":["Flash", "Tag", "Image"],</w:t>
      </w:r>
      <w:r w:rsidRPr="00822D3D">
        <w:br/>
        <w:t xml:space="preserve">      "basePrice":1.31,</w:t>
      </w:r>
      <w:r w:rsidRPr="00822D3D">
        <w:br/>
        <w:t xml:space="preserve">      "</w:t>
      </w:r>
      <w:proofErr w:type="spellStart"/>
      <w:r w:rsidRPr="00822D3D">
        <w:t>currency":"USD</w:t>
      </w:r>
      <w:proofErr w:type="spellEnd"/>
      <w:r w:rsidRPr="00822D3D">
        <w:t>",</w:t>
      </w:r>
      <w:r w:rsidRPr="00822D3D">
        <w:br/>
        <w:t xml:space="preserve">      "</w:t>
      </w:r>
      <w:proofErr w:type="spellStart"/>
      <w:r w:rsidRPr="00822D3D">
        <w:t>deliveryType</w:t>
      </w:r>
      <w:proofErr w:type="spellEnd"/>
      <w:r w:rsidRPr="00822D3D">
        <w:t>":"Guaranteed",</w:t>
      </w:r>
      <w:r w:rsidRPr="00822D3D">
        <w:br/>
        <w:t xml:space="preserve">      "</w:t>
      </w:r>
      <w:proofErr w:type="spellStart"/>
      <w:r w:rsidRPr="00822D3D">
        <w:t>description":"A</w:t>
      </w:r>
      <w:proofErr w:type="spellEnd"/>
      <w:r w:rsidRPr="00822D3D">
        <w:t xml:space="preserve"> description of the product for display purposes",</w:t>
      </w:r>
      <w:r w:rsidRPr="00822D3D">
        <w:br/>
        <w:t xml:space="preserve">      "domain":"mydomain.com",</w:t>
      </w:r>
      <w:r w:rsidRPr="00822D3D">
        <w:br/>
        <w:t xml:space="preserve">      "</w:t>
      </w:r>
      <w:proofErr w:type="spellStart"/>
      <w:r w:rsidRPr="00822D3D">
        <w:t>estimatedDailyAvails</w:t>
      </w:r>
      <w:proofErr w:type="spellEnd"/>
      <w:r w:rsidRPr="00822D3D">
        <w:t>":"Hundreds of Thousands",</w:t>
      </w:r>
      <w:r w:rsidRPr="00822D3D">
        <w:br/>
        <w:t xml:space="preserve">      "geometry":[</w:t>
      </w:r>
      <w:r w:rsidRPr="00822D3D">
        <w:br/>
        <w:t xml:space="preserve">        {</w:t>
      </w:r>
      <w:r w:rsidRPr="00822D3D">
        <w:br/>
        <w:t xml:space="preserve">          "height":160</w:t>
      </w:r>
      <w:r w:rsidRPr="00822D3D">
        <w:br/>
        <w:t xml:space="preserve">          "width":600</w:t>
      </w:r>
      <w:r w:rsidRPr="00822D3D">
        <w:br/>
        <w:t xml:space="preserve">        }</w:t>
      </w:r>
      <w:r w:rsidRPr="00822D3D">
        <w:br/>
        <w:t xml:space="preserve">      ]</w:t>
      </w:r>
      <w:r w:rsidRPr="00822D3D">
        <w:br/>
        <w:t xml:space="preserve">      "httpsCompatible":0,</w:t>
      </w:r>
      <w:r w:rsidRPr="00822D3D">
        <w:br/>
        <w:t xml:space="preserve">      "</w:t>
      </w:r>
      <w:proofErr w:type="spellStart"/>
      <w:r w:rsidRPr="00822D3D">
        <w:t>icon":"http</w:t>
      </w:r>
      <w:proofErr w:type="spellEnd"/>
      <w:r w:rsidRPr="00822D3D">
        <w:t>://&lt;domain&gt;/&lt;path&gt;/icon.jpg",</w:t>
      </w:r>
      <w:r w:rsidRPr="00822D3D">
        <w:br/>
        <w:t xml:space="preserve">      "id":"456366",</w:t>
      </w:r>
      <w:r w:rsidRPr="00822D3D">
        <w:br/>
        <w:t xml:space="preserve">      "</w:t>
      </w:r>
      <w:proofErr w:type="spellStart"/>
      <w:r w:rsidRPr="00822D3D">
        <w:t>inventoryType</w:t>
      </w:r>
      <w:proofErr w:type="spellEnd"/>
      <w:r w:rsidRPr="00822D3D">
        <w:t>":["</w:t>
      </w:r>
      <w:proofErr w:type="spellStart"/>
      <w:r w:rsidRPr="00822D3D">
        <w:t>Desktop","Tablet</w:t>
      </w:r>
      <w:proofErr w:type="spellEnd"/>
      <w:r w:rsidRPr="00822D3D">
        <w:t>"],</w:t>
      </w:r>
      <w:r w:rsidRPr="00822D3D">
        <w:br/>
        <w:t xml:space="preserve">      "languages":["EN"],</w:t>
      </w:r>
      <w:r w:rsidRPr="00822D3D">
        <w:br/>
        <w:t xml:space="preserve">      "</w:t>
      </w:r>
      <w:proofErr w:type="spellStart"/>
      <w:r w:rsidRPr="00822D3D">
        <w:t>name":"Unique</w:t>
      </w:r>
      <w:proofErr w:type="spellEnd"/>
      <w:r w:rsidRPr="00822D3D">
        <w:t xml:space="preserve"> Product Name",</w:t>
      </w:r>
      <w:r w:rsidRPr="00822D3D">
        <w:br/>
        <w:t xml:space="preserve">      "</w:t>
      </w:r>
      <w:proofErr w:type="spellStart"/>
      <w:r w:rsidRPr="00822D3D">
        <w:t>maturityLevel</w:t>
      </w:r>
      <w:proofErr w:type="spellEnd"/>
      <w:r w:rsidRPr="00822D3D">
        <w:t>":"General",</w:t>
      </w:r>
      <w:r w:rsidRPr="00822D3D">
        <w:br/>
        <w:t xml:space="preserve">      "maxDuration":30,</w:t>
      </w:r>
      <w:r w:rsidRPr="00822D3D">
        <w:br/>
        <w:t xml:space="preserve">      "minDuration":1,</w:t>
      </w:r>
      <w:r w:rsidRPr="00822D3D">
        <w:br/>
        <w:t xml:space="preserve">      "minSpend":30.00,</w:t>
      </w:r>
      <w:r w:rsidRPr="00822D3D">
        <w:br/>
        <w:t xml:space="preserve">      "position":"</w:t>
      </w:r>
      <w:proofErr w:type="spellStart"/>
      <w:r w:rsidRPr="00822D3D">
        <w:t>AboveFold</w:t>
      </w:r>
      <w:proofErr w:type="spellEnd"/>
      <w:r w:rsidRPr="00822D3D">
        <w:t>",</w:t>
      </w:r>
      <w:r w:rsidRPr="00822D3D">
        <w:br/>
        <w:t xml:space="preserve">      "</w:t>
      </w:r>
      <w:proofErr w:type="spellStart"/>
      <w:r w:rsidRPr="00822D3D">
        <w:t>productTags</w:t>
      </w:r>
      <w:proofErr w:type="spellEnd"/>
      <w:r w:rsidRPr="00822D3D">
        <w:t>":"Foo Bar Zoo",</w:t>
      </w:r>
      <w:r w:rsidRPr="00822D3D">
        <w:br/>
        <w:t xml:space="preserve">      "</w:t>
      </w:r>
      <w:proofErr w:type="spellStart"/>
      <w:r w:rsidRPr="00822D3D">
        <w:t>rateType</w:t>
      </w:r>
      <w:proofErr w:type="spellEnd"/>
      <w:r w:rsidRPr="00822D3D">
        <w:t>":"CPM",</w:t>
      </w:r>
      <w:r w:rsidRPr="00822D3D">
        <w:br/>
        <w:t xml:space="preserve">      "</w:t>
      </w:r>
      <w:proofErr w:type="spellStart"/>
      <w:r w:rsidRPr="00822D3D">
        <w:t>targetTypes</w:t>
      </w:r>
      <w:proofErr w:type="spellEnd"/>
      <w:r w:rsidRPr="00822D3D">
        <w:t>":["2342","3355"],</w:t>
      </w:r>
      <w:r w:rsidRPr="00822D3D">
        <w:br/>
        <w:t xml:space="preserve">      "</w:t>
      </w:r>
      <w:proofErr w:type="spellStart"/>
      <w:r w:rsidRPr="00822D3D">
        <w:t>timeZone</w:t>
      </w:r>
      <w:proofErr w:type="spellEnd"/>
      <w:r w:rsidRPr="00822D3D">
        <w:t>":"Eastern Standard Time"</w:t>
      </w:r>
      <w:r w:rsidRPr="00822D3D">
        <w:br/>
        <w:t xml:space="preserve">      "</w:t>
      </w:r>
      <w:proofErr w:type="spellStart"/>
      <w:r w:rsidRPr="00822D3D">
        <w:t>url</w:t>
      </w:r>
      <w:proofErr w:type="spellEnd"/>
      <w:r w:rsidRPr="00822D3D">
        <w:t>":"http://&lt;domain&gt;/&lt;path&gt;/creativespec.aspx"</w:t>
      </w:r>
      <w:r w:rsidRPr="00822D3D">
        <w:br/>
        <w:t xml:space="preserve">    }</w:t>
      </w:r>
      <w:r w:rsidRPr="00822D3D">
        <w:br/>
        <w:t xml:space="preserve">  ]</w:t>
      </w:r>
      <w:r w:rsidRPr="00822D3D">
        <w:br/>
        <w:t>}</w:t>
      </w:r>
    </w:p>
    <w:p w14:paraId="4B61BF8F" w14:textId="77777777" w:rsidR="00C8453D" w:rsidRDefault="00822D3D" w:rsidP="00D57AED">
      <w:pPr>
        <w:pStyle w:val="Heading3"/>
      </w:pPr>
      <w:bookmarkStart w:id="504" w:name="_/tenants/{id}/products/avails"/>
      <w:bookmarkStart w:id="505" w:name="_Toc307006559"/>
      <w:bookmarkEnd w:id="504"/>
      <w:r w:rsidRPr="000D1495">
        <w:t>/products/avails</w:t>
      </w:r>
      <w:bookmarkEnd w:id="505"/>
    </w:p>
    <w:p w14:paraId="67F93868" w14:textId="77777777" w:rsidR="00C8453D" w:rsidRDefault="00822D3D" w:rsidP="00822D3D">
      <w:r w:rsidRPr="00822D3D">
        <w:t xml:space="preserve">Gets pricing and avails information (see </w:t>
      </w:r>
      <w:hyperlink w:anchor="_ProductAvails_1" w:history="1">
        <w:proofErr w:type="spellStart"/>
        <w:r w:rsidRPr="00822D3D">
          <w:rPr>
            <w:rStyle w:val="Hyperlink"/>
          </w:rPr>
          <w:t>ProductAvails</w:t>
        </w:r>
        <w:proofErr w:type="spellEnd"/>
      </w:hyperlink>
      <w:r w:rsidRPr="00822D3D">
        <w:t xml:space="preserve">) for the specified products (see </w:t>
      </w:r>
      <w:hyperlink w:anchor="_ProductAvailsSearch" w:history="1">
        <w:proofErr w:type="spellStart"/>
        <w:r w:rsidRPr="00822D3D">
          <w:rPr>
            <w:rStyle w:val="Hyperlink"/>
          </w:rPr>
          <w:t>ProductAvailsSearch</w:t>
        </w:r>
        <w:proofErr w:type="spellEnd"/>
      </w:hyperlink>
      <w:r w:rsidRPr="00822D3D">
        <w:t>). The response must support pagination. See Paging Query Parameters.</w:t>
      </w:r>
    </w:p>
    <w:p w14:paraId="37F4E132" w14:textId="77777777" w:rsidR="002C02EC" w:rsidRDefault="002C02EC" w:rsidP="002C02EC">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486FFA55" w14:textId="528E966A" w:rsidR="002C02EC" w:rsidRPr="00FC26FF" w:rsidRDefault="002C02EC" w:rsidP="002C02EC">
      <w:r>
        <w:t xml:space="preserve">POST: (required) </w:t>
      </w:r>
      <w:r w:rsidRPr="00822D3D">
        <w:t>Gets the availability and pricing information for a specified list of products based on flight dates, quantity and targeting.</w:t>
      </w:r>
      <w:r>
        <w:t xml:space="preserve"> </w:t>
      </w:r>
      <w:r w:rsidRPr="00822D3D">
        <w:t xml:space="preserve">The body of the request contains the list of products and flight details (See </w:t>
      </w:r>
      <w:hyperlink w:anchor="_ProductAvailsSearch" w:history="1">
        <w:proofErr w:type="spellStart"/>
        <w:r w:rsidRPr="00822D3D">
          <w:rPr>
            <w:rStyle w:val="Hyperlink"/>
          </w:rPr>
          <w:t>ProductAvailsSearch</w:t>
        </w:r>
        <w:proofErr w:type="spellEnd"/>
      </w:hyperlink>
      <w:r w:rsidRPr="00822D3D">
        <w:t xml:space="preserve">). The body of the response contains a collection of </w:t>
      </w:r>
      <w:hyperlink w:anchor="_ProductAvails" w:history="1">
        <w:proofErr w:type="spellStart"/>
        <w:r w:rsidRPr="00822D3D">
          <w:rPr>
            <w:rStyle w:val="Hyperlink"/>
          </w:rPr>
          <w:t>ProductAvails</w:t>
        </w:r>
        <w:proofErr w:type="spellEnd"/>
      </w:hyperlink>
      <w:r w:rsidRPr="00822D3D">
        <w:t xml:space="preserve"> objects (one for each product specified in the request).</w:t>
      </w:r>
    </w:p>
    <w:p w14:paraId="0763DE86" w14:textId="7FFEAB29"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892D26F" w14:textId="77777777" w:rsidR="00C8453D" w:rsidRDefault="00822D3D" w:rsidP="00822D3D">
      <w:r w:rsidRPr="00822D3D">
        <w:t>Only organizations that have an Approved or Limited status may search for avails.</w:t>
      </w:r>
    </w:p>
    <w:p w14:paraId="1E473E79" w14:textId="5EF5D901"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2E2408C0" w14:textId="77777777" w:rsidR="00C8453D" w:rsidRDefault="00822D3D" w:rsidP="00822D3D">
      <w:r w:rsidRPr="00822D3D">
        <w:t xml:space="preserve">GET </w:t>
      </w:r>
      <w:hyperlink w:history="1">
        <w:r w:rsidRPr="00822D3D">
          <w:rPr>
            <w:rStyle w:val="Hyperlink"/>
          </w:rPr>
          <w:t>https://&lt;host&gt;/&lt;path&gt;/&lt;version&gt;/</w:t>
        </w:r>
        <w:r w:rsidRPr="00822D3D">
          <w:rPr>
            <w:rStyle w:val="Hyperlink"/>
            <w:lang w:val="en"/>
          </w:rPr>
          <w:t>products/</w:t>
        </w:r>
        <w:r w:rsidRPr="00822D3D">
          <w:rPr>
            <w:rStyle w:val="Hyperlink"/>
          </w:rPr>
          <w:t>avails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6F3D297F" w14:textId="77777777" w:rsidR="00C8453D" w:rsidRDefault="00822D3D" w:rsidP="00822D3D">
      <w:r w:rsidRPr="00822D3D">
        <w:t>{</w:t>
      </w:r>
      <w:r w:rsidRPr="00822D3D">
        <w:br/>
        <w:t xml:space="preserve">  "</w:t>
      </w:r>
      <w:proofErr w:type="gramStart"/>
      <w:r w:rsidRPr="00822D3D">
        <w:t>accountId</w:t>
      </w:r>
      <w:proofErr w:type="gramEnd"/>
      <w:r w:rsidRPr="00822D3D">
        <w:t>":"23873345",</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"quantity":30000,</w:t>
      </w:r>
      <w:r w:rsidRPr="00822D3D">
        <w:br/>
        <w:t xml:space="preserve">  "</w:t>
      </w:r>
      <w:proofErr w:type="spellStart"/>
      <w:r w:rsidRPr="00822D3D">
        <w:t>productIds</w:t>
      </w:r>
      <w:proofErr w:type="spellEnd"/>
      <w:r w:rsidRPr="00822D3D">
        <w:t>":["456366"],</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w:t>
      </w:r>
    </w:p>
    <w:p w14:paraId="75C159E6" w14:textId="37706E1D"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496854AF" w14:textId="77777777" w:rsidR="00C8453D" w:rsidRDefault="00822D3D" w:rsidP="00822D3D">
      <w:pPr>
        <w:rPr>
          <w:lang w:val="en"/>
        </w:rPr>
      </w:pPr>
      <w:r w:rsidRPr="00822D3D">
        <w:rPr>
          <w:lang w:val="en"/>
        </w:rPr>
        <w:t>HTTP/1.1 200 OK</w:t>
      </w:r>
      <w:r w:rsidRPr="00822D3D">
        <w:rPr>
          <w:lang w:val="en"/>
        </w:rPr>
        <w:br/>
        <w:t>Content-Type: application/json</w:t>
      </w:r>
      <w:r w:rsidRPr="00822D3D">
        <w:rPr>
          <w:lang w:val="en"/>
        </w:rPr>
        <w:br/>
        <w:t>Content-Length: 5899</w:t>
      </w:r>
    </w:p>
    <w:p w14:paraId="7F340AF9" w14:textId="186DDA9C" w:rsidR="00822D3D" w:rsidRPr="00822D3D" w:rsidRDefault="00822D3D" w:rsidP="00822D3D">
      <w:r w:rsidRPr="00822D3D">
        <w:t>{</w:t>
      </w:r>
      <w:r w:rsidRPr="00822D3D">
        <w:br/>
        <w:t xml:space="preserve">  "</w:t>
      </w:r>
      <w:proofErr w:type="gramStart"/>
      <w:r w:rsidRPr="00822D3D">
        <w:t>avails</w:t>
      </w:r>
      <w:proofErr w:type="gramEnd"/>
      <w:r w:rsidRPr="00822D3D">
        <w:t>":[</w:t>
      </w:r>
      <w:r w:rsidRPr="00822D3D">
        <w:br/>
        <w:t xml:space="preserve">    {</w:t>
      </w:r>
      <w:r w:rsidRPr="00822D3D">
        <w:br/>
        <w:t xml:space="preserve">      "availability":21543,</w:t>
      </w:r>
      <w:r w:rsidRPr="00822D3D">
        <w:br/>
        <w:t xml:space="preserve">      "</w:t>
      </w:r>
      <w:proofErr w:type="spellStart"/>
      <w:r w:rsidRPr="00822D3D">
        <w:t>currency":"USD</w:t>
      </w:r>
      <w:proofErr w:type="spellEnd"/>
      <w:r w:rsidRPr="00822D3D">
        <w:t>",</w:t>
      </w:r>
      <w:r w:rsidRPr="00822D3D">
        <w:br/>
        <w:t xml:space="preserve">      "productId":"456366",</w:t>
      </w:r>
      <w:r w:rsidRPr="00822D3D">
        <w:br/>
        <w:t xml:space="preserve">      "price":1.26</w:t>
      </w:r>
      <w:r w:rsidRPr="00822D3D">
        <w:br/>
        <w:t xml:space="preserve">    }</w:t>
      </w:r>
      <w:r w:rsidRPr="00822D3D">
        <w:br/>
        <w:t xml:space="preserve">  ]</w:t>
      </w:r>
      <w:r w:rsidRPr="00822D3D">
        <w:br/>
        <w:t>}</w:t>
      </w:r>
    </w:p>
    <w:p w14:paraId="7C6C6F68" w14:textId="0802B845" w:rsidR="00822D3D" w:rsidRDefault="00822D3D" w:rsidP="00A43AD4">
      <w:pPr>
        <w:pStyle w:val="Heading1"/>
      </w:pPr>
      <w:bookmarkStart w:id="506" w:name="_Toc298671495"/>
      <w:bookmarkStart w:id="507" w:name="_Toc307006560"/>
      <w:r>
        <w:t>Paging Query Parameters</w:t>
      </w:r>
      <w:bookmarkEnd w:id="506"/>
      <w:bookmarkEnd w:id="507"/>
    </w:p>
    <w:p w14:paraId="71760E12" w14:textId="77777777" w:rsidR="003C7C63" w:rsidRPr="003C7C63" w:rsidRDefault="003C7C63" w:rsidP="003C7C63">
      <w:r w:rsidRPr="003C7C63">
        <w:t xml:space="preserve">For any resource that returns lists of data, these resources should support paging. Two resource parameters—count and offset—will be required in order to support paging. If the parameters aren’t included, the total number of available data might not be returned. </w:t>
      </w:r>
    </w:p>
    <w:p w14:paraId="5906C046" w14:textId="77777777" w:rsidR="003C7C63" w:rsidRPr="003C7C63" w:rsidRDefault="003C7C63" w:rsidP="003C7C63">
      <w:proofErr w:type="gramStart"/>
      <w:r w:rsidRPr="003C7C63">
        <w:t>count</w:t>
      </w:r>
      <w:proofErr w:type="gramEnd"/>
      <w:r w:rsidRPr="003C7C63">
        <w:t>: Indicates the number of desired records to be returned in the response.</w:t>
      </w:r>
    </w:p>
    <w:p w14:paraId="730B2175" w14:textId="77777777" w:rsidR="003C7C63" w:rsidRPr="003C7C63" w:rsidRDefault="003C7C63" w:rsidP="003C7C63">
      <w:proofErr w:type="gramStart"/>
      <w:r w:rsidRPr="003C7C63">
        <w:t>offset</w:t>
      </w:r>
      <w:proofErr w:type="gramEnd"/>
      <w:r w:rsidRPr="003C7C63">
        <w:t xml:space="preserve">: Indicates the starting point from which the number of records should be returned in the response. If you wish to start with the first record, you must provide 0. Always use the number prior to the record position that is desired. For example, you have 100 records and wish to return 25 per </w:t>
      </w:r>
      <w:proofErr w:type="gramStart"/>
      <w:r w:rsidRPr="003C7C63">
        <w:t>page,</w:t>
      </w:r>
      <w:proofErr w:type="gramEnd"/>
      <w:r w:rsidRPr="003C7C63">
        <w:t xml:space="preserve"> you would specify it this way:</w:t>
      </w:r>
    </w:p>
    <w:p w14:paraId="0D0F7227" w14:textId="77777777" w:rsidR="003C7C63" w:rsidRPr="003C7C63" w:rsidRDefault="003C7C63" w:rsidP="003C7C63">
      <w:proofErr w:type="gramStart"/>
      <w:r w:rsidRPr="003C7C63">
        <w:t>count</w:t>
      </w:r>
      <w:proofErr w:type="gramEnd"/>
      <w:r w:rsidRPr="003C7C63">
        <w:t>= 25, offset 0</w:t>
      </w:r>
      <w:r w:rsidRPr="003C7C63">
        <w:br/>
        <w:t>count= 25, offset 25</w:t>
      </w:r>
      <w:r w:rsidRPr="003C7C63">
        <w:br/>
        <w:t>count= 25, offset 50</w:t>
      </w:r>
      <w:r w:rsidRPr="003C7C63">
        <w:br/>
        <w:t>count= 25, offset 75</w:t>
      </w:r>
    </w:p>
    <w:p w14:paraId="249B0455" w14:textId="77777777" w:rsidR="003C7C63" w:rsidRPr="003C7C63" w:rsidRDefault="003C7C63" w:rsidP="003C7C63">
      <w:r w:rsidRPr="003C7C63">
        <w:t>Recommended Count Limit: 250</w:t>
      </w:r>
    </w:p>
    <w:p w14:paraId="6A01F343" w14:textId="77777777" w:rsidR="003C7C63" w:rsidRPr="000D1495" w:rsidRDefault="003C7C63"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Custom Headers</w:t>
      </w:r>
    </w:p>
    <w:p w14:paraId="67DE4EFE" w14:textId="77777777" w:rsidR="003C7C63" w:rsidRPr="003C7C63" w:rsidRDefault="003C7C63" w:rsidP="003C7C63">
      <w:r w:rsidRPr="003C7C63">
        <w:t xml:space="preserve">When using paging, the consumer may need to know how many total records there are so this should be part of the response. There are two options here. One would be to return the total count in an outer </w:t>
      </w:r>
      <w:proofErr w:type="spellStart"/>
      <w:r w:rsidRPr="003C7C63">
        <w:t>json</w:t>
      </w:r>
      <w:proofErr w:type="spellEnd"/>
      <w:r w:rsidRPr="003C7C63">
        <w:t xml:space="preserve"> object to the request. The other is to use a custom header. The custom header is preferable because it does not become part of the model represented by the </w:t>
      </w:r>
      <w:proofErr w:type="spellStart"/>
      <w:r w:rsidRPr="003C7C63">
        <w:t>json</w:t>
      </w:r>
      <w:proofErr w:type="spellEnd"/>
      <w:r w:rsidRPr="003C7C63">
        <w:t xml:space="preserve">. The con is, many frown upon custom headers. </w:t>
      </w:r>
    </w:p>
    <w:p w14:paraId="6B63DC65" w14:textId="56895790" w:rsidR="00822D3D" w:rsidRDefault="003C7C63" w:rsidP="003C7C63">
      <w:r w:rsidRPr="003C7C63">
        <w:t>Header Name: X-Total-Count</w:t>
      </w:r>
    </w:p>
    <w:p w14:paraId="3E205914" w14:textId="40332264" w:rsidR="00B57104" w:rsidRDefault="00550643" w:rsidP="00B57104">
      <w:pPr>
        <w:pStyle w:val="Heading1"/>
      </w:pPr>
      <w:bookmarkStart w:id="508" w:name="_Toc298671497"/>
      <w:bookmarkStart w:id="509" w:name="_Toc307006561"/>
      <w:r>
        <w:t xml:space="preserve">OpenDirect </w:t>
      </w:r>
      <w:r w:rsidR="00B57104">
        <w:t>Workflow</w:t>
      </w:r>
      <w:bookmarkEnd w:id="508"/>
      <w:bookmarkEnd w:id="509"/>
      <w:r w:rsidR="00127857">
        <w:t xml:space="preserve"> </w:t>
      </w:r>
    </w:p>
    <w:p w14:paraId="1A33ED80" w14:textId="77777777" w:rsidR="00C8453D" w:rsidRDefault="00B57104" w:rsidP="00B57104">
      <w:r w:rsidRPr="00B57104">
        <w:t xml:space="preserve">The following describes the calls that a client would make to get product avails and pricing, create an order and add lines to it, upload </w:t>
      </w:r>
      <w:proofErr w:type="spellStart"/>
      <w:r w:rsidRPr="00B57104">
        <w:t>creatives</w:t>
      </w:r>
      <w:proofErr w:type="spellEnd"/>
      <w:r w:rsidRPr="00B57104">
        <w:t xml:space="preserve"> and associate them with a line, and get a performance report. For a diagram that shows the flow, see </w:t>
      </w:r>
      <w:hyperlink w:anchor="_Workflow_Diagram" w:history="1">
        <w:r w:rsidRPr="00B57104">
          <w:rPr>
            <w:rStyle w:val="Hyperlink"/>
          </w:rPr>
          <w:t>Workflow Diagram</w:t>
        </w:r>
      </w:hyperlink>
      <w:r w:rsidRPr="00B57104">
        <w:t>.</w:t>
      </w:r>
    </w:p>
    <w:p w14:paraId="2738E644" w14:textId="42859863" w:rsidR="00B57104" w:rsidRPr="000D1495" w:rsidRDefault="00B57104" w:rsidP="00550643">
      <w:pPr>
        <w:pStyle w:val="Heading2"/>
      </w:pPr>
      <w:bookmarkStart w:id="510" w:name="_Toc307006562"/>
      <w:r w:rsidRPr="000D1495">
        <w:t>Onboarding a Provider</w:t>
      </w:r>
      <w:bookmarkEnd w:id="510"/>
    </w:p>
    <w:p w14:paraId="7052134E" w14:textId="77777777" w:rsidR="00C8453D" w:rsidRDefault="00B57104" w:rsidP="00B57104">
      <w:r w:rsidRPr="00B57104">
        <w:t xml:space="preserve">A provider is a partner who writes the client that agencies and advertisers use to buy premium guaranteed ad inventory from the publisher. Onboarding the provider is a manual process that is publisher dependent. </w:t>
      </w:r>
    </w:p>
    <w:p w14:paraId="78C58033" w14:textId="552B11AE" w:rsidR="00B57104" w:rsidRPr="00550643" w:rsidRDefault="00B57104" w:rsidP="00550643">
      <w:pPr>
        <w:pStyle w:val="Heading2"/>
      </w:pPr>
      <w:bookmarkStart w:id="511" w:name="_Toc307006563"/>
      <w:r w:rsidRPr="00550643">
        <w:t>Adding an Agency Organization</w:t>
      </w:r>
      <w:bookmarkEnd w:id="511"/>
    </w:p>
    <w:p w14:paraId="0F785FED" w14:textId="77777777" w:rsidR="00C8453D" w:rsidRDefault="00B57104" w:rsidP="00B57104">
      <w:r w:rsidRPr="00B57104">
        <w:t xml:space="preserve">Agencies sign up directly with the publisher. An agency may create one or more organizations. Each user should have </w:t>
      </w:r>
      <w:proofErr w:type="gramStart"/>
      <w:r w:rsidRPr="00B57104">
        <w:t>their own</w:t>
      </w:r>
      <w:proofErr w:type="gramEnd"/>
      <w:r w:rsidRPr="00B57104">
        <w:t xml:space="preserve"> credentials.</w:t>
      </w:r>
    </w:p>
    <w:p w14:paraId="5DB2598A" w14:textId="17BB8209" w:rsidR="00B57104" w:rsidRPr="00550643" w:rsidRDefault="00B57104" w:rsidP="00550643">
      <w:pPr>
        <w:pStyle w:val="Heading2"/>
      </w:pPr>
      <w:bookmarkStart w:id="512" w:name="_Toc307006564"/>
      <w:r w:rsidRPr="00550643">
        <w:t>Adding an Advertiser Organization</w:t>
      </w:r>
      <w:bookmarkEnd w:id="512"/>
    </w:p>
    <w:p w14:paraId="076B171B" w14:textId="77777777" w:rsidR="00C8453D" w:rsidRDefault="00B57104" w:rsidP="00B57104">
      <w:r w:rsidRPr="00B57104">
        <w:t>Advertisers sign up directly with the publisher. An advertiser may create one or more organizations.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7877959C" w14:textId="77777777" w:rsidR="00C8453D" w:rsidRDefault="00B57104" w:rsidP="00B57104">
      <w:r w:rsidRPr="00B57104">
        <w:t xml:space="preserve">Each user should have </w:t>
      </w:r>
      <w:proofErr w:type="gramStart"/>
      <w:r w:rsidRPr="00B57104">
        <w:t>their own</w:t>
      </w:r>
      <w:proofErr w:type="gramEnd"/>
      <w:r w:rsidRPr="00B57104">
        <w:t xml:space="preserve"> credentials.</w:t>
      </w:r>
    </w:p>
    <w:p w14:paraId="5212B85D" w14:textId="32621976" w:rsidR="00B57104" w:rsidRPr="00550643" w:rsidRDefault="00B57104" w:rsidP="00550643">
      <w:pPr>
        <w:pStyle w:val="Heading2"/>
      </w:pPr>
      <w:bookmarkStart w:id="513" w:name="_Toc307006565"/>
      <w:r w:rsidRPr="00550643">
        <w:t xml:space="preserve">Getting an </w:t>
      </w:r>
      <w:proofErr w:type="spellStart"/>
      <w:r w:rsidRPr="00550643">
        <w:t>OAuth</w:t>
      </w:r>
      <w:proofErr w:type="spellEnd"/>
      <w:r w:rsidRPr="00550643">
        <w:t xml:space="preserve"> 2.0 Access Token</w:t>
      </w:r>
      <w:bookmarkEnd w:id="513"/>
    </w:p>
    <w:p w14:paraId="688454F1" w14:textId="77777777" w:rsidR="00C8453D" w:rsidRDefault="00B57104" w:rsidP="00B57104">
      <w:r w:rsidRPr="00B57104">
        <w:t xml:space="preserve">Providers must use </w:t>
      </w:r>
      <w:proofErr w:type="spellStart"/>
      <w:r w:rsidRPr="00B57104">
        <w:t>OAuth</w:t>
      </w:r>
      <w:proofErr w:type="spellEnd"/>
      <w:r w:rsidRPr="00B57104">
        <w:t xml:space="preserve"> 2.0 to authenticate the user. Each API call requires an </w:t>
      </w:r>
      <w:proofErr w:type="spellStart"/>
      <w:r w:rsidRPr="00B57104">
        <w:t>AccessToken</w:t>
      </w:r>
      <w:proofErr w:type="spellEnd"/>
      <w:r w:rsidRPr="00B57104">
        <w:t xml:space="preserve"> header that is set to the </w:t>
      </w:r>
      <w:proofErr w:type="spellStart"/>
      <w:r w:rsidRPr="00B57104">
        <w:t>OAuth</w:t>
      </w:r>
      <w:proofErr w:type="spellEnd"/>
      <w:r w:rsidRPr="00B57104">
        <w:t xml:space="preserve"> access token.</w:t>
      </w:r>
    </w:p>
    <w:p w14:paraId="3441DA66" w14:textId="77777777" w:rsidR="00C8453D" w:rsidRDefault="00B57104" w:rsidP="00B57104">
      <w:r w:rsidRPr="00B57104">
        <w:t>The provider may choose to use either the implicit grant flow or authorization code grant flow depending on their usage. For one time or short-term access, use the implicit grant flow. The token is short lived and will expire in minutes or seconds as determined by the authentication service. Web applications should not use the implicit flow.</w:t>
      </w:r>
    </w:p>
    <w:p w14:paraId="6B2E1CFA" w14:textId="77777777" w:rsidR="00C8453D" w:rsidRDefault="00B57104" w:rsidP="00B57104">
      <w:r w:rsidRPr="00B57104">
        <w:t>For repeat or long term access, use the authorization code grant flow. The authentication service returns an access token, refresh token, and expiration time. Before the access token expires, use the refresh token to get a new access token.</w:t>
      </w:r>
    </w:p>
    <w:p w14:paraId="490F82EF" w14:textId="5D644814" w:rsidR="00B57104" w:rsidRPr="00550643" w:rsidRDefault="00B57104" w:rsidP="00550643">
      <w:pPr>
        <w:pStyle w:val="Heading2"/>
      </w:pPr>
      <w:bookmarkStart w:id="514" w:name="_Toc307006566"/>
      <w:r w:rsidRPr="00550643">
        <w:t>Adding an Account</w:t>
      </w:r>
      <w:bookmarkEnd w:id="514"/>
    </w:p>
    <w:p w14:paraId="0C3B398E" w14:textId="77777777" w:rsidR="00C8453D" w:rsidRDefault="00B57104" w:rsidP="00B57104">
      <w:r w:rsidRPr="00B57104">
        <w:t>An advertiser may create one or more accounts based on how they organize their buys. For example, they could create accounts for each brand, subsidiary, or division. The account identifies the advertiser and buyer. If the advertiser performs their own buys, the account would identify them as the advertiser and buyer.</w:t>
      </w:r>
    </w:p>
    <w:p w14:paraId="5A7ADBCA" w14:textId="77777777" w:rsidR="00C8453D" w:rsidRDefault="00B57104" w:rsidP="00B57104">
      <w:r w:rsidRPr="00B57104">
        <w:t xml:space="preserve">If the advertiser grants an agency permission to perform buys on their behalf, the account would identify the agency as the buyer. The agency must have permissions to create accounts and perform buys on behalf of the advertiser. The process of granting an agency permission to manage an advertiser’s accounts is publisher defined. </w:t>
      </w:r>
    </w:p>
    <w:p w14:paraId="02A6FC15" w14:textId="77777777" w:rsidR="00C8453D" w:rsidRDefault="00B57104" w:rsidP="00B57104">
      <w:r w:rsidRPr="00B57104">
        <w:t xml:space="preserve">In addition to defining the relationship between the advertiser and buyer, an account also owns orders and </w:t>
      </w:r>
      <w:proofErr w:type="spellStart"/>
      <w:r w:rsidRPr="00B57104">
        <w:t>creatives</w:t>
      </w:r>
      <w:proofErr w:type="spellEnd"/>
      <w:r w:rsidRPr="00B57104">
        <w:t xml:space="preserve">. </w:t>
      </w:r>
    </w:p>
    <w:p w14:paraId="2B72AB83" w14:textId="77777777" w:rsidR="00C8453D" w:rsidRDefault="00B57104" w:rsidP="00B57104">
      <w:r w:rsidRPr="00B57104">
        <w:t xml:space="preserve">To create an account, POST a request to /accounts. The body of the request is an </w:t>
      </w:r>
      <w:hyperlink w:anchor="_Account" w:history="1">
        <w:r w:rsidRPr="00B57104">
          <w:rPr>
            <w:rStyle w:val="Hyperlink"/>
          </w:rPr>
          <w:t>Account</w:t>
        </w:r>
      </w:hyperlink>
      <w:r w:rsidRPr="00B57104">
        <w:t xml:space="preserve"> resource object. The Account object contains the buyer’s ID and the advertiser’s ID. The response includes the Location header that contains the URI to the new account.</w:t>
      </w:r>
    </w:p>
    <w:p w14:paraId="38A9D8E9" w14:textId="5B2166D4" w:rsidR="00B57104" w:rsidRPr="00550643" w:rsidRDefault="00B57104" w:rsidP="00550643">
      <w:pPr>
        <w:pStyle w:val="Heading2"/>
      </w:pPr>
      <w:bookmarkStart w:id="515" w:name="_Toc307006567"/>
      <w:r w:rsidRPr="00550643">
        <w:t>Get Product Inventory, Availability and Pricing</w:t>
      </w:r>
      <w:bookmarkEnd w:id="515"/>
    </w:p>
    <w:p w14:paraId="1D5FFA17" w14:textId="77777777" w:rsidR="00C8453D" w:rsidRDefault="00B57104" w:rsidP="00B57104">
      <w:r w:rsidRPr="00B57104">
        <w:t>The following provides several options for getting product inventory details. Typically, you’d use the first two options to present a product catalog and the last option to add and book a line.</w:t>
      </w:r>
    </w:p>
    <w:p w14:paraId="4A949419" w14:textId="77777777" w:rsidR="00C8453D" w:rsidRDefault="00B57104" w:rsidP="00B57104">
      <w:r w:rsidRPr="00B57104">
        <w:t xml:space="preserve">To get a product catalog to display to the user, send a GET request to /products. The response includes a </w:t>
      </w:r>
      <w:hyperlink w:anchor="_Collection_Calls" w:history="1">
        <w:r w:rsidRPr="00B57104">
          <w:rPr>
            <w:rStyle w:val="Hyperlink"/>
          </w:rPr>
          <w:t>collection</w:t>
        </w:r>
      </w:hyperlink>
      <w:r w:rsidRPr="00B57104">
        <w:t xml:space="preserve"> object that contains an array of </w:t>
      </w:r>
      <w:hyperlink w:anchor="_Product" w:history="1">
        <w:r w:rsidRPr="00B57104">
          <w:rPr>
            <w:rStyle w:val="Hyperlink"/>
          </w:rPr>
          <w:t>Product</w:t>
        </w:r>
      </w:hyperlink>
      <w:r w:rsidRPr="00B57104">
        <w:t xml:space="preserve"> objects. The Product object contains the product’s base rate and estimated daily impressions (for example, hundreds of thousands). Providers should not use the avails search method (option 3) to determine estimated avails.</w:t>
      </w:r>
    </w:p>
    <w:p w14:paraId="136B9322" w14:textId="77777777" w:rsidR="00C8453D" w:rsidRDefault="00B57104" w:rsidP="0086621B">
      <w:pPr>
        <w:numPr>
          <w:ilvl w:val="0"/>
          <w:numId w:val="30"/>
        </w:numPr>
      </w:pPr>
      <w:r w:rsidRPr="00B57104">
        <w:t xml:space="preserve">To get a specific product from the catalog, send a GET request to /products/{id}. The response contains a </w:t>
      </w:r>
      <w:hyperlink w:anchor="_Product" w:history="1">
        <w:r w:rsidRPr="00B57104">
          <w:rPr>
            <w:rStyle w:val="Hyperlink"/>
          </w:rPr>
          <w:t>Product</w:t>
        </w:r>
      </w:hyperlink>
      <w:r w:rsidRPr="00B57104">
        <w:t xml:space="preserve"> object.</w:t>
      </w:r>
    </w:p>
    <w:p w14:paraId="6D69792F" w14:textId="77777777" w:rsidR="00C8453D" w:rsidRDefault="00B57104" w:rsidP="00B57104">
      <w:r w:rsidRPr="00B57104">
        <w:t xml:space="preserve">To search the product catalog, send a POST request to /products/search. The body of the request is a </w:t>
      </w:r>
      <w:hyperlink w:anchor="_ProductSearch" w:history="1">
        <w:proofErr w:type="spellStart"/>
        <w:r w:rsidRPr="00B57104">
          <w:rPr>
            <w:rStyle w:val="Hyperlink"/>
          </w:rPr>
          <w:t>ProductSearch</w:t>
        </w:r>
        <w:proofErr w:type="spellEnd"/>
      </w:hyperlink>
      <w:r w:rsidRPr="00B57104">
        <w:t xml:space="preserve"> object that contains the search criteria. For example, the client may search the catalog for products that use a specific ad format. The response includes a </w:t>
      </w:r>
      <w:hyperlink w:anchor="_Collection_Calls" w:history="1">
        <w:r w:rsidRPr="00B57104">
          <w:rPr>
            <w:rStyle w:val="Hyperlink"/>
          </w:rPr>
          <w:t>collection</w:t>
        </w:r>
      </w:hyperlink>
      <w:r w:rsidRPr="00B57104">
        <w:t xml:space="preserve"> object that contains an array </w:t>
      </w:r>
      <w:hyperlink w:anchor="_Product" w:history="1">
        <w:r w:rsidRPr="00B57104">
          <w:rPr>
            <w:rStyle w:val="Hyperlink"/>
          </w:rPr>
          <w:t>Product</w:t>
        </w:r>
      </w:hyperlink>
      <w:r w:rsidRPr="00B57104">
        <w:t xml:space="preserve"> objects that match the search criteria. If no products match the search criteria, the array is empty.</w:t>
      </w:r>
    </w:p>
    <w:p w14:paraId="76C20593" w14:textId="77777777" w:rsidR="00C8453D" w:rsidRDefault="00B57104" w:rsidP="00B57104">
      <w:r w:rsidRPr="00B57104">
        <w:t xml:space="preserve">To get product availability and pricing information for specific products, send a POST request to /products/avails. You should make this call only to determine actual availability just before adding and booking a line; you should not use this call to present availability as part of a product catalog. </w:t>
      </w:r>
    </w:p>
    <w:p w14:paraId="5E005CD0" w14:textId="77777777" w:rsidR="00C8453D" w:rsidRDefault="00B57104" w:rsidP="0086621B">
      <w:pPr>
        <w:numPr>
          <w:ilvl w:val="0"/>
          <w:numId w:val="29"/>
        </w:numPr>
      </w:pPr>
      <w:r w:rsidRPr="00B57104">
        <w:t xml:space="preserve">The body of the request is a </w:t>
      </w:r>
      <w:hyperlink w:anchor="_ProductAvailsSearch" w:history="1">
        <w:proofErr w:type="spellStart"/>
        <w:r w:rsidRPr="00B57104">
          <w:rPr>
            <w:rStyle w:val="Hyperlink"/>
          </w:rPr>
          <w:t>ProductAvailsSearch</w:t>
        </w:r>
        <w:proofErr w:type="spellEnd"/>
      </w:hyperlink>
      <w:r w:rsidRPr="00B57104">
        <w:t xml:space="preserve"> object. The client must specify a date range, quantity, </w:t>
      </w:r>
      <w:proofErr w:type="gramStart"/>
      <w:r w:rsidRPr="00B57104">
        <w:t>list</w:t>
      </w:r>
      <w:proofErr w:type="gramEnd"/>
      <w:r w:rsidRPr="00B57104">
        <w:t xml:space="preserve"> of product IDs and may optionally specify frequency and targeting information. To get custom rates and availability for an advertiser, include the account ID, which identifies the advertiser and agency. </w:t>
      </w:r>
    </w:p>
    <w:p w14:paraId="38E13008" w14:textId="77777777" w:rsidR="00C8453D" w:rsidRDefault="00B57104" w:rsidP="00B57104">
      <w:r w:rsidRPr="00B57104">
        <w:t xml:space="preserve">The response includes a </w:t>
      </w:r>
      <w:hyperlink w:anchor="_Collection_Calls" w:history="1">
        <w:r w:rsidRPr="00B57104">
          <w:rPr>
            <w:rStyle w:val="Hyperlink"/>
          </w:rPr>
          <w:t>collection</w:t>
        </w:r>
      </w:hyperlink>
      <w:r w:rsidRPr="00B57104">
        <w:t xml:space="preserve"> object that contains an array of </w:t>
      </w:r>
      <w:hyperlink w:anchor="_ProductAvails_1" w:history="1">
        <w:proofErr w:type="spellStart"/>
        <w:r w:rsidRPr="00B57104">
          <w:rPr>
            <w:rStyle w:val="Hyperlink"/>
          </w:rPr>
          <w:t>ProductAvails</w:t>
        </w:r>
        <w:proofErr w:type="spellEnd"/>
      </w:hyperlink>
      <w:r w:rsidRPr="00B57104">
        <w:t xml:space="preserve"> objects. Each </w:t>
      </w:r>
      <w:proofErr w:type="spellStart"/>
      <w:r w:rsidRPr="00B57104">
        <w:t>ProductAvails</w:t>
      </w:r>
      <w:proofErr w:type="spellEnd"/>
      <w:r w:rsidRPr="00B57104">
        <w:t xml:space="preserve"> object contains the available quantity and pricing information for a product. The number of available impressions returned will be either the specified quantity, if the requested quantity is available, or less if there is fewer quantity available.</w:t>
      </w:r>
    </w:p>
    <w:p w14:paraId="3BFD3792" w14:textId="77777777" w:rsidR="00C8453D" w:rsidRDefault="00B57104" w:rsidP="00B57104">
      <w:r w:rsidRPr="00B57104">
        <w:t xml:space="preserve">Note that the caller should not use this call to determine the maximum available impressions. Instead, they should use /products or /products/search which returns the estimated daily availability and base pricing details. If they use the avails search for product catalog purposes, they will likely display inaccurate pricing information to the user. For example, the pricing for 500,000,000 impressions may be less than the pricing for 100,000 impressions, which may lead the user to mistakenly believe that they’re getting the impressions for $5.00 CPM instead of $15.00 CPM. </w:t>
      </w:r>
    </w:p>
    <w:p w14:paraId="1EDB5E0D" w14:textId="31FC6D63" w:rsidR="00B57104" w:rsidRPr="00550643" w:rsidRDefault="00B57104" w:rsidP="00550643">
      <w:pPr>
        <w:pStyle w:val="Heading2"/>
      </w:pPr>
      <w:bookmarkStart w:id="516" w:name="_Toc307006568"/>
      <w:r w:rsidRPr="00550643">
        <w:t>Creating an Order</w:t>
      </w:r>
      <w:bookmarkEnd w:id="516"/>
    </w:p>
    <w:p w14:paraId="32E1A9C4" w14:textId="77777777" w:rsidR="00C8453D" w:rsidRDefault="00B57104" w:rsidP="00B57104">
      <w:r w:rsidRPr="00B57104">
        <w:t xml:space="preserve">An order is the parent container for lines. To add an order, send a POST request to /accounts/{id}/orders. The body of the request is an </w:t>
      </w:r>
      <w:hyperlink w:anchor="_Order" w:history="1">
        <w:r w:rsidRPr="00B57104">
          <w:rPr>
            <w:rStyle w:val="Hyperlink"/>
          </w:rPr>
          <w:t>Order</w:t>
        </w:r>
      </w:hyperlink>
      <w:r w:rsidRPr="00B57104">
        <w:t xml:space="preserve"> </w:t>
      </w:r>
      <w:proofErr w:type="gramStart"/>
      <w:r w:rsidRPr="00B57104">
        <w:t>object which</w:t>
      </w:r>
      <w:proofErr w:type="gramEnd"/>
      <w:r w:rsidRPr="00B57104">
        <w:t xml:space="preserve"> specifies directional start and end dates, estimated budget, currency, and preferred billing method. The response includes the Location header that contains the URI to the new order.</w:t>
      </w:r>
    </w:p>
    <w:p w14:paraId="126BBB0E" w14:textId="7C49B640" w:rsidR="00B57104" w:rsidRPr="00550643" w:rsidRDefault="00B57104" w:rsidP="00550643">
      <w:pPr>
        <w:pStyle w:val="Heading2"/>
      </w:pPr>
      <w:bookmarkStart w:id="517" w:name="_Toc307006569"/>
      <w:r w:rsidRPr="00550643">
        <w:t>Adding Lines to the Order</w:t>
      </w:r>
      <w:bookmarkEnd w:id="517"/>
    </w:p>
    <w:p w14:paraId="5EA901E1" w14:textId="77777777" w:rsidR="00C8453D" w:rsidRDefault="00B57104" w:rsidP="00B57104">
      <w:r w:rsidRPr="00B57104">
        <w:t xml:space="preserve">A line specifies the ad product to book, quantity, targeting details, and a date range of when the line runs. To add a line to the order, send a POST request to /accounts/{id}/orders/{id}/lines. The body of the request is a </w:t>
      </w:r>
      <w:hyperlink w:anchor="_Line" w:history="1">
        <w:r w:rsidRPr="00B57104">
          <w:rPr>
            <w:rStyle w:val="Hyperlink"/>
          </w:rPr>
          <w:t>Line</w:t>
        </w:r>
      </w:hyperlink>
      <w:r w:rsidRPr="00B57104">
        <w:t xml:space="preserve"> resource object. Typically, the client should specify the same details on the line that were used to search for product availability. </w:t>
      </w:r>
    </w:p>
    <w:p w14:paraId="3C64310A" w14:textId="77777777" w:rsidR="00C8453D" w:rsidRDefault="00B57104" w:rsidP="00B57104">
      <w:r w:rsidRPr="00B57104">
        <w:t xml:space="preserve">The response includes the Location header that contains the URI to the new line. The state of the line is Draft. </w:t>
      </w:r>
    </w:p>
    <w:p w14:paraId="04512B64" w14:textId="77777777" w:rsidR="00C8453D" w:rsidRDefault="00B57104" w:rsidP="00B57104">
      <w:r w:rsidRPr="00B57104">
        <w:t>The line may be updated only in the Draft state. To update a line, send a PATCH or PUT request to /accounts/{id}/orders/{id}/lines/{id}. The body of the request is either a full or partial Line resource object depending on whether the publisher supports PUT or PATCH.</w:t>
      </w:r>
    </w:p>
    <w:p w14:paraId="6457EF3D" w14:textId="6ABA335B" w:rsidR="00B57104" w:rsidRPr="00550643" w:rsidRDefault="00B57104" w:rsidP="00550643">
      <w:pPr>
        <w:pStyle w:val="Heading2"/>
      </w:pPr>
      <w:bookmarkStart w:id="518" w:name="_Toc307006570"/>
      <w:r w:rsidRPr="00550643">
        <w:t>Uploading a Creative and Assigning It to a Line</w:t>
      </w:r>
      <w:bookmarkEnd w:id="518"/>
    </w:p>
    <w:p w14:paraId="72DF66D6" w14:textId="77777777" w:rsidR="00C8453D" w:rsidRDefault="00B57104" w:rsidP="00B57104">
      <w:r w:rsidRPr="00B57104">
        <w:t>To upload a creative, send a POST request to /accounts/{id}/</w:t>
      </w:r>
      <w:proofErr w:type="spellStart"/>
      <w:r w:rsidRPr="00B57104">
        <w:t>creatives</w:t>
      </w:r>
      <w:proofErr w:type="spellEnd"/>
      <w:r w:rsidRPr="00B57104">
        <w:t xml:space="preserve">. The body of the request is a </w:t>
      </w:r>
      <w:hyperlink w:anchor="_Creative" w:history="1">
        <w:r w:rsidRPr="00B57104">
          <w:rPr>
            <w:rStyle w:val="Hyperlink"/>
          </w:rPr>
          <w:t>Creative</w:t>
        </w:r>
      </w:hyperlink>
      <w:r w:rsidRPr="00B57104">
        <w:t xml:space="preserve"> resource object. The Creative object specifies the </w:t>
      </w:r>
      <w:proofErr w:type="spellStart"/>
      <w:r w:rsidRPr="00B57104">
        <w:t>creative’s</w:t>
      </w:r>
      <w:proofErr w:type="spellEnd"/>
      <w:r w:rsidRPr="00B57104">
        <w:t xml:space="preserve"> format, size, language, and the creative itself. </w:t>
      </w:r>
    </w:p>
    <w:p w14:paraId="18A047C6" w14:textId="38FA3C13" w:rsidR="00B57104" w:rsidRPr="00B57104" w:rsidRDefault="00B57104" w:rsidP="00B57104">
      <w:r w:rsidRPr="00B57104">
        <w:t xml:space="preserve">The creative must pass editorial review before it may be assigned to a line. To determine whether the creative passed editorial review, send a GET request to /accounts/{id}/creative/{id}. The response contains a Creative object. The creative passed editorial review if </w:t>
      </w:r>
      <w:proofErr w:type="spellStart"/>
      <w:r w:rsidRPr="00B57104">
        <w:t>AdQ</w:t>
      </w:r>
      <w:r w:rsidR="000D1495">
        <w:t>ualityStatus</w:t>
      </w:r>
      <w:proofErr w:type="spellEnd"/>
      <w:r w:rsidR="000D1495">
        <w:t xml:space="preserve"> is set to Approved</w:t>
      </w:r>
    </w:p>
    <w:p w14:paraId="57EE3A37" w14:textId="77777777" w:rsidR="00B57104" w:rsidRPr="00B57104" w:rsidRDefault="00B57104" w:rsidP="00B57104">
      <w:r w:rsidRPr="00B57104">
        <w:t xml:space="preserve">To assign the creative to a line after it passes editorial review, send a POST request to /accounts/{id}/assignments. The body of the request is an </w:t>
      </w:r>
      <w:hyperlink w:anchor="_Assignment" w:history="1">
        <w:r w:rsidRPr="00B57104">
          <w:rPr>
            <w:rStyle w:val="Hyperlink"/>
          </w:rPr>
          <w:t>Assignment</w:t>
        </w:r>
      </w:hyperlink>
      <w:r w:rsidRPr="00B57104">
        <w:t xml:space="preserve"> object. The Assignment object specifies the creative ID and line ID. If you assign more than one creative to a line, the </w:t>
      </w:r>
      <w:proofErr w:type="spellStart"/>
      <w:r w:rsidRPr="00B57104">
        <w:t>creatives</w:t>
      </w:r>
      <w:proofErr w:type="spellEnd"/>
      <w:r w:rsidRPr="00B57104">
        <w:t xml:space="preserve"> are rotated evenly. To control the rotation, set the optional weight property. </w:t>
      </w:r>
    </w:p>
    <w:p w14:paraId="44C3E776" w14:textId="34101DAE" w:rsidR="00B57104" w:rsidRPr="000D1495" w:rsidRDefault="00B57104" w:rsidP="000D1495">
      <w:r w:rsidRPr="00B57104">
        <w:t>Note that a line must have a creative assigned to it before it may be booked.</w:t>
      </w:r>
      <w:r w:rsidR="00827F7E">
        <w:t xml:space="preserve"> </w:t>
      </w:r>
      <w:ins w:id="519" w:author="Katie Stroud" w:date="2015-10-21T22:06:00Z">
        <w:r w:rsidR="00827F7E">
          <w:t>The creative may be the actual creative that the advertiser plans to run or a placeholder creative that is later replaced with the actual creative when it becomes available. However, the line will run with whichever creative is assigned to it (the actual creative or placeholder creative).</w:t>
        </w:r>
      </w:ins>
    </w:p>
    <w:p w14:paraId="2A936A6B" w14:textId="77777777" w:rsidR="00B57104" w:rsidRPr="00550643" w:rsidRDefault="00B57104" w:rsidP="00550643">
      <w:pPr>
        <w:pStyle w:val="Heading2"/>
      </w:pPr>
      <w:bookmarkStart w:id="520" w:name="_Toc307006571"/>
      <w:r w:rsidRPr="00550643">
        <w:t>Reserving, Booking, and Canceling a Line</w:t>
      </w:r>
      <w:bookmarkEnd w:id="520"/>
    </w:p>
    <w:p w14:paraId="74664876" w14:textId="77777777" w:rsidR="00B57104" w:rsidRPr="00B57104" w:rsidRDefault="00B57104" w:rsidP="00B57104">
      <w:r w:rsidRPr="00B57104">
        <w:t>To reserve, book, or cancel a line, send a PATCH or PUT request to the following URIs, respectively.</w:t>
      </w:r>
    </w:p>
    <w:p w14:paraId="12F6BC8C" w14:textId="77777777" w:rsidR="00B57104" w:rsidRPr="00B57104" w:rsidRDefault="00B57104" w:rsidP="00B57104">
      <w:r w:rsidRPr="00B57104">
        <w:t>/accounts/{id}/orders/{id}/lines/{id}</w:t>
      </w:r>
      <w:proofErr w:type="gramStart"/>
      <w:r w:rsidRPr="00B57104">
        <w:t>?reserve</w:t>
      </w:r>
      <w:proofErr w:type="gramEnd"/>
    </w:p>
    <w:p w14:paraId="1EAC0D12" w14:textId="77777777" w:rsidR="00B57104" w:rsidRPr="00B57104" w:rsidRDefault="00B57104" w:rsidP="00B57104">
      <w:r w:rsidRPr="00B57104">
        <w:t>/accounts/{id}/orders/{id}/lines/{id}</w:t>
      </w:r>
      <w:proofErr w:type="gramStart"/>
      <w:r w:rsidRPr="00B57104">
        <w:t>?book</w:t>
      </w:r>
      <w:proofErr w:type="gramEnd"/>
    </w:p>
    <w:p w14:paraId="079B0111" w14:textId="42519544" w:rsidR="00B57104" w:rsidRPr="00B57104" w:rsidRDefault="00B57104" w:rsidP="00B57104">
      <w:r w:rsidRPr="00B57104">
        <w:t>/accounts/{id}/orders/{id}/lines/{id}</w:t>
      </w:r>
      <w:proofErr w:type="gramStart"/>
      <w:r w:rsidRPr="00B57104">
        <w:t>?cancel</w:t>
      </w:r>
      <w:proofErr w:type="gramEnd"/>
    </w:p>
    <w:p w14:paraId="18A8F12B" w14:textId="77777777" w:rsidR="00C8453D" w:rsidRDefault="00B57104" w:rsidP="00B57104">
      <w:r w:rsidRPr="00B57104">
        <w:t xml:space="preserve">Each call initiates an asynchronous process to perform the work. To determine whether the request succeeded, send a GET request to /accounts/{id}/orders/{id}/lines/{id} to get the specified line. Access the </w:t>
      </w:r>
      <w:proofErr w:type="spellStart"/>
      <w:r w:rsidRPr="00B57104">
        <w:t>BookingStatus</w:t>
      </w:r>
      <w:proofErr w:type="spellEnd"/>
      <w:r w:rsidRPr="00B57104">
        <w:t xml:space="preserve"> property to verify that the status changed accordingly. For example, if the request was reserve, confirm that </w:t>
      </w:r>
      <w:proofErr w:type="spellStart"/>
      <w:r w:rsidRPr="00B57104">
        <w:t>BookingStatus</w:t>
      </w:r>
      <w:proofErr w:type="spellEnd"/>
      <w:r w:rsidRPr="00B57104">
        <w:t xml:space="preserve"> is </w:t>
      </w:r>
      <w:proofErr w:type="gramStart"/>
      <w:r w:rsidRPr="00B57104">
        <w:t>Reserved</w:t>
      </w:r>
      <w:proofErr w:type="gramEnd"/>
      <w:r w:rsidRPr="00B57104">
        <w:t xml:space="preserve">. If the reservation or booking process failed, the status will be </w:t>
      </w:r>
      <w:proofErr w:type="gramStart"/>
      <w:r w:rsidRPr="00B57104">
        <w:t>Declined</w:t>
      </w:r>
      <w:proofErr w:type="gramEnd"/>
      <w:r w:rsidRPr="00B57104">
        <w:t xml:space="preserve">. To determine why the request was declined, access the </w:t>
      </w:r>
      <w:proofErr w:type="spellStart"/>
      <w:r w:rsidRPr="00B57104">
        <w:t>StateChangeReason</w:t>
      </w:r>
      <w:proofErr w:type="spellEnd"/>
      <w:r w:rsidRPr="00B57104">
        <w:t xml:space="preserve"> property.</w:t>
      </w:r>
    </w:p>
    <w:p w14:paraId="3EBB353B" w14:textId="03CE33E1" w:rsidR="00B57104" w:rsidRPr="00550643" w:rsidRDefault="00B57104" w:rsidP="00550643">
      <w:pPr>
        <w:pStyle w:val="Heading2"/>
      </w:pPr>
      <w:bookmarkStart w:id="521" w:name="_Toc307006572"/>
      <w:r w:rsidRPr="00550643">
        <w:t>Reporting Clicks and Impressions</w:t>
      </w:r>
      <w:bookmarkEnd w:id="521"/>
    </w:p>
    <w:p w14:paraId="4D4C1ECE" w14:textId="2EF60142" w:rsidR="00B57104" w:rsidRDefault="00B57104" w:rsidP="00B57104">
      <w:r w:rsidRPr="00B57104">
        <w:t xml:space="preserve">See </w:t>
      </w:r>
      <w:hyperlink w:anchor="_Reporting" w:history="1">
        <w:r w:rsidRPr="00B57104">
          <w:rPr>
            <w:rStyle w:val="Hyperlink"/>
          </w:rPr>
          <w:t>Reporting</w:t>
        </w:r>
      </w:hyperlink>
      <w:r w:rsidRPr="00B57104">
        <w:t>.</w:t>
      </w:r>
    </w:p>
    <w:p w14:paraId="24A9EB0E" w14:textId="25AB2BF0" w:rsidR="00550643" w:rsidRDefault="00550643" w:rsidP="00550643">
      <w:pPr>
        <w:pStyle w:val="Heading2"/>
      </w:pPr>
      <w:bookmarkStart w:id="522" w:name="_Toc307006573"/>
      <w:r>
        <w:t>Diagrams</w:t>
      </w:r>
      <w:bookmarkEnd w:id="522"/>
    </w:p>
    <w:p w14:paraId="04BB266E" w14:textId="1CEF7926" w:rsidR="00550643" w:rsidRPr="00550643" w:rsidRDefault="00550643" w:rsidP="00550643">
      <w:ins w:id="523" w:author="Katie Stroud" w:date="2015-10-20T19:58:00Z">
        <w:r>
          <w:t xml:space="preserve">The following diagrams illustrate key aspects of OpenDirect workflow and system dependencies. </w:t>
        </w:r>
      </w:ins>
    </w:p>
    <w:p w14:paraId="0D39B886" w14:textId="7A68B6EE" w:rsidR="00F55F4D" w:rsidRDefault="00F55F4D" w:rsidP="00550643">
      <w:pPr>
        <w:pStyle w:val="Heading3"/>
      </w:pPr>
      <w:bookmarkStart w:id="524" w:name="_Toc298671498"/>
      <w:bookmarkStart w:id="525" w:name="_Toc307006574"/>
      <w:r>
        <w:t>Publisher Workflow Diagram</w:t>
      </w:r>
    </w:p>
    <w:p w14:paraId="090DAE01" w14:textId="6CD909D8" w:rsidR="003E69AC" w:rsidRPr="003E69AC" w:rsidRDefault="003E69AC" w:rsidP="003E69AC">
      <w:r>
        <w:t>The following diagram illustrates the publisher workflow.</w:t>
      </w:r>
    </w:p>
    <w:p w14:paraId="6EDEE26E" w14:textId="5CC50410" w:rsidR="00B57104" w:rsidRDefault="00F55F4D" w:rsidP="00550643">
      <w:pPr>
        <w:pStyle w:val="Heading3"/>
      </w:pPr>
      <w:r>
        <w:t xml:space="preserve">Agency </w:t>
      </w:r>
      <w:r w:rsidR="00B57104">
        <w:t>Workflow Diagram</w:t>
      </w:r>
      <w:bookmarkEnd w:id="524"/>
      <w:bookmarkEnd w:id="525"/>
    </w:p>
    <w:p w14:paraId="2F7C8A97" w14:textId="77777777" w:rsidR="00C8453D" w:rsidRDefault="00B57104" w:rsidP="00B57104">
      <w:r w:rsidRPr="00B57104">
        <w:t xml:space="preserve">The following diagram illustrates the calls required to add an order. The diagram does not include the one time calls to get and cache reference data. </w:t>
      </w:r>
    </w:p>
    <w:p w14:paraId="42F499C4" w14:textId="3CBBBB50" w:rsidR="003E69AC" w:rsidRDefault="003E69AC" w:rsidP="00550643">
      <w:pPr>
        <w:pStyle w:val="Heading3"/>
      </w:pPr>
      <w:bookmarkStart w:id="526" w:name="_Toc298671499"/>
      <w:bookmarkStart w:id="527" w:name="_Toc307006575"/>
      <w:r>
        <w:t>Advertiser Workflow Diagram</w:t>
      </w:r>
    </w:p>
    <w:p w14:paraId="54E01810" w14:textId="2438BB77" w:rsidR="00B57104" w:rsidRDefault="00B57104" w:rsidP="00550643">
      <w:pPr>
        <w:pStyle w:val="Heading3"/>
      </w:pPr>
      <w:r>
        <w:t>Booking State Diagram</w:t>
      </w:r>
      <w:bookmarkEnd w:id="526"/>
      <w:bookmarkEnd w:id="527"/>
    </w:p>
    <w:p w14:paraId="694A676F" w14:textId="77777777" w:rsidR="00C8453D" w:rsidRDefault="00B57104" w:rsidP="00B57104">
      <w:r w:rsidRPr="00B57104">
        <w:t xml:space="preserve">The following diagram shows the state changes of a </w:t>
      </w:r>
      <w:hyperlink w:anchor="_Line" w:history="1">
        <w:r w:rsidRPr="00B57104">
          <w:rPr>
            <w:rStyle w:val="Hyperlink"/>
          </w:rPr>
          <w:t>Line</w:t>
        </w:r>
      </w:hyperlink>
      <w:r w:rsidRPr="00B57104">
        <w:t xml:space="preserve"> resource. For details about each state, see </w:t>
      </w:r>
      <w:hyperlink w:anchor="bookingstatus" w:history="1">
        <w:proofErr w:type="spellStart"/>
        <w:r w:rsidRPr="00B57104">
          <w:rPr>
            <w:rStyle w:val="Hyperlink"/>
          </w:rPr>
          <w:t>BookingStatus</w:t>
        </w:r>
        <w:proofErr w:type="spellEnd"/>
      </w:hyperlink>
      <w:r w:rsidRPr="00B57104">
        <w:t>.</w:t>
      </w:r>
    </w:p>
    <w:p w14:paraId="3A5B3F56" w14:textId="57DD8BD6" w:rsidR="00B57104" w:rsidRDefault="00B57104" w:rsidP="00550643">
      <w:pPr>
        <w:pStyle w:val="Heading3"/>
      </w:pPr>
      <w:bookmarkStart w:id="528" w:name="_Toc298671500"/>
      <w:bookmarkStart w:id="529" w:name="_Toc307006576"/>
      <w:r>
        <w:t>Resource Model Diagram</w:t>
      </w:r>
      <w:bookmarkEnd w:id="528"/>
      <w:bookmarkEnd w:id="529"/>
    </w:p>
    <w:p w14:paraId="488FDD74" w14:textId="77777777" w:rsidR="00C8453D" w:rsidRDefault="00B57104" w:rsidP="00B57104">
      <w:r w:rsidRPr="00B57104">
        <w:t>The following diagram shows the relationships between the OpenDirect resources. This model allows a buyer to work with many advertisers and an advertiser to work with many buyers. If the advertiser does their own buying, they'd be both the advertiser and the buyer. For details about the resource objects, see Resources.</w:t>
      </w:r>
    </w:p>
    <w:p w14:paraId="5CCDD30C" w14:textId="5E88AB60" w:rsidR="00CE40A3" w:rsidRDefault="00CE40A3" w:rsidP="00B57104">
      <w:pPr>
        <w:pStyle w:val="Heading1"/>
      </w:pPr>
      <w:bookmarkStart w:id="530" w:name="_Toc298671501"/>
      <w:bookmarkStart w:id="531" w:name="_Toc307006577"/>
      <w:r>
        <w:t>Definitions</w:t>
      </w:r>
    </w:p>
    <w:p w14:paraId="5F2661F4" w14:textId="6B91E38B" w:rsidR="00CE40A3" w:rsidRDefault="00CE40A3" w:rsidP="00CE40A3">
      <w:r>
        <w:t xml:space="preserve">The following </w:t>
      </w:r>
      <w:proofErr w:type="gramStart"/>
      <w:r>
        <w:t>list of terms used in this document are</w:t>
      </w:r>
      <w:proofErr w:type="gramEnd"/>
      <w:r>
        <w:t xml:space="preserve"> define as they relate to OpenDirect.</w:t>
      </w:r>
    </w:p>
    <w:p w14:paraId="3C2364A2" w14:textId="1F9F646E" w:rsidR="00CE40A3" w:rsidRDefault="00CE40A3" w:rsidP="00CE40A3">
      <w:proofErr w:type="gramStart"/>
      <w:r>
        <w:rPr>
          <w:b/>
        </w:rPr>
        <w:t>long</w:t>
      </w:r>
      <w:proofErr w:type="gramEnd"/>
      <w:r>
        <w:rPr>
          <w:b/>
        </w:rPr>
        <w:t xml:space="preserve">: </w:t>
      </w:r>
      <w:r>
        <w:t>a numeric integer type that is at least 32 bits.</w:t>
      </w:r>
    </w:p>
    <w:p w14:paraId="19384AEF" w14:textId="60D737A8" w:rsidR="00CE40A3" w:rsidRDefault="00CE40A3" w:rsidP="00CE40A3">
      <w:proofErr w:type="gramStart"/>
      <w:r>
        <w:rPr>
          <w:b/>
        </w:rPr>
        <w:t>short</w:t>
      </w:r>
      <w:proofErr w:type="gramEnd"/>
      <w:r>
        <w:rPr>
          <w:b/>
        </w:rPr>
        <w:t xml:space="preserve">: </w:t>
      </w:r>
      <w:r>
        <w:t>a numeric integer type that is at least 16 bits.</w:t>
      </w:r>
    </w:p>
    <w:p w14:paraId="66297E17" w14:textId="5A655E9E" w:rsidR="00CE40A3" w:rsidRDefault="00CE40A3" w:rsidP="00CE40A3">
      <w:pPr>
        <w:rPr>
          <w:b/>
        </w:rPr>
      </w:pPr>
      <w:proofErr w:type="gramStart"/>
      <w:r>
        <w:rPr>
          <w:b/>
        </w:rPr>
        <w:t>byte</w:t>
      </w:r>
      <w:proofErr w:type="gramEnd"/>
      <w:r>
        <w:rPr>
          <w:b/>
        </w:rPr>
        <w:t xml:space="preserve">: </w:t>
      </w:r>
      <w:r w:rsidR="00CF437C" w:rsidRPr="00CF437C">
        <w:t>?</w:t>
      </w:r>
    </w:p>
    <w:p w14:paraId="3127AEB0" w14:textId="539CF9A9" w:rsidR="00CF437C" w:rsidRDefault="00CF437C" w:rsidP="00CE40A3">
      <w:proofErr w:type="gramStart"/>
      <w:r w:rsidRPr="00CF437C">
        <w:rPr>
          <w:b/>
        </w:rPr>
        <w:t>decimal</w:t>
      </w:r>
      <w:proofErr w:type="gramEnd"/>
      <w:r>
        <w:rPr>
          <w:b/>
        </w:rPr>
        <w:t xml:space="preserve">: </w:t>
      </w:r>
      <w:r>
        <w:t>a numeric type that allows decimals</w:t>
      </w:r>
    </w:p>
    <w:p w14:paraId="5B3D240D" w14:textId="083B68F4" w:rsidR="00CF437C" w:rsidRDefault="00CF437C" w:rsidP="00CE40A3">
      <w:proofErr w:type="gramStart"/>
      <w:r>
        <w:rPr>
          <w:b/>
        </w:rPr>
        <w:t>size</w:t>
      </w:r>
      <w:proofErr w:type="gramEnd"/>
      <w:r>
        <w:rPr>
          <w:b/>
        </w:rPr>
        <w:t>:</w:t>
      </w:r>
      <w:r>
        <w:t xml:space="preserve"> ? (</w:t>
      </w:r>
      <w:proofErr w:type="gramStart"/>
      <w:r>
        <w:t>found</w:t>
      </w:r>
      <w:proofErr w:type="gramEnd"/>
      <w:r>
        <w:t xml:space="preserve"> this as a type)</w:t>
      </w:r>
    </w:p>
    <w:p w14:paraId="2F3B1257" w14:textId="6A3607D8" w:rsidR="00CF437C" w:rsidRDefault="00CF437C" w:rsidP="00CE40A3">
      <w:proofErr w:type="gramStart"/>
      <w:r>
        <w:rPr>
          <w:b/>
        </w:rPr>
        <w:t>organization</w:t>
      </w:r>
      <w:proofErr w:type="gramEnd"/>
      <w:r>
        <w:rPr>
          <w:b/>
        </w:rPr>
        <w:t xml:space="preserve">: </w:t>
      </w:r>
    </w:p>
    <w:p w14:paraId="35D7D3F1" w14:textId="7E445127" w:rsidR="00CF437C" w:rsidRDefault="00CF437C" w:rsidP="00CE40A3">
      <w:proofErr w:type="gramStart"/>
      <w:r>
        <w:rPr>
          <w:b/>
        </w:rPr>
        <w:t>buyer</w:t>
      </w:r>
      <w:proofErr w:type="gramEnd"/>
      <w:r>
        <w:rPr>
          <w:b/>
        </w:rPr>
        <w:t xml:space="preserve">: </w:t>
      </w:r>
      <w:r>
        <w:t xml:space="preserve"> </w:t>
      </w:r>
    </w:p>
    <w:p w14:paraId="4B6F0CA1" w14:textId="40E9CE72" w:rsidR="00CF437C" w:rsidRDefault="00CF437C" w:rsidP="00CE40A3">
      <w:pPr>
        <w:rPr>
          <w:b/>
        </w:rPr>
      </w:pPr>
      <w:proofErr w:type="gramStart"/>
      <w:r>
        <w:rPr>
          <w:b/>
        </w:rPr>
        <w:t>advertiser</w:t>
      </w:r>
      <w:proofErr w:type="gramEnd"/>
      <w:r>
        <w:rPr>
          <w:b/>
        </w:rPr>
        <w:t>:</w:t>
      </w:r>
    </w:p>
    <w:p w14:paraId="1DEA4F1D" w14:textId="2E46F2B5" w:rsidR="00CF437C" w:rsidRDefault="00CF437C" w:rsidP="00CE40A3">
      <w:pPr>
        <w:rPr>
          <w:b/>
        </w:rPr>
      </w:pPr>
      <w:proofErr w:type="gramStart"/>
      <w:r>
        <w:rPr>
          <w:b/>
        </w:rPr>
        <w:t>publisher</w:t>
      </w:r>
      <w:proofErr w:type="gramEnd"/>
      <w:r>
        <w:rPr>
          <w:b/>
        </w:rPr>
        <w:t>:</w:t>
      </w:r>
    </w:p>
    <w:p w14:paraId="64A1CD1E" w14:textId="2A50C329" w:rsidR="00CF437C" w:rsidRDefault="00CF437C" w:rsidP="00CE40A3">
      <w:pPr>
        <w:rPr>
          <w:b/>
        </w:rPr>
      </w:pPr>
      <w:proofErr w:type="gramStart"/>
      <w:r>
        <w:rPr>
          <w:b/>
        </w:rPr>
        <w:t>line</w:t>
      </w:r>
      <w:proofErr w:type="gramEnd"/>
      <w:r>
        <w:rPr>
          <w:b/>
        </w:rPr>
        <w:t xml:space="preserve">: </w:t>
      </w:r>
    </w:p>
    <w:p w14:paraId="72D9D86D" w14:textId="191D9F3B" w:rsidR="00CF437C" w:rsidRDefault="00CF437C" w:rsidP="00CE40A3">
      <w:pPr>
        <w:rPr>
          <w:b/>
        </w:rPr>
      </w:pPr>
      <w:proofErr w:type="gramStart"/>
      <w:r>
        <w:rPr>
          <w:b/>
        </w:rPr>
        <w:t>reserved</w:t>
      </w:r>
      <w:proofErr w:type="gramEnd"/>
      <w:r>
        <w:rPr>
          <w:b/>
        </w:rPr>
        <w:t>:</w:t>
      </w:r>
    </w:p>
    <w:p w14:paraId="775BD595" w14:textId="5D4EA7DD" w:rsidR="00CF437C" w:rsidRDefault="00CF437C" w:rsidP="00CE40A3">
      <w:pPr>
        <w:rPr>
          <w:b/>
        </w:rPr>
      </w:pPr>
      <w:proofErr w:type="gramStart"/>
      <w:r>
        <w:rPr>
          <w:b/>
        </w:rPr>
        <w:t>booked</w:t>
      </w:r>
      <w:proofErr w:type="gramEnd"/>
      <w:r>
        <w:rPr>
          <w:b/>
        </w:rPr>
        <w:t>:</w:t>
      </w:r>
    </w:p>
    <w:p w14:paraId="207255B4" w14:textId="3F525E3D" w:rsidR="00CF437C" w:rsidRDefault="00CF437C" w:rsidP="00CE40A3">
      <w:pPr>
        <w:rPr>
          <w:b/>
        </w:rPr>
      </w:pPr>
      <w:proofErr w:type="gramStart"/>
      <w:r>
        <w:rPr>
          <w:b/>
        </w:rPr>
        <w:t>account</w:t>
      </w:r>
      <w:proofErr w:type="gramEnd"/>
      <w:r>
        <w:rPr>
          <w:b/>
        </w:rPr>
        <w:t>:</w:t>
      </w:r>
    </w:p>
    <w:p w14:paraId="2D8AC272" w14:textId="77777777" w:rsidR="00CF437C" w:rsidRPr="00CF437C" w:rsidRDefault="00CF437C" w:rsidP="00CE40A3">
      <w:pPr>
        <w:rPr>
          <w:b/>
        </w:rPr>
      </w:pPr>
    </w:p>
    <w:p w14:paraId="5E80A4CE" w14:textId="666EED3B" w:rsidR="00B57104" w:rsidRDefault="00B57104" w:rsidP="00B57104">
      <w:pPr>
        <w:pStyle w:val="Heading1"/>
      </w:pPr>
      <w:proofErr w:type="spellStart"/>
      <w:proofErr w:type="gramStart"/>
      <w:r>
        <w:t>vNext</w:t>
      </w:r>
      <w:bookmarkEnd w:id="530"/>
      <w:bookmarkEnd w:id="531"/>
      <w:proofErr w:type="spellEnd"/>
      <w:proofErr w:type="gramEnd"/>
    </w:p>
    <w:p w14:paraId="14FFAFCE" w14:textId="77777777" w:rsidR="00B57104" w:rsidRPr="00B57104" w:rsidRDefault="00B57104" w:rsidP="00B57104">
      <w:r w:rsidRPr="00B57104">
        <w:t>The following requirements were not included in v1 of the specification but may be addressed in a future version.</w:t>
      </w:r>
    </w:p>
    <w:tbl>
      <w:tblPr>
        <w:tblStyle w:val="TableGrid"/>
        <w:tblW w:w="0" w:type="auto"/>
        <w:tblLook w:val="04A0" w:firstRow="1" w:lastRow="0" w:firstColumn="1" w:lastColumn="0" w:noHBand="0" w:noVBand="1"/>
      </w:tblPr>
      <w:tblGrid>
        <w:gridCol w:w="3116"/>
        <w:gridCol w:w="3117"/>
        <w:gridCol w:w="3117"/>
      </w:tblGrid>
      <w:tr w:rsidR="00B57104" w:rsidRPr="00B57104" w14:paraId="2BFC5E3D" w14:textId="77777777" w:rsidTr="00293F78">
        <w:tc>
          <w:tcPr>
            <w:tcW w:w="3116" w:type="dxa"/>
          </w:tcPr>
          <w:p w14:paraId="3DA98A9F" w14:textId="77777777" w:rsidR="00B57104" w:rsidRPr="00B57104" w:rsidRDefault="00B57104" w:rsidP="00B57104">
            <w:pPr>
              <w:spacing w:after="200" w:line="276" w:lineRule="auto"/>
              <w:rPr>
                <w:b/>
              </w:rPr>
            </w:pPr>
            <w:r w:rsidRPr="00B57104">
              <w:rPr>
                <w:b/>
              </w:rPr>
              <w:t>Scenario</w:t>
            </w:r>
          </w:p>
        </w:tc>
        <w:tc>
          <w:tcPr>
            <w:tcW w:w="3117" w:type="dxa"/>
          </w:tcPr>
          <w:p w14:paraId="2C37C663" w14:textId="77777777" w:rsidR="00B57104" w:rsidRPr="00B57104" w:rsidRDefault="00B57104" w:rsidP="00B57104">
            <w:pPr>
              <w:spacing w:after="200" w:line="276" w:lineRule="auto"/>
              <w:rPr>
                <w:b/>
              </w:rPr>
            </w:pPr>
            <w:r w:rsidRPr="00B57104">
              <w:rPr>
                <w:b/>
              </w:rPr>
              <w:t>Reason for postponing</w:t>
            </w:r>
          </w:p>
        </w:tc>
        <w:tc>
          <w:tcPr>
            <w:tcW w:w="3117" w:type="dxa"/>
          </w:tcPr>
          <w:p w14:paraId="72C28885" w14:textId="77777777" w:rsidR="00B57104" w:rsidRPr="00B57104" w:rsidRDefault="00B57104" w:rsidP="00B57104">
            <w:pPr>
              <w:spacing w:after="200" w:line="276" w:lineRule="auto"/>
              <w:rPr>
                <w:b/>
              </w:rPr>
            </w:pPr>
            <w:r w:rsidRPr="00B57104">
              <w:rPr>
                <w:b/>
              </w:rPr>
              <w:t>Consider in version</w:t>
            </w:r>
          </w:p>
        </w:tc>
      </w:tr>
      <w:tr w:rsidR="00B57104" w:rsidRPr="00B57104" w14:paraId="4C95BBB1" w14:textId="77777777" w:rsidTr="00293F78">
        <w:tc>
          <w:tcPr>
            <w:tcW w:w="3116" w:type="dxa"/>
          </w:tcPr>
          <w:p w14:paraId="0BB810D2" w14:textId="77777777" w:rsidR="00B57104" w:rsidRPr="00B57104" w:rsidRDefault="00B57104" w:rsidP="00B57104">
            <w:pPr>
              <w:spacing w:after="200" w:line="276" w:lineRule="auto"/>
            </w:pPr>
            <w:r w:rsidRPr="00B57104">
              <w:t>Provide visibility of ad units on a webpage.</w:t>
            </w:r>
          </w:p>
        </w:tc>
        <w:tc>
          <w:tcPr>
            <w:tcW w:w="3117" w:type="dxa"/>
          </w:tcPr>
          <w:p w14:paraId="2F6A06C8" w14:textId="77777777" w:rsidR="00B57104" w:rsidRPr="00B57104" w:rsidRDefault="00B57104" w:rsidP="00B57104">
            <w:pPr>
              <w:spacing w:after="200" w:line="276" w:lineRule="auto"/>
            </w:pPr>
          </w:p>
        </w:tc>
        <w:tc>
          <w:tcPr>
            <w:tcW w:w="3117" w:type="dxa"/>
          </w:tcPr>
          <w:p w14:paraId="1192ECDE" w14:textId="77777777" w:rsidR="00B57104" w:rsidRPr="00B57104" w:rsidRDefault="00B57104" w:rsidP="00B57104">
            <w:pPr>
              <w:spacing w:after="200" w:line="276" w:lineRule="auto"/>
            </w:pPr>
          </w:p>
        </w:tc>
      </w:tr>
      <w:tr w:rsidR="00B57104" w:rsidRPr="00B57104" w14:paraId="137A3519" w14:textId="77777777" w:rsidTr="00293F78">
        <w:tc>
          <w:tcPr>
            <w:tcW w:w="3116" w:type="dxa"/>
          </w:tcPr>
          <w:p w14:paraId="274E543D" w14:textId="77777777" w:rsidR="00B57104" w:rsidRPr="00B57104" w:rsidRDefault="00B57104" w:rsidP="00B57104">
            <w:pPr>
              <w:spacing w:after="200" w:line="276" w:lineRule="auto"/>
            </w:pPr>
            <w:r w:rsidRPr="00B57104">
              <w:t>Include creative agency ID in Account.</w:t>
            </w:r>
          </w:p>
        </w:tc>
        <w:tc>
          <w:tcPr>
            <w:tcW w:w="3117" w:type="dxa"/>
          </w:tcPr>
          <w:p w14:paraId="030260F6" w14:textId="77777777" w:rsidR="00B57104" w:rsidRPr="00B57104" w:rsidRDefault="00B57104" w:rsidP="00B57104">
            <w:pPr>
              <w:spacing w:after="200" w:line="276" w:lineRule="auto"/>
            </w:pPr>
          </w:p>
        </w:tc>
        <w:tc>
          <w:tcPr>
            <w:tcW w:w="3117" w:type="dxa"/>
          </w:tcPr>
          <w:p w14:paraId="0D4E64B5" w14:textId="77777777" w:rsidR="00B57104" w:rsidRPr="00B57104" w:rsidRDefault="00B57104" w:rsidP="00B57104">
            <w:pPr>
              <w:spacing w:after="200" w:line="276" w:lineRule="auto"/>
            </w:pPr>
          </w:p>
        </w:tc>
      </w:tr>
      <w:tr w:rsidR="00B57104" w:rsidRPr="00B57104" w14:paraId="35D4B7CE" w14:textId="77777777" w:rsidTr="00293F78">
        <w:tc>
          <w:tcPr>
            <w:tcW w:w="3116" w:type="dxa"/>
          </w:tcPr>
          <w:p w14:paraId="5253B32C" w14:textId="77777777" w:rsidR="00B57104" w:rsidRPr="00B57104" w:rsidRDefault="00B57104" w:rsidP="00B57104">
            <w:pPr>
              <w:spacing w:after="200" w:line="276" w:lineRule="auto"/>
            </w:pPr>
            <w:r w:rsidRPr="00B57104">
              <w:t>Update a creative.</w:t>
            </w:r>
          </w:p>
        </w:tc>
        <w:tc>
          <w:tcPr>
            <w:tcW w:w="3117" w:type="dxa"/>
          </w:tcPr>
          <w:p w14:paraId="700D8B4A" w14:textId="77777777" w:rsidR="00B57104" w:rsidRPr="00B57104" w:rsidRDefault="00B57104" w:rsidP="00B57104">
            <w:pPr>
              <w:spacing w:after="200" w:line="276" w:lineRule="auto"/>
            </w:pPr>
          </w:p>
        </w:tc>
        <w:tc>
          <w:tcPr>
            <w:tcW w:w="3117" w:type="dxa"/>
          </w:tcPr>
          <w:p w14:paraId="52A59868" w14:textId="77777777" w:rsidR="00B57104" w:rsidRPr="00B57104" w:rsidRDefault="00B57104" w:rsidP="00B57104">
            <w:pPr>
              <w:spacing w:after="200" w:line="276" w:lineRule="auto"/>
            </w:pPr>
          </w:p>
        </w:tc>
      </w:tr>
      <w:tr w:rsidR="00B57104" w:rsidRPr="00B57104" w14:paraId="6577D835" w14:textId="77777777" w:rsidTr="00293F78">
        <w:tc>
          <w:tcPr>
            <w:tcW w:w="3116" w:type="dxa"/>
          </w:tcPr>
          <w:p w14:paraId="3C9C3480" w14:textId="77777777" w:rsidR="00B57104" w:rsidRPr="00B57104" w:rsidRDefault="00B57104" w:rsidP="00B57104">
            <w:pPr>
              <w:spacing w:after="200" w:line="276" w:lineRule="auto"/>
            </w:pPr>
            <w:r w:rsidRPr="00B57104">
              <w:t>Add start/end dates to Assignment to support ad rotation by date.</w:t>
            </w:r>
          </w:p>
        </w:tc>
        <w:tc>
          <w:tcPr>
            <w:tcW w:w="3117" w:type="dxa"/>
          </w:tcPr>
          <w:p w14:paraId="4F96E419" w14:textId="77777777" w:rsidR="00B57104" w:rsidRPr="00B57104" w:rsidRDefault="00B57104" w:rsidP="00B57104">
            <w:pPr>
              <w:spacing w:after="200" w:line="276" w:lineRule="auto"/>
            </w:pPr>
          </w:p>
        </w:tc>
        <w:tc>
          <w:tcPr>
            <w:tcW w:w="3117" w:type="dxa"/>
          </w:tcPr>
          <w:p w14:paraId="6AB96580" w14:textId="77777777" w:rsidR="00B57104" w:rsidRPr="00B57104" w:rsidRDefault="00B57104" w:rsidP="00B57104">
            <w:pPr>
              <w:spacing w:after="200" w:line="276" w:lineRule="auto"/>
            </w:pPr>
          </w:p>
        </w:tc>
      </w:tr>
      <w:tr w:rsidR="00B57104" w:rsidRPr="00B57104" w14:paraId="4BDF3BC0" w14:textId="77777777" w:rsidTr="00293F78">
        <w:tc>
          <w:tcPr>
            <w:tcW w:w="3116" w:type="dxa"/>
          </w:tcPr>
          <w:p w14:paraId="41AE5AFF" w14:textId="77777777" w:rsidR="00B57104" w:rsidRPr="00B57104" w:rsidRDefault="00B57104" w:rsidP="00B57104">
            <w:pPr>
              <w:spacing w:after="200" w:line="276" w:lineRule="auto"/>
            </w:pPr>
            <w:r w:rsidRPr="00B57104">
              <w:t xml:space="preserve">Change </w:t>
            </w:r>
            <w:proofErr w:type="spellStart"/>
            <w:r w:rsidRPr="00B57104">
              <w:t>Line.RateType</w:t>
            </w:r>
            <w:proofErr w:type="spellEnd"/>
            <w:r w:rsidRPr="00B57104">
              <w:t xml:space="preserve"> to Optional when other types are supported (default to CPM).</w:t>
            </w:r>
          </w:p>
        </w:tc>
        <w:tc>
          <w:tcPr>
            <w:tcW w:w="3117" w:type="dxa"/>
          </w:tcPr>
          <w:p w14:paraId="58E5B822" w14:textId="77777777" w:rsidR="00B57104" w:rsidRPr="00B57104" w:rsidRDefault="00B57104" w:rsidP="00B57104">
            <w:pPr>
              <w:spacing w:after="200" w:line="276" w:lineRule="auto"/>
            </w:pPr>
          </w:p>
        </w:tc>
        <w:tc>
          <w:tcPr>
            <w:tcW w:w="3117" w:type="dxa"/>
          </w:tcPr>
          <w:p w14:paraId="7FD5E5D6" w14:textId="77777777" w:rsidR="00B57104" w:rsidRPr="00B57104" w:rsidRDefault="00B57104" w:rsidP="00B57104">
            <w:pPr>
              <w:spacing w:after="200" w:line="276" w:lineRule="auto"/>
            </w:pPr>
          </w:p>
        </w:tc>
      </w:tr>
    </w:tbl>
    <w:p w14:paraId="4FB95BB3" w14:textId="18E9449C" w:rsidR="00B57104" w:rsidRDefault="00B57104" w:rsidP="00B57104">
      <w:pPr>
        <w:pStyle w:val="Heading1"/>
      </w:pPr>
      <w:bookmarkStart w:id="532" w:name="_Toc298671502"/>
      <w:bookmarkStart w:id="533" w:name="_Toc307006578"/>
      <w:r>
        <w:t>Scenarios</w:t>
      </w:r>
      <w:bookmarkEnd w:id="532"/>
      <w:bookmarkEnd w:id="533"/>
    </w:p>
    <w:p w14:paraId="53561211" w14:textId="77777777" w:rsidR="00B57104" w:rsidRPr="00B57104" w:rsidRDefault="00B57104" w:rsidP="00B57104">
      <w:r w:rsidRPr="00B57104">
        <w:t>The following are the scenarios used to determine the resource model that the specification would use.</w:t>
      </w:r>
    </w:p>
    <w:tbl>
      <w:tblPr>
        <w:tblStyle w:val="TableGrid"/>
        <w:tblW w:w="0" w:type="auto"/>
        <w:tblLook w:val="04A0" w:firstRow="1" w:lastRow="0" w:firstColumn="1" w:lastColumn="0" w:noHBand="0" w:noVBand="1"/>
      </w:tblPr>
      <w:tblGrid>
        <w:gridCol w:w="3438"/>
        <w:gridCol w:w="3484"/>
        <w:gridCol w:w="1211"/>
        <w:gridCol w:w="1170"/>
      </w:tblGrid>
      <w:tr w:rsidR="000D1495" w:rsidRPr="00B57104" w14:paraId="0D5BF5EF" w14:textId="77777777" w:rsidTr="000D1495">
        <w:tc>
          <w:tcPr>
            <w:tcW w:w="3438" w:type="dxa"/>
          </w:tcPr>
          <w:p w14:paraId="083441B3" w14:textId="77777777" w:rsidR="00B57104" w:rsidRPr="00B57104" w:rsidRDefault="00B57104" w:rsidP="00B57104">
            <w:pPr>
              <w:spacing w:after="200" w:line="276" w:lineRule="auto"/>
              <w:rPr>
                <w:b/>
              </w:rPr>
            </w:pPr>
            <w:r w:rsidRPr="00B57104">
              <w:rPr>
                <w:b/>
              </w:rPr>
              <w:t>Scenario</w:t>
            </w:r>
          </w:p>
        </w:tc>
        <w:tc>
          <w:tcPr>
            <w:tcW w:w="3484" w:type="dxa"/>
          </w:tcPr>
          <w:p w14:paraId="57C923CD" w14:textId="77777777" w:rsidR="00B57104" w:rsidRPr="00B57104" w:rsidRDefault="00B57104" w:rsidP="00B57104">
            <w:pPr>
              <w:spacing w:after="200" w:line="276" w:lineRule="auto"/>
              <w:rPr>
                <w:b/>
              </w:rPr>
            </w:pPr>
            <w:r w:rsidRPr="00B57104">
              <w:rPr>
                <w:b/>
              </w:rPr>
              <w:t>Example</w:t>
            </w:r>
          </w:p>
        </w:tc>
        <w:tc>
          <w:tcPr>
            <w:tcW w:w="1211" w:type="dxa"/>
          </w:tcPr>
          <w:p w14:paraId="5A6F5D04" w14:textId="77777777" w:rsidR="00B57104" w:rsidRPr="00B57104" w:rsidRDefault="00B57104" w:rsidP="00B57104">
            <w:pPr>
              <w:spacing w:after="200" w:line="276" w:lineRule="auto"/>
              <w:rPr>
                <w:b/>
              </w:rPr>
            </w:pPr>
            <w:r w:rsidRPr="00B57104">
              <w:rPr>
                <w:b/>
              </w:rPr>
              <w:t>Priority</w:t>
            </w:r>
          </w:p>
        </w:tc>
        <w:tc>
          <w:tcPr>
            <w:tcW w:w="1170" w:type="dxa"/>
          </w:tcPr>
          <w:p w14:paraId="7D5051B8" w14:textId="77777777" w:rsidR="00B57104" w:rsidRPr="00B57104" w:rsidRDefault="00B57104" w:rsidP="00B57104">
            <w:pPr>
              <w:spacing w:after="200" w:line="276" w:lineRule="auto"/>
              <w:rPr>
                <w:b/>
              </w:rPr>
            </w:pPr>
            <w:r w:rsidRPr="00B57104">
              <w:rPr>
                <w:b/>
              </w:rPr>
              <w:t>Notes</w:t>
            </w:r>
          </w:p>
        </w:tc>
      </w:tr>
      <w:tr w:rsidR="000D1495" w:rsidRPr="00B57104" w14:paraId="31CB87BF" w14:textId="77777777" w:rsidTr="000D1495">
        <w:tc>
          <w:tcPr>
            <w:tcW w:w="3438" w:type="dxa"/>
          </w:tcPr>
          <w:p w14:paraId="1BF68F7E" w14:textId="77777777" w:rsidR="00B57104" w:rsidRPr="00B57104" w:rsidRDefault="00B57104" w:rsidP="00B57104">
            <w:pPr>
              <w:spacing w:after="200" w:line="276" w:lineRule="auto"/>
            </w:pPr>
            <w:r w:rsidRPr="00B57104">
              <w:t>An advertiser must be able to create one or more accounts and manage media buys at the account level.</w:t>
            </w:r>
          </w:p>
        </w:tc>
        <w:tc>
          <w:tcPr>
            <w:tcW w:w="3484" w:type="dxa"/>
          </w:tcPr>
          <w:p w14:paraId="5CEB9B0E" w14:textId="77777777" w:rsidR="00B57104" w:rsidRPr="00B57104" w:rsidRDefault="00B57104" w:rsidP="00B57104">
            <w:pPr>
              <w:spacing w:after="200" w:line="276" w:lineRule="auto"/>
            </w:pPr>
            <w:r w:rsidRPr="00B57104">
              <w:t>Advertiser A has multiple brands such as Brand A and Brand B. Advertiser A must be able to logon to a provider’s tool and create an account for Brand A and an account for Brand B. Advertiser A must be able to create a media plan and buy directly without agency involvement.</w:t>
            </w:r>
          </w:p>
        </w:tc>
        <w:tc>
          <w:tcPr>
            <w:tcW w:w="1211" w:type="dxa"/>
          </w:tcPr>
          <w:p w14:paraId="55A85076" w14:textId="77777777" w:rsidR="00B57104" w:rsidRPr="00B57104" w:rsidRDefault="00B57104" w:rsidP="00B57104">
            <w:pPr>
              <w:spacing w:after="200" w:line="276" w:lineRule="auto"/>
            </w:pPr>
            <w:r w:rsidRPr="00B57104">
              <w:t>Must Have</w:t>
            </w:r>
          </w:p>
        </w:tc>
        <w:tc>
          <w:tcPr>
            <w:tcW w:w="1170" w:type="dxa"/>
          </w:tcPr>
          <w:p w14:paraId="352399AE" w14:textId="77777777" w:rsidR="00B57104" w:rsidRPr="00B57104" w:rsidRDefault="00B57104" w:rsidP="00B57104">
            <w:pPr>
              <w:spacing w:after="200" w:line="276" w:lineRule="auto"/>
            </w:pPr>
          </w:p>
        </w:tc>
      </w:tr>
      <w:tr w:rsidR="000D1495" w:rsidRPr="00B57104" w14:paraId="1A76C3EF" w14:textId="77777777" w:rsidTr="000D1495">
        <w:tc>
          <w:tcPr>
            <w:tcW w:w="3438" w:type="dxa"/>
          </w:tcPr>
          <w:p w14:paraId="68237490" w14:textId="77777777" w:rsidR="00B57104" w:rsidRPr="00B57104" w:rsidRDefault="00B57104" w:rsidP="00B57104">
            <w:pPr>
              <w:spacing w:after="200" w:line="276" w:lineRule="auto"/>
            </w:pPr>
            <w:r w:rsidRPr="00B57104">
              <w:t>An advertiser must be able to logon to any provider’s tool and see all of their orders regardless of whether the advertiser or an agency created them.</w:t>
            </w:r>
          </w:p>
        </w:tc>
        <w:tc>
          <w:tcPr>
            <w:tcW w:w="3484" w:type="dxa"/>
          </w:tcPr>
          <w:p w14:paraId="333BB1C6" w14:textId="77777777" w:rsidR="00B57104" w:rsidRPr="00B57104" w:rsidRDefault="00B57104" w:rsidP="00B57104">
            <w:pPr>
              <w:spacing w:after="200" w:line="276" w:lineRule="auto"/>
            </w:pPr>
          </w:p>
        </w:tc>
        <w:tc>
          <w:tcPr>
            <w:tcW w:w="1211" w:type="dxa"/>
          </w:tcPr>
          <w:p w14:paraId="141FBD44" w14:textId="77777777" w:rsidR="00B57104" w:rsidRPr="00B57104" w:rsidRDefault="00B57104" w:rsidP="00B57104">
            <w:pPr>
              <w:spacing w:after="200" w:line="276" w:lineRule="auto"/>
            </w:pPr>
            <w:r w:rsidRPr="00B57104">
              <w:t>Nice To Have</w:t>
            </w:r>
          </w:p>
        </w:tc>
        <w:tc>
          <w:tcPr>
            <w:tcW w:w="1170" w:type="dxa"/>
          </w:tcPr>
          <w:p w14:paraId="20ACA65B" w14:textId="77777777" w:rsidR="00B57104" w:rsidRPr="00B57104" w:rsidRDefault="00B57104" w:rsidP="00B57104">
            <w:pPr>
              <w:spacing w:after="200" w:line="276" w:lineRule="auto"/>
            </w:pPr>
          </w:p>
        </w:tc>
      </w:tr>
      <w:tr w:rsidR="000D1495" w:rsidRPr="00B57104" w14:paraId="1B8465CA" w14:textId="77777777" w:rsidTr="000D1495">
        <w:tc>
          <w:tcPr>
            <w:tcW w:w="3438" w:type="dxa"/>
          </w:tcPr>
          <w:p w14:paraId="59475741" w14:textId="77777777" w:rsidR="00B57104" w:rsidRPr="00B57104" w:rsidRDefault="00B57104" w:rsidP="00B57104">
            <w:pPr>
              <w:spacing w:after="200" w:line="276" w:lineRule="auto"/>
            </w:pPr>
            <w:r w:rsidRPr="00B57104">
              <w:t xml:space="preserve">An advertiser must be able to assign third-party service providers, such as creative agencies, to an account so they can provide </w:t>
            </w:r>
            <w:proofErr w:type="spellStart"/>
            <w:r w:rsidRPr="00B57104">
              <w:t>creatives</w:t>
            </w:r>
            <w:proofErr w:type="spellEnd"/>
            <w:r w:rsidRPr="00B57104">
              <w:t>.</w:t>
            </w:r>
          </w:p>
        </w:tc>
        <w:tc>
          <w:tcPr>
            <w:tcW w:w="3484" w:type="dxa"/>
          </w:tcPr>
          <w:p w14:paraId="20EB31A1" w14:textId="77777777" w:rsidR="00B57104" w:rsidRPr="00B57104" w:rsidRDefault="00B57104" w:rsidP="00B57104">
            <w:pPr>
              <w:spacing w:after="200" w:line="276" w:lineRule="auto"/>
            </w:pPr>
          </w:p>
        </w:tc>
        <w:tc>
          <w:tcPr>
            <w:tcW w:w="1211" w:type="dxa"/>
          </w:tcPr>
          <w:p w14:paraId="79DBBF3B" w14:textId="77777777" w:rsidR="00B57104" w:rsidRPr="00B57104" w:rsidRDefault="00B57104" w:rsidP="00B57104">
            <w:pPr>
              <w:spacing w:after="200" w:line="276" w:lineRule="auto"/>
            </w:pPr>
            <w:r w:rsidRPr="00B57104">
              <w:t>Nice to Have</w:t>
            </w:r>
          </w:p>
        </w:tc>
        <w:tc>
          <w:tcPr>
            <w:tcW w:w="1170" w:type="dxa"/>
          </w:tcPr>
          <w:p w14:paraId="7E444127" w14:textId="77777777" w:rsidR="00B57104" w:rsidRPr="00B57104" w:rsidRDefault="00B57104" w:rsidP="00B57104">
            <w:pPr>
              <w:spacing w:after="200" w:line="276" w:lineRule="auto"/>
            </w:pPr>
            <w:proofErr w:type="spellStart"/>
            <w:proofErr w:type="gramStart"/>
            <w:r w:rsidRPr="00B57104">
              <w:t>vNext</w:t>
            </w:r>
            <w:proofErr w:type="spellEnd"/>
            <w:proofErr w:type="gramEnd"/>
          </w:p>
        </w:tc>
      </w:tr>
      <w:tr w:rsidR="000D1495" w:rsidRPr="00B57104" w14:paraId="364ADCC9" w14:textId="77777777" w:rsidTr="000D1495">
        <w:tc>
          <w:tcPr>
            <w:tcW w:w="3438" w:type="dxa"/>
          </w:tcPr>
          <w:p w14:paraId="4141AA29" w14:textId="77777777" w:rsidR="00B57104" w:rsidRPr="00B57104" w:rsidRDefault="00B57104" w:rsidP="00B57104">
            <w:pPr>
              <w:spacing w:after="200" w:line="276" w:lineRule="auto"/>
            </w:pPr>
            <w:r w:rsidRPr="00B57104">
              <w:t>An advertiser must be able to change the agency that manages an account without having to recreate the data.</w:t>
            </w:r>
          </w:p>
        </w:tc>
        <w:tc>
          <w:tcPr>
            <w:tcW w:w="3484" w:type="dxa"/>
          </w:tcPr>
          <w:p w14:paraId="0F29AE14" w14:textId="77777777" w:rsidR="00B57104" w:rsidRPr="00B57104" w:rsidRDefault="00B57104" w:rsidP="00B57104">
            <w:pPr>
              <w:spacing w:after="200" w:line="276" w:lineRule="auto"/>
            </w:pPr>
            <w:r w:rsidRPr="00B57104">
              <w:t>Currently, Agency X manages Advertiser A’s Brand B account. Advertiser A decides that they now want Agency Y to manage the Brand B account and removes Agency X and assigns Agency y.</w:t>
            </w:r>
          </w:p>
        </w:tc>
        <w:tc>
          <w:tcPr>
            <w:tcW w:w="1211" w:type="dxa"/>
          </w:tcPr>
          <w:p w14:paraId="4D07FE2C" w14:textId="77777777" w:rsidR="00B57104" w:rsidRPr="00B57104" w:rsidRDefault="00B57104" w:rsidP="00B57104">
            <w:pPr>
              <w:spacing w:after="200" w:line="276" w:lineRule="auto"/>
            </w:pPr>
            <w:r w:rsidRPr="00B57104">
              <w:t>Nice to Have</w:t>
            </w:r>
          </w:p>
        </w:tc>
        <w:tc>
          <w:tcPr>
            <w:tcW w:w="1170" w:type="dxa"/>
          </w:tcPr>
          <w:p w14:paraId="46AEADB5" w14:textId="77777777" w:rsidR="00B57104" w:rsidRPr="00B57104" w:rsidRDefault="00B57104" w:rsidP="00B57104">
            <w:pPr>
              <w:spacing w:after="200" w:line="276" w:lineRule="auto"/>
            </w:pPr>
            <w:r w:rsidRPr="00B57104">
              <w:t>Cannot perform mid order.</w:t>
            </w:r>
          </w:p>
        </w:tc>
      </w:tr>
      <w:tr w:rsidR="000D1495" w:rsidRPr="00B57104" w14:paraId="333280E4" w14:textId="77777777" w:rsidTr="000D1495">
        <w:tc>
          <w:tcPr>
            <w:tcW w:w="3438" w:type="dxa"/>
          </w:tcPr>
          <w:p w14:paraId="7104D14D" w14:textId="77777777" w:rsidR="00B57104" w:rsidRPr="00B57104" w:rsidRDefault="00B57104" w:rsidP="00B57104">
            <w:pPr>
              <w:spacing w:after="200" w:line="276" w:lineRule="auto"/>
            </w:pPr>
            <w:r w:rsidRPr="00B57104">
              <w:t>An agency must be able to create and manage their own accounts and manage any advertisers’ accounts that they’ve been granted permissions to manage.</w:t>
            </w:r>
          </w:p>
        </w:tc>
        <w:tc>
          <w:tcPr>
            <w:tcW w:w="3484" w:type="dxa"/>
          </w:tcPr>
          <w:p w14:paraId="60DE5F59" w14:textId="77777777" w:rsidR="00B57104" w:rsidRPr="00B57104" w:rsidRDefault="00B57104" w:rsidP="00B57104">
            <w:pPr>
              <w:spacing w:after="200" w:line="276" w:lineRule="auto"/>
            </w:pPr>
          </w:p>
        </w:tc>
        <w:tc>
          <w:tcPr>
            <w:tcW w:w="1211" w:type="dxa"/>
          </w:tcPr>
          <w:p w14:paraId="4DFCB438" w14:textId="77777777" w:rsidR="00B57104" w:rsidRPr="00B57104" w:rsidRDefault="00B57104" w:rsidP="00B57104">
            <w:pPr>
              <w:spacing w:after="200" w:line="276" w:lineRule="auto"/>
            </w:pPr>
            <w:r w:rsidRPr="00B57104">
              <w:t>Must Have</w:t>
            </w:r>
          </w:p>
        </w:tc>
        <w:tc>
          <w:tcPr>
            <w:tcW w:w="1170" w:type="dxa"/>
          </w:tcPr>
          <w:p w14:paraId="729AAED8" w14:textId="77777777" w:rsidR="00B57104" w:rsidRPr="00B57104" w:rsidRDefault="00B57104" w:rsidP="00B57104">
            <w:pPr>
              <w:spacing w:after="200" w:line="276" w:lineRule="auto"/>
            </w:pPr>
          </w:p>
        </w:tc>
      </w:tr>
      <w:tr w:rsidR="000D1495" w:rsidRPr="00B57104" w14:paraId="7E74A040" w14:textId="77777777" w:rsidTr="000D1495">
        <w:tc>
          <w:tcPr>
            <w:tcW w:w="3438" w:type="dxa"/>
          </w:tcPr>
          <w:p w14:paraId="33877E60" w14:textId="77777777" w:rsidR="00B57104" w:rsidRPr="00B57104" w:rsidRDefault="00B57104" w:rsidP="00B57104">
            <w:pPr>
              <w:spacing w:after="200" w:line="276" w:lineRule="auto"/>
            </w:pPr>
            <w:r w:rsidRPr="00B57104">
              <w:t>An advertiser must be able to logon to any provider’s tool that they have access to and view all of their (the advertiser’s) accounts.</w:t>
            </w:r>
          </w:p>
        </w:tc>
        <w:tc>
          <w:tcPr>
            <w:tcW w:w="3484" w:type="dxa"/>
          </w:tcPr>
          <w:p w14:paraId="7007F0A7" w14:textId="77777777" w:rsidR="00B57104" w:rsidRPr="00B57104" w:rsidRDefault="00B57104" w:rsidP="00B57104">
            <w:pPr>
              <w:spacing w:after="200" w:line="276" w:lineRule="auto"/>
            </w:pPr>
          </w:p>
        </w:tc>
        <w:tc>
          <w:tcPr>
            <w:tcW w:w="1211" w:type="dxa"/>
          </w:tcPr>
          <w:p w14:paraId="7BA83751" w14:textId="77777777" w:rsidR="00B57104" w:rsidRPr="00B57104" w:rsidRDefault="00B57104" w:rsidP="00B57104">
            <w:pPr>
              <w:spacing w:after="200" w:line="276" w:lineRule="auto"/>
            </w:pPr>
            <w:r w:rsidRPr="00B57104">
              <w:t>Must Have</w:t>
            </w:r>
          </w:p>
        </w:tc>
        <w:tc>
          <w:tcPr>
            <w:tcW w:w="1170" w:type="dxa"/>
          </w:tcPr>
          <w:p w14:paraId="7F5F19FB" w14:textId="77777777" w:rsidR="00B57104" w:rsidRPr="00B57104" w:rsidRDefault="00B57104" w:rsidP="00B57104">
            <w:pPr>
              <w:spacing w:after="200" w:line="276" w:lineRule="auto"/>
            </w:pPr>
          </w:p>
        </w:tc>
      </w:tr>
      <w:tr w:rsidR="000D1495" w:rsidRPr="00B57104" w14:paraId="1DF1B6F3" w14:textId="77777777" w:rsidTr="000D1495">
        <w:tc>
          <w:tcPr>
            <w:tcW w:w="3438" w:type="dxa"/>
          </w:tcPr>
          <w:p w14:paraId="5B34B102" w14:textId="77777777" w:rsidR="00B57104" w:rsidRPr="00B57104" w:rsidRDefault="00B57104" w:rsidP="00B57104">
            <w:pPr>
              <w:spacing w:after="200" w:line="276" w:lineRule="auto"/>
            </w:pPr>
            <w:r w:rsidRPr="00B57104">
              <w:t>An agency must be able to logon to any provider’s tool that they have access to and view all of their (the agency’s) accounts and the accounts that they manage on behalf of advertisers.</w:t>
            </w:r>
          </w:p>
        </w:tc>
        <w:tc>
          <w:tcPr>
            <w:tcW w:w="3484" w:type="dxa"/>
          </w:tcPr>
          <w:p w14:paraId="0F777A03" w14:textId="77777777" w:rsidR="00B57104" w:rsidRPr="00B57104" w:rsidRDefault="00B57104" w:rsidP="00B57104">
            <w:pPr>
              <w:spacing w:after="200" w:line="276" w:lineRule="auto"/>
            </w:pPr>
          </w:p>
        </w:tc>
        <w:tc>
          <w:tcPr>
            <w:tcW w:w="1211" w:type="dxa"/>
          </w:tcPr>
          <w:p w14:paraId="75908839" w14:textId="77777777" w:rsidR="00B57104" w:rsidRPr="00B57104" w:rsidRDefault="00B57104" w:rsidP="00B57104">
            <w:pPr>
              <w:spacing w:after="200" w:line="276" w:lineRule="auto"/>
            </w:pPr>
            <w:r w:rsidRPr="00B57104">
              <w:t>Must Have</w:t>
            </w:r>
          </w:p>
        </w:tc>
        <w:tc>
          <w:tcPr>
            <w:tcW w:w="1170" w:type="dxa"/>
          </w:tcPr>
          <w:p w14:paraId="44C6E952" w14:textId="77777777" w:rsidR="00B57104" w:rsidRPr="00B57104" w:rsidRDefault="00B57104" w:rsidP="00B57104">
            <w:pPr>
              <w:spacing w:after="200" w:line="276" w:lineRule="auto"/>
            </w:pPr>
          </w:p>
        </w:tc>
      </w:tr>
      <w:tr w:rsidR="000D1495" w:rsidRPr="00B57104" w14:paraId="25B14023" w14:textId="77777777" w:rsidTr="000D1495">
        <w:tc>
          <w:tcPr>
            <w:tcW w:w="3438" w:type="dxa"/>
          </w:tcPr>
          <w:p w14:paraId="5D0438AE" w14:textId="77777777" w:rsidR="00B57104" w:rsidRPr="00B57104" w:rsidRDefault="00B57104" w:rsidP="00B57104">
            <w:pPr>
              <w:spacing w:after="200" w:line="276" w:lineRule="auto"/>
            </w:pPr>
            <w:r w:rsidRPr="00B57104">
              <w:t>A publisher must be able to identify the advertiser and agency before providing products, avails, and rates.</w:t>
            </w:r>
          </w:p>
        </w:tc>
        <w:tc>
          <w:tcPr>
            <w:tcW w:w="3484" w:type="dxa"/>
          </w:tcPr>
          <w:p w14:paraId="05FF5217" w14:textId="77777777" w:rsidR="00B57104" w:rsidRPr="00B57104" w:rsidRDefault="00B57104" w:rsidP="00B57104">
            <w:pPr>
              <w:spacing w:after="200" w:line="276" w:lineRule="auto"/>
            </w:pPr>
          </w:p>
        </w:tc>
        <w:tc>
          <w:tcPr>
            <w:tcW w:w="1211" w:type="dxa"/>
          </w:tcPr>
          <w:p w14:paraId="2EFCFEE5" w14:textId="77777777" w:rsidR="00B57104" w:rsidRPr="00B57104" w:rsidRDefault="00B57104" w:rsidP="00B57104">
            <w:pPr>
              <w:spacing w:after="200" w:line="276" w:lineRule="auto"/>
            </w:pPr>
            <w:r w:rsidRPr="00B57104">
              <w:t>Must Have</w:t>
            </w:r>
          </w:p>
        </w:tc>
        <w:tc>
          <w:tcPr>
            <w:tcW w:w="1170" w:type="dxa"/>
          </w:tcPr>
          <w:p w14:paraId="3ACB560F" w14:textId="77777777" w:rsidR="00B57104" w:rsidRPr="00B57104" w:rsidRDefault="00B57104" w:rsidP="00B57104">
            <w:pPr>
              <w:spacing w:after="200" w:line="276" w:lineRule="auto"/>
            </w:pPr>
          </w:p>
        </w:tc>
      </w:tr>
      <w:tr w:rsidR="000D1495" w:rsidRPr="00B57104" w14:paraId="39815A6C" w14:textId="77777777" w:rsidTr="000D1495">
        <w:tc>
          <w:tcPr>
            <w:tcW w:w="3438" w:type="dxa"/>
          </w:tcPr>
          <w:p w14:paraId="1BF64B85" w14:textId="77777777" w:rsidR="00B57104" w:rsidRPr="00B57104" w:rsidRDefault="00B57104" w:rsidP="00B57104">
            <w:pPr>
              <w:spacing w:after="200" w:line="276" w:lineRule="auto"/>
            </w:pPr>
            <w:r w:rsidRPr="00B57104">
              <w:t>A publisher must be able to send an invoice to the advertiser, agency, or tool provider based on the advertiser’s preference (specified at the account level).</w:t>
            </w:r>
          </w:p>
        </w:tc>
        <w:tc>
          <w:tcPr>
            <w:tcW w:w="3484" w:type="dxa"/>
          </w:tcPr>
          <w:p w14:paraId="52BBE7C2" w14:textId="77777777" w:rsidR="00B57104" w:rsidRPr="00B57104" w:rsidRDefault="00B57104" w:rsidP="00B57104">
            <w:pPr>
              <w:spacing w:after="200" w:line="276" w:lineRule="auto"/>
            </w:pPr>
          </w:p>
        </w:tc>
        <w:tc>
          <w:tcPr>
            <w:tcW w:w="1211" w:type="dxa"/>
          </w:tcPr>
          <w:p w14:paraId="0DB6F165" w14:textId="77777777" w:rsidR="00B57104" w:rsidRPr="00B57104" w:rsidRDefault="00B57104" w:rsidP="00B57104">
            <w:pPr>
              <w:spacing w:after="200" w:line="276" w:lineRule="auto"/>
            </w:pPr>
            <w:r w:rsidRPr="00B57104">
              <w:t>Must Have</w:t>
            </w:r>
          </w:p>
        </w:tc>
        <w:tc>
          <w:tcPr>
            <w:tcW w:w="1170" w:type="dxa"/>
          </w:tcPr>
          <w:p w14:paraId="3E576318" w14:textId="77777777" w:rsidR="00B57104" w:rsidRPr="00B57104" w:rsidRDefault="00B57104" w:rsidP="00B57104">
            <w:pPr>
              <w:spacing w:after="200" w:line="276" w:lineRule="auto"/>
            </w:pPr>
          </w:p>
        </w:tc>
      </w:tr>
      <w:tr w:rsidR="000D1495" w:rsidRPr="00B57104" w14:paraId="1130E74B" w14:textId="77777777" w:rsidTr="000D1495">
        <w:tc>
          <w:tcPr>
            <w:tcW w:w="3438" w:type="dxa"/>
          </w:tcPr>
          <w:p w14:paraId="3276BEBF" w14:textId="77777777" w:rsidR="00B57104" w:rsidRPr="00B57104" w:rsidRDefault="00B57104" w:rsidP="00B57104">
            <w:pPr>
              <w:spacing w:after="200" w:line="276" w:lineRule="auto"/>
            </w:pPr>
            <w:r w:rsidRPr="00B57104">
              <w:t>A publisher must be able to exclude specific advertisers from websites in order to honor whitelists.</w:t>
            </w:r>
          </w:p>
        </w:tc>
        <w:tc>
          <w:tcPr>
            <w:tcW w:w="3484" w:type="dxa"/>
          </w:tcPr>
          <w:p w14:paraId="1080733E" w14:textId="77777777" w:rsidR="00B57104" w:rsidRPr="00B57104" w:rsidRDefault="00B57104" w:rsidP="00B57104">
            <w:pPr>
              <w:spacing w:after="200" w:line="276" w:lineRule="auto"/>
            </w:pPr>
          </w:p>
        </w:tc>
        <w:tc>
          <w:tcPr>
            <w:tcW w:w="1211" w:type="dxa"/>
          </w:tcPr>
          <w:p w14:paraId="2AD1BA70" w14:textId="77777777" w:rsidR="00B57104" w:rsidRPr="00B57104" w:rsidRDefault="00B57104" w:rsidP="00B57104">
            <w:pPr>
              <w:spacing w:after="200" w:line="276" w:lineRule="auto"/>
            </w:pPr>
            <w:r w:rsidRPr="00B57104">
              <w:t>Must Have</w:t>
            </w:r>
          </w:p>
        </w:tc>
        <w:tc>
          <w:tcPr>
            <w:tcW w:w="1170" w:type="dxa"/>
          </w:tcPr>
          <w:p w14:paraId="4AEA14E8" w14:textId="77777777" w:rsidR="00B57104" w:rsidRPr="00B57104" w:rsidRDefault="00B57104" w:rsidP="00B57104">
            <w:pPr>
              <w:spacing w:after="200" w:line="276" w:lineRule="auto"/>
            </w:pPr>
          </w:p>
        </w:tc>
      </w:tr>
      <w:tr w:rsidR="000D1495" w:rsidRPr="00B57104" w14:paraId="4150F81F" w14:textId="77777777" w:rsidTr="000D1495">
        <w:tc>
          <w:tcPr>
            <w:tcW w:w="3438" w:type="dxa"/>
          </w:tcPr>
          <w:p w14:paraId="1C25E803" w14:textId="77777777" w:rsidR="00B57104" w:rsidRPr="00B57104" w:rsidRDefault="00B57104" w:rsidP="00B57104">
            <w:pPr>
              <w:spacing w:after="200" w:line="276" w:lineRule="auto"/>
            </w:pPr>
            <w:r w:rsidRPr="00B57104">
              <w:t>A publisher must be able to determine revenue at the account level.</w:t>
            </w:r>
          </w:p>
        </w:tc>
        <w:tc>
          <w:tcPr>
            <w:tcW w:w="3484" w:type="dxa"/>
          </w:tcPr>
          <w:p w14:paraId="754284AB" w14:textId="77777777" w:rsidR="00B57104" w:rsidRPr="00B57104" w:rsidRDefault="00B57104" w:rsidP="00B57104">
            <w:pPr>
              <w:spacing w:after="200" w:line="276" w:lineRule="auto"/>
            </w:pPr>
            <w:r w:rsidRPr="00B57104">
              <w:t xml:space="preserve">Publisher A must be able to determine revenue at the account level so it can calculate sales reps’ commissions. </w:t>
            </w:r>
          </w:p>
        </w:tc>
        <w:tc>
          <w:tcPr>
            <w:tcW w:w="1211" w:type="dxa"/>
          </w:tcPr>
          <w:p w14:paraId="13E87C33" w14:textId="77777777" w:rsidR="00B57104" w:rsidRPr="00B57104" w:rsidRDefault="00B57104" w:rsidP="00B57104">
            <w:pPr>
              <w:spacing w:after="200" w:line="276" w:lineRule="auto"/>
            </w:pPr>
            <w:r w:rsidRPr="00B57104">
              <w:t>Must Have</w:t>
            </w:r>
          </w:p>
        </w:tc>
        <w:tc>
          <w:tcPr>
            <w:tcW w:w="1170" w:type="dxa"/>
          </w:tcPr>
          <w:p w14:paraId="58F16F8A" w14:textId="77777777" w:rsidR="00B57104" w:rsidRPr="00B57104" w:rsidRDefault="00B57104" w:rsidP="00B57104">
            <w:pPr>
              <w:spacing w:after="200" w:line="276" w:lineRule="auto"/>
            </w:pPr>
          </w:p>
        </w:tc>
      </w:tr>
      <w:tr w:rsidR="000D1495" w:rsidRPr="00B57104" w14:paraId="47A73421" w14:textId="77777777" w:rsidTr="000D1495">
        <w:tc>
          <w:tcPr>
            <w:tcW w:w="3438" w:type="dxa"/>
          </w:tcPr>
          <w:p w14:paraId="5A4B81D2" w14:textId="77777777" w:rsidR="00B57104" w:rsidRPr="00B57104" w:rsidRDefault="00B57104" w:rsidP="00B57104">
            <w:pPr>
              <w:spacing w:after="200" w:line="276" w:lineRule="auto"/>
            </w:pPr>
            <w:r w:rsidRPr="00B57104">
              <w:t>An agency must be able to create and manage orders for multiple advertisers through a single account (buy products in bulk and resell to advertisers).</w:t>
            </w:r>
          </w:p>
        </w:tc>
        <w:tc>
          <w:tcPr>
            <w:tcW w:w="3484" w:type="dxa"/>
          </w:tcPr>
          <w:p w14:paraId="1DC036D9" w14:textId="77777777" w:rsidR="00B57104" w:rsidRPr="00B57104" w:rsidRDefault="00B57104" w:rsidP="00B57104">
            <w:pPr>
              <w:spacing w:after="200" w:line="276" w:lineRule="auto"/>
            </w:pPr>
          </w:p>
        </w:tc>
        <w:tc>
          <w:tcPr>
            <w:tcW w:w="1211" w:type="dxa"/>
          </w:tcPr>
          <w:p w14:paraId="7204E956" w14:textId="77777777" w:rsidR="00B57104" w:rsidRPr="00B57104" w:rsidRDefault="00B57104" w:rsidP="00B57104">
            <w:pPr>
              <w:spacing w:after="200" w:line="276" w:lineRule="auto"/>
            </w:pPr>
            <w:r w:rsidRPr="00B57104">
              <w:t>Out of Scope</w:t>
            </w:r>
          </w:p>
        </w:tc>
        <w:tc>
          <w:tcPr>
            <w:tcW w:w="1170" w:type="dxa"/>
          </w:tcPr>
          <w:p w14:paraId="41788586" w14:textId="77777777" w:rsidR="00B57104" w:rsidRPr="00B57104" w:rsidRDefault="00B57104" w:rsidP="00B57104">
            <w:pPr>
              <w:spacing w:after="200" w:line="276" w:lineRule="auto"/>
            </w:pPr>
          </w:p>
        </w:tc>
      </w:tr>
      <w:tr w:rsidR="000D1495" w:rsidRPr="00B57104" w14:paraId="68CC1F3E" w14:textId="77777777" w:rsidTr="000D1495">
        <w:tc>
          <w:tcPr>
            <w:tcW w:w="3438" w:type="dxa"/>
          </w:tcPr>
          <w:p w14:paraId="7487B6A5" w14:textId="77777777" w:rsidR="00B57104" w:rsidRPr="00B57104" w:rsidRDefault="00B57104" w:rsidP="00B57104">
            <w:pPr>
              <w:spacing w:after="200" w:line="276" w:lineRule="auto"/>
            </w:pPr>
            <w:r w:rsidRPr="00B57104">
              <w:t>An agency must be able to create and manage advertiser orders without the publisher knowing the advertiser’s identity.</w:t>
            </w:r>
          </w:p>
        </w:tc>
        <w:tc>
          <w:tcPr>
            <w:tcW w:w="3484" w:type="dxa"/>
          </w:tcPr>
          <w:p w14:paraId="1576BDEC" w14:textId="77777777" w:rsidR="00B57104" w:rsidRPr="00B57104" w:rsidRDefault="00B57104" w:rsidP="00B57104">
            <w:pPr>
              <w:spacing w:after="200" w:line="276" w:lineRule="auto"/>
            </w:pPr>
          </w:p>
        </w:tc>
        <w:tc>
          <w:tcPr>
            <w:tcW w:w="1211" w:type="dxa"/>
          </w:tcPr>
          <w:p w14:paraId="0760C275" w14:textId="77777777" w:rsidR="00B57104" w:rsidRPr="00B57104" w:rsidRDefault="00B57104" w:rsidP="00B57104">
            <w:pPr>
              <w:spacing w:after="200" w:line="276" w:lineRule="auto"/>
            </w:pPr>
            <w:r w:rsidRPr="00B57104">
              <w:t>Out of Scope</w:t>
            </w:r>
          </w:p>
        </w:tc>
        <w:tc>
          <w:tcPr>
            <w:tcW w:w="1170" w:type="dxa"/>
          </w:tcPr>
          <w:p w14:paraId="2610AD11" w14:textId="77777777" w:rsidR="00B57104" w:rsidRPr="00B57104" w:rsidRDefault="00B57104" w:rsidP="00B57104">
            <w:pPr>
              <w:spacing w:after="200" w:line="276" w:lineRule="auto"/>
            </w:pPr>
          </w:p>
        </w:tc>
      </w:tr>
    </w:tbl>
    <w:p w14:paraId="47F9E55F" w14:textId="77777777" w:rsidR="00B57104" w:rsidRPr="00B57104" w:rsidRDefault="00B57104" w:rsidP="00B57104"/>
    <w:sectPr w:rsidR="00B57104" w:rsidRPr="00B57104" w:rsidSect="00ED7B8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atie Stroud" w:date="2015-10-21T19:52:00Z" w:initials="KS">
    <w:p w14:paraId="492F777D" w14:textId="77777777" w:rsidR="00D75536" w:rsidRDefault="00D75536" w:rsidP="001A3903">
      <w:pPr>
        <w:pStyle w:val="CommentText"/>
      </w:pPr>
      <w:r>
        <w:rPr>
          <w:rStyle w:val="CommentReference"/>
        </w:rPr>
        <w:annotationRef/>
      </w:r>
      <w:r>
        <w:t>True?</w:t>
      </w:r>
    </w:p>
  </w:comment>
  <w:comment w:id="20" w:author="Katie Stroud" w:date="2015-10-21T19:52:00Z" w:initials="KS">
    <w:p w14:paraId="3D07CF5A" w14:textId="77777777" w:rsidR="00D75536" w:rsidRDefault="00D75536" w:rsidP="001A3903">
      <w:pPr>
        <w:pStyle w:val="CommentText"/>
      </w:pPr>
      <w:r>
        <w:rPr>
          <w:rStyle w:val="CommentReference"/>
        </w:rPr>
        <w:annotationRef/>
      </w:r>
      <w:proofErr w:type="spellStart"/>
      <w:proofErr w:type="gramStart"/>
      <w:r>
        <w:t>ture</w:t>
      </w:r>
      <w:proofErr w:type="spellEnd"/>
      <w:proofErr w:type="gramEnd"/>
      <w:r>
        <w:t>?</w:t>
      </w:r>
    </w:p>
  </w:comment>
  <w:comment w:id="40" w:author="Katie Stroud" w:date="2015-10-22T00:47:00Z" w:initials="KS">
    <w:p w14:paraId="5AD0131D" w14:textId="77777777" w:rsidR="00D75536" w:rsidRDefault="00D75536" w:rsidP="00D75536">
      <w:pPr>
        <w:pStyle w:val="CommentText"/>
      </w:pPr>
      <w:r>
        <w:rPr>
          <w:rStyle w:val="CommentReference"/>
        </w:rPr>
        <w:annotationRef/>
      </w:r>
      <w:proofErr w:type="gramStart"/>
      <w:r>
        <w:t>approved</w:t>
      </w:r>
      <w:proofErr w:type="gramEnd"/>
      <w:r>
        <w:t xml:space="preserve"> for 1.5 release?</w:t>
      </w:r>
    </w:p>
  </w:comment>
  <w:comment w:id="53" w:author="Katie Stroud" w:date="2015-09-08T20:01:00Z" w:initials="KS">
    <w:p w14:paraId="74A12DFD" w14:textId="666E3ED7" w:rsidR="00D75536" w:rsidRDefault="00D75536">
      <w:pPr>
        <w:pStyle w:val="CommentText"/>
      </w:pPr>
      <w:r>
        <w:rPr>
          <w:rStyle w:val="CommentReference"/>
        </w:rPr>
        <w:annotationRef/>
      </w:r>
      <w:proofErr w:type="gramStart"/>
      <w:r>
        <w:t>or</w:t>
      </w:r>
      <w:proofErr w:type="gramEnd"/>
      <w:r>
        <w:t xml:space="preserve"> Programmatic?</w:t>
      </w:r>
    </w:p>
  </w:comment>
  <w:comment w:id="221" w:author="Katie Stroud" w:date="2015-09-09T23:22:00Z" w:initials="KS">
    <w:p w14:paraId="5006AB24" w14:textId="2AE05FCB" w:rsidR="00D75536" w:rsidRDefault="00D75536">
      <w:pPr>
        <w:pStyle w:val="CommentText"/>
      </w:pPr>
      <w:ins w:id="224" w:author="Katie Stroud" w:date="2015-09-09T23:22:00Z">
        <w:r>
          <w:rPr>
            <w:rStyle w:val="CommentReference"/>
          </w:rPr>
          <w:annotationRef/>
        </w:r>
      </w:ins>
      <w:r>
        <w:t xml:space="preserve">Is this the right place for this? </w:t>
      </w:r>
    </w:p>
  </w:comment>
  <w:comment w:id="348" w:author="Katie Stroud" w:date="2015-10-21T23:09:00Z" w:initials="KS">
    <w:p w14:paraId="2B10B5C9" w14:textId="3B1AAE65" w:rsidR="00D75536" w:rsidRDefault="00D75536">
      <w:pPr>
        <w:pStyle w:val="CommentText"/>
      </w:pPr>
      <w:r>
        <w:rPr>
          <w:rStyle w:val="CommentReference"/>
        </w:rPr>
        <w:annotationRef/>
      </w:r>
      <w:r>
        <w:t>What's a size type?</w:t>
      </w:r>
    </w:p>
  </w:comment>
  <w:comment w:id="380" w:author="Katie Stroud" w:date="2015-10-20T18:45:00Z" w:initials="KS">
    <w:p w14:paraId="2370BBAB" w14:textId="385F2732" w:rsidR="00D75536" w:rsidRDefault="00D75536">
      <w:pPr>
        <w:pStyle w:val="CommentText"/>
      </w:pPr>
      <w:r>
        <w:rPr>
          <w:rStyle w:val="CommentReference"/>
        </w:rPr>
        <w:annotationRef/>
      </w:r>
      <w:r>
        <w:t>Should these be defined?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65856" w14:textId="77777777" w:rsidR="00D75536" w:rsidRDefault="00D75536" w:rsidP="0092505F">
      <w:pPr>
        <w:spacing w:after="0" w:line="240" w:lineRule="auto"/>
      </w:pPr>
      <w:r>
        <w:separator/>
      </w:r>
    </w:p>
  </w:endnote>
  <w:endnote w:type="continuationSeparator" w:id="0">
    <w:p w14:paraId="7C49C5B1" w14:textId="77777777" w:rsidR="00D75536" w:rsidRDefault="00D75536" w:rsidP="0092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Segoe UI">
    <w:altName w:val="Menlo Bold"/>
    <w:charset w:val="00"/>
    <w:family w:val="swiss"/>
    <w:pitch w:val="variable"/>
    <w:sig w:usb0="E10022FF" w:usb1="C000E47F" w:usb2="00000029" w:usb3="00000000" w:csb0="000001DF" w:csb1="00000000"/>
  </w:font>
  <w:font w:name="SimSun">
    <w:altName w:val="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71D11" w14:textId="357E3A7A" w:rsidR="00D75536" w:rsidRPr="00926564" w:rsidRDefault="00D75536">
    <w:pPr>
      <w:pStyle w:val="Footer"/>
      <w:rPr>
        <w:sz w:val="18"/>
        <w:szCs w:val="18"/>
      </w:rPr>
    </w:pPr>
    <w:r w:rsidRPr="00760532">
      <w:rPr>
        <w:sz w:val="18"/>
        <w:szCs w:val="18"/>
      </w:rPr>
      <w:t>© 2015 Interactive Advertising Bureau</w:t>
    </w:r>
    <w:r w:rsidRPr="00760532">
      <w:rPr>
        <w:sz w:val="18"/>
        <w:szCs w:val="18"/>
      </w:rPr>
      <w:tab/>
    </w:r>
    <w:r w:rsidRPr="00760532">
      <w:rPr>
        <w:rStyle w:val="PageNumber"/>
        <w:sz w:val="18"/>
        <w:szCs w:val="18"/>
      </w:rPr>
      <w:fldChar w:fldCharType="begin"/>
    </w:r>
    <w:r w:rsidRPr="00760532">
      <w:rPr>
        <w:rStyle w:val="PageNumber"/>
        <w:sz w:val="18"/>
        <w:szCs w:val="18"/>
      </w:rPr>
      <w:instrText xml:space="preserve"> PAGE </w:instrText>
    </w:r>
    <w:r w:rsidRPr="00760532">
      <w:rPr>
        <w:rStyle w:val="PageNumber"/>
        <w:sz w:val="18"/>
        <w:szCs w:val="18"/>
      </w:rPr>
      <w:fldChar w:fldCharType="separate"/>
    </w:r>
    <w:r w:rsidR="003C1C0A">
      <w:rPr>
        <w:rStyle w:val="PageNumber"/>
        <w:noProof/>
        <w:sz w:val="18"/>
        <w:szCs w:val="18"/>
      </w:rPr>
      <w:t>11</w:t>
    </w:r>
    <w:r w:rsidRPr="00760532">
      <w:rPr>
        <w:rStyle w:val="PageNumber"/>
        <w:sz w:val="18"/>
        <w:szCs w:val="18"/>
      </w:rPr>
      <w:fldChar w:fldCharType="end"/>
    </w:r>
    <w:r w:rsidRPr="00760532">
      <w:rPr>
        <w:rStyle w:val="PageNumber"/>
        <w:sz w:val="18"/>
        <w:szCs w:val="18"/>
      </w:rPr>
      <w:tab/>
    </w:r>
    <w:r>
      <w:rPr>
        <w:rStyle w:val="PageNumber"/>
        <w:sz w:val="18"/>
        <w:szCs w:val="18"/>
      </w:rPr>
      <w:t>OpenDirect_v1.x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557DF" w14:textId="77777777" w:rsidR="00D75536" w:rsidRDefault="00D75536" w:rsidP="0092505F">
      <w:pPr>
        <w:spacing w:after="0" w:line="240" w:lineRule="auto"/>
      </w:pPr>
      <w:r>
        <w:separator/>
      </w:r>
    </w:p>
  </w:footnote>
  <w:footnote w:type="continuationSeparator" w:id="0">
    <w:p w14:paraId="06ADA440" w14:textId="77777777" w:rsidR="00D75536" w:rsidRDefault="00D75536" w:rsidP="009250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935FD" w14:textId="0AA3E2D9" w:rsidR="00D75536" w:rsidRPr="00926564" w:rsidRDefault="00D75536" w:rsidP="0092505F">
    <w:pPr>
      <w:pStyle w:val="Header"/>
      <w:jc w:val="center"/>
      <w:rPr>
        <w:sz w:val="20"/>
        <w:szCs w:val="20"/>
      </w:rPr>
    </w:pPr>
    <w:r>
      <w:rPr>
        <w:sz w:val="20"/>
        <w:szCs w:val="20"/>
      </w:rPr>
      <w:t>OpenDirect API Specifications Version 1.x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297"/>
    <w:multiLevelType w:val="hybridMultilevel"/>
    <w:tmpl w:val="8738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50A36"/>
    <w:multiLevelType w:val="hybridMultilevel"/>
    <w:tmpl w:val="B57AB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747569"/>
    <w:multiLevelType w:val="hybridMultilevel"/>
    <w:tmpl w:val="06C4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32C0E"/>
    <w:multiLevelType w:val="hybridMultilevel"/>
    <w:tmpl w:val="4286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BD5DAD"/>
    <w:multiLevelType w:val="hybridMultilevel"/>
    <w:tmpl w:val="EFFA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C4E88"/>
    <w:multiLevelType w:val="hybridMultilevel"/>
    <w:tmpl w:val="C95A3F36"/>
    <w:lvl w:ilvl="0" w:tplc="FC5E2EEC">
      <w:start w:val="1"/>
      <w:numFmt w:val="bullet"/>
      <w:pStyle w:val="BulletedList6"/>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nsid w:val="1C13472D"/>
    <w:multiLevelType w:val="hybridMultilevel"/>
    <w:tmpl w:val="8A94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02CB7"/>
    <w:multiLevelType w:val="hybridMultilevel"/>
    <w:tmpl w:val="968A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16065"/>
    <w:multiLevelType w:val="hybridMultilevel"/>
    <w:tmpl w:val="9744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BD69F6"/>
    <w:multiLevelType w:val="hybridMultilevel"/>
    <w:tmpl w:val="9172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496101B"/>
    <w:multiLevelType w:val="hybridMultilevel"/>
    <w:tmpl w:val="34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F3C2C"/>
    <w:multiLevelType w:val="hybridMultilevel"/>
    <w:tmpl w:val="25A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B30B1"/>
    <w:multiLevelType w:val="hybridMultilevel"/>
    <w:tmpl w:val="5204BA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CB7E4C"/>
    <w:multiLevelType w:val="hybridMultilevel"/>
    <w:tmpl w:val="B622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D3512"/>
    <w:multiLevelType w:val="hybridMultilevel"/>
    <w:tmpl w:val="6502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06B2E"/>
    <w:multiLevelType w:val="hybridMultilevel"/>
    <w:tmpl w:val="182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43203A"/>
    <w:multiLevelType w:val="hybridMultilevel"/>
    <w:tmpl w:val="FD04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1">
    <w:nsid w:val="4A8E5B27"/>
    <w:multiLevelType w:val="hybridMultilevel"/>
    <w:tmpl w:val="F724C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37C6C"/>
    <w:multiLevelType w:val="hybridMultilevel"/>
    <w:tmpl w:val="23AA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C762D"/>
    <w:multiLevelType w:val="hybridMultilevel"/>
    <w:tmpl w:val="D9C2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F1589"/>
    <w:multiLevelType w:val="hybridMultilevel"/>
    <w:tmpl w:val="D2BA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961F8F"/>
    <w:multiLevelType w:val="hybridMultilevel"/>
    <w:tmpl w:val="7784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04F99"/>
    <w:multiLevelType w:val="hybridMultilevel"/>
    <w:tmpl w:val="B038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3115508"/>
    <w:multiLevelType w:val="hybridMultilevel"/>
    <w:tmpl w:val="3B8CD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E20D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9EE205C"/>
    <w:multiLevelType w:val="hybridMultilevel"/>
    <w:tmpl w:val="29E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E04C38"/>
    <w:multiLevelType w:val="singleLevel"/>
    <w:tmpl w:val="C082E402"/>
    <w:lvl w:ilvl="0">
      <w:start w:val="1"/>
      <w:numFmt w:val="lowerLetter"/>
      <w:lvlRestart w:val="0"/>
      <w:pStyle w:val="NumberedList2"/>
      <w:lvlText w:val="%1."/>
      <w:lvlJc w:val="left"/>
      <w:pPr>
        <w:ind w:left="720" w:hanging="360"/>
      </w:pPr>
      <w:rPr>
        <w:rFonts w:hint="default"/>
      </w:rPr>
    </w:lvl>
  </w:abstractNum>
  <w:abstractNum w:abstractNumId="35">
    <w:nsid w:val="6D757232"/>
    <w:multiLevelType w:val="hybridMultilevel"/>
    <w:tmpl w:val="4F9A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F8A3DF3"/>
    <w:multiLevelType w:val="hybridMultilevel"/>
    <w:tmpl w:val="A1EE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8">
    <w:nsid w:val="71BB74F4"/>
    <w:multiLevelType w:val="singleLevel"/>
    <w:tmpl w:val="72C0C128"/>
    <w:lvl w:ilvl="0">
      <w:start w:val="1"/>
      <w:numFmt w:val="decimal"/>
      <w:lvlRestart w:val="0"/>
      <w:pStyle w:val="NumberedList1"/>
      <w:lvlText w:val="%1."/>
      <w:lvlJc w:val="left"/>
      <w:pPr>
        <w:tabs>
          <w:tab w:val="num" w:pos="360"/>
        </w:tabs>
        <w:ind w:left="360" w:hanging="360"/>
      </w:pPr>
      <w:rPr>
        <w:rFonts w:hint="default"/>
      </w:rPr>
    </w:lvl>
  </w:abstractNum>
  <w:abstractNum w:abstractNumId="39">
    <w:nsid w:val="72701648"/>
    <w:multiLevelType w:val="hybridMultilevel"/>
    <w:tmpl w:val="E5B4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C0282C"/>
    <w:multiLevelType w:val="hybridMultilevel"/>
    <w:tmpl w:val="D64A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8D0BCF"/>
    <w:multiLevelType w:val="hybridMultilevel"/>
    <w:tmpl w:val="6A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40"/>
  </w:num>
  <w:num w:numId="4">
    <w:abstractNumId w:val="13"/>
  </w:num>
  <w:num w:numId="5">
    <w:abstractNumId w:val="8"/>
  </w:num>
  <w:num w:numId="6">
    <w:abstractNumId w:val="3"/>
  </w:num>
  <w:num w:numId="7">
    <w:abstractNumId w:val="36"/>
  </w:num>
  <w:num w:numId="8">
    <w:abstractNumId w:val="1"/>
  </w:num>
  <w:num w:numId="9">
    <w:abstractNumId w:val="17"/>
  </w:num>
  <w:num w:numId="10">
    <w:abstractNumId w:val="16"/>
  </w:num>
  <w:num w:numId="11">
    <w:abstractNumId w:val="14"/>
  </w:num>
  <w:num w:numId="12">
    <w:abstractNumId w:val="28"/>
  </w:num>
  <w:num w:numId="13">
    <w:abstractNumId w:val="21"/>
  </w:num>
  <w:num w:numId="14">
    <w:abstractNumId w:val="18"/>
  </w:num>
  <w:num w:numId="15">
    <w:abstractNumId w:val="27"/>
  </w:num>
  <w:num w:numId="16">
    <w:abstractNumId w:val="33"/>
  </w:num>
  <w:num w:numId="17">
    <w:abstractNumId w:val="20"/>
  </w:num>
  <w:num w:numId="18">
    <w:abstractNumId w:val="38"/>
  </w:num>
  <w:num w:numId="19">
    <w:abstractNumId w:val="37"/>
  </w:num>
  <w:num w:numId="20">
    <w:abstractNumId w:val="34"/>
  </w:num>
  <w:num w:numId="21">
    <w:abstractNumId w:val="6"/>
  </w:num>
  <w:num w:numId="22">
    <w:abstractNumId w:val="25"/>
  </w:num>
  <w:num w:numId="23">
    <w:abstractNumId w:val="26"/>
  </w:num>
  <w:num w:numId="24">
    <w:abstractNumId w:val="12"/>
  </w:num>
  <w:num w:numId="25">
    <w:abstractNumId w:val="10"/>
  </w:num>
  <w:num w:numId="26">
    <w:abstractNumId w:val="30"/>
  </w:num>
  <w:num w:numId="27">
    <w:abstractNumId w:val="29"/>
  </w:num>
  <w:num w:numId="28">
    <w:abstractNumId w:val="5"/>
  </w:num>
  <w:num w:numId="29">
    <w:abstractNumId w:val="24"/>
  </w:num>
  <w:num w:numId="30">
    <w:abstractNumId w:val="35"/>
  </w:num>
  <w:num w:numId="31">
    <w:abstractNumId w:val="0"/>
  </w:num>
  <w:num w:numId="32">
    <w:abstractNumId w:val="31"/>
  </w:num>
  <w:num w:numId="33">
    <w:abstractNumId w:val="4"/>
  </w:num>
  <w:num w:numId="34">
    <w:abstractNumId w:val="15"/>
  </w:num>
  <w:num w:numId="35">
    <w:abstractNumId w:val="11"/>
  </w:num>
  <w:num w:numId="36">
    <w:abstractNumId w:val="7"/>
  </w:num>
  <w:num w:numId="37">
    <w:abstractNumId w:val="22"/>
  </w:num>
  <w:num w:numId="38">
    <w:abstractNumId w:val="41"/>
  </w:num>
  <w:num w:numId="39">
    <w:abstractNumId w:val="9"/>
  </w:num>
  <w:num w:numId="40">
    <w:abstractNumId w:val="2"/>
  </w:num>
  <w:num w:numId="41">
    <w:abstractNumId w:val="23"/>
  </w:num>
  <w:num w:numId="42">
    <w:abstractNumId w:val="19"/>
  </w:num>
  <w:num w:numId="43">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efaultTableStyle w:val="MediumShading1-Accent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5F"/>
    <w:rsid w:val="00000929"/>
    <w:rsid w:val="000025C5"/>
    <w:rsid w:val="000058E6"/>
    <w:rsid w:val="000100D2"/>
    <w:rsid w:val="00015E2B"/>
    <w:rsid w:val="000174C6"/>
    <w:rsid w:val="00020732"/>
    <w:rsid w:val="00027460"/>
    <w:rsid w:val="0003253B"/>
    <w:rsid w:val="000327C5"/>
    <w:rsid w:val="00037B09"/>
    <w:rsid w:val="000401DD"/>
    <w:rsid w:val="00040F46"/>
    <w:rsid w:val="0004453B"/>
    <w:rsid w:val="00053727"/>
    <w:rsid w:val="00054119"/>
    <w:rsid w:val="0005681A"/>
    <w:rsid w:val="00065D1B"/>
    <w:rsid w:val="00066362"/>
    <w:rsid w:val="000741AC"/>
    <w:rsid w:val="00075841"/>
    <w:rsid w:val="00083D05"/>
    <w:rsid w:val="00084C26"/>
    <w:rsid w:val="00092F9A"/>
    <w:rsid w:val="000A4251"/>
    <w:rsid w:val="000A783D"/>
    <w:rsid w:val="000B746E"/>
    <w:rsid w:val="000C2068"/>
    <w:rsid w:val="000D1495"/>
    <w:rsid w:val="000F2858"/>
    <w:rsid w:val="000F2FD8"/>
    <w:rsid w:val="000F3E14"/>
    <w:rsid w:val="000F3E40"/>
    <w:rsid w:val="000F57C4"/>
    <w:rsid w:val="001003EC"/>
    <w:rsid w:val="0010523C"/>
    <w:rsid w:val="0010562C"/>
    <w:rsid w:val="00110667"/>
    <w:rsid w:val="00116CBE"/>
    <w:rsid w:val="00127857"/>
    <w:rsid w:val="00133F30"/>
    <w:rsid w:val="0014287C"/>
    <w:rsid w:val="0014763D"/>
    <w:rsid w:val="00147894"/>
    <w:rsid w:val="0014789F"/>
    <w:rsid w:val="0016655A"/>
    <w:rsid w:val="00171B2D"/>
    <w:rsid w:val="00175E26"/>
    <w:rsid w:val="00177EC3"/>
    <w:rsid w:val="00186A92"/>
    <w:rsid w:val="001960DC"/>
    <w:rsid w:val="00196399"/>
    <w:rsid w:val="001A203C"/>
    <w:rsid w:val="001A3903"/>
    <w:rsid w:val="001A7035"/>
    <w:rsid w:val="001B3B04"/>
    <w:rsid w:val="001B5DC5"/>
    <w:rsid w:val="001B690B"/>
    <w:rsid w:val="001B7C15"/>
    <w:rsid w:val="001C56DD"/>
    <w:rsid w:val="001D6F3F"/>
    <w:rsid w:val="001E459B"/>
    <w:rsid w:val="001E5C6D"/>
    <w:rsid w:val="001F6278"/>
    <w:rsid w:val="00207ED0"/>
    <w:rsid w:val="00215373"/>
    <w:rsid w:val="00223F7A"/>
    <w:rsid w:val="00226DC6"/>
    <w:rsid w:val="00232F7D"/>
    <w:rsid w:val="00240D77"/>
    <w:rsid w:val="0026363A"/>
    <w:rsid w:val="0026427B"/>
    <w:rsid w:val="002649C8"/>
    <w:rsid w:val="002727C0"/>
    <w:rsid w:val="00276804"/>
    <w:rsid w:val="00281A1C"/>
    <w:rsid w:val="002844DC"/>
    <w:rsid w:val="00292B20"/>
    <w:rsid w:val="00293F78"/>
    <w:rsid w:val="00296F1E"/>
    <w:rsid w:val="002A4955"/>
    <w:rsid w:val="002B0682"/>
    <w:rsid w:val="002B3565"/>
    <w:rsid w:val="002B3CC7"/>
    <w:rsid w:val="002B7BCA"/>
    <w:rsid w:val="002B7CBD"/>
    <w:rsid w:val="002C02EC"/>
    <w:rsid w:val="002C71E8"/>
    <w:rsid w:val="002D7313"/>
    <w:rsid w:val="002E42B4"/>
    <w:rsid w:val="002E631A"/>
    <w:rsid w:val="002F236D"/>
    <w:rsid w:val="002F5AF5"/>
    <w:rsid w:val="00310CD1"/>
    <w:rsid w:val="00312C8E"/>
    <w:rsid w:val="0031630D"/>
    <w:rsid w:val="00316794"/>
    <w:rsid w:val="003203EE"/>
    <w:rsid w:val="00330FB3"/>
    <w:rsid w:val="00333C5C"/>
    <w:rsid w:val="003408E4"/>
    <w:rsid w:val="00341A2B"/>
    <w:rsid w:val="00347BFC"/>
    <w:rsid w:val="00353D9B"/>
    <w:rsid w:val="00360302"/>
    <w:rsid w:val="0036292B"/>
    <w:rsid w:val="00371896"/>
    <w:rsid w:val="00372282"/>
    <w:rsid w:val="0037368E"/>
    <w:rsid w:val="00375132"/>
    <w:rsid w:val="003770A7"/>
    <w:rsid w:val="0038026C"/>
    <w:rsid w:val="00380A58"/>
    <w:rsid w:val="003902C7"/>
    <w:rsid w:val="003A02C5"/>
    <w:rsid w:val="003A6E6B"/>
    <w:rsid w:val="003B0221"/>
    <w:rsid w:val="003B75B4"/>
    <w:rsid w:val="003B7C50"/>
    <w:rsid w:val="003C1C0A"/>
    <w:rsid w:val="003C2289"/>
    <w:rsid w:val="003C7C63"/>
    <w:rsid w:val="003D4A70"/>
    <w:rsid w:val="003D593E"/>
    <w:rsid w:val="003D61D3"/>
    <w:rsid w:val="003E655B"/>
    <w:rsid w:val="003E69AC"/>
    <w:rsid w:val="00401A46"/>
    <w:rsid w:val="00405068"/>
    <w:rsid w:val="004070F2"/>
    <w:rsid w:val="004106CA"/>
    <w:rsid w:val="0041133E"/>
    <w:rsid w:val="00412B3C"/>
    <w:rsid w:val="004338F3"/>
    <w:rsid w:val="004362AE"/>
    <w:rsid w:val="004421F8"/>
    <w:rsid w:val="004440EC"/>
    <w:rsid w:val="0045114F"/>
    <w:rsid w:val="00461C2B"/>
    <w:rsid w:val="00463036"/>
    <w:rsid w:val="00472823"/>
    <w:rsid w:val="00472AB2"/>
    <w:rsid w:val="00484334"/>
    <w:rsid w:val="0048563B"/>
    <w:rsid w:val="00490C4D"/>
    <w:rsid w:val="00493D8E"/>
    <w:rsid w:val="00494D2A"/>
    <w:rsid w:val="0049511C"/>
    <w:rsid w:val="004970CB"/>
    <w:rsid w:val="004A78A4"/>
    <w:rsid w:val="004A7E12"/>
    <w:rsid w:val="004B5570"/>
    <w:rsid w:val="004C55EF"/>
    <w:rsid w:val="004C5600"/>
    <w:rsid w:val="004D11BF"/>
    <w:rsid w:val="004D7F6A"/>
    <w:rsid w:val="004E25AE"/>
    <w:rsid w:val="004F1401"/>
    <w:rsid w:val="00501369"/>
    <w:rsid w:val="0050171E"/>
    <w:rsid w:val="005056AA"/>
    <w:rsid w:val="0050731E"/>
    <w:rsid w:val="0051120B"/>
    <w:rsid w:val="0051405A"/>
    <w:rsid w:val="00515499"/>
    <w:rsid w:val="00516F44"/>
    <w:rsid w:val="005216CD"/>
    <w:rsid w:val="00522598"/>
    <w:rsid w:val="00531028"/>
    <w:rsid w:val="0053187F"/>
    <w:rsid w:val="0053674D"/>
    <w:rsid w:val="0054203B"/>
    <w:rsid w:val="00550643"/>
    <w:rsid w:val="0055532F"/>
    <w:rsid w:val="0056230B"/>
    <w:rsid w:val="00562364"/>
    <w:rsid w:val="00562587"/>
    <w:rsid w:val="00566CE6"/>
    <w:rsid w:val="0056727B"/>
    <w:rsid w:val="0057037F"/>
    <w:rsid w:val="00570AD3"/>
    <w:rsid w:val="00571BDF"/>
    <w:rsid w:val="00575507"/>
    <w:rsid w:val="005802AF"/>
    <w:rsid w:val="0059197B"/>
    <w:rsid w:val="0059214A"/>
    <w:rsid w:val="00593B4B"/>
    <w:rsid w:val="00597777"/>
    <w:rsid w:val="005A2AE3"/>
    <w:rsid w:val="005A721E"/>
    <w:rsid w:val="005B049E"/>
    <w:rsid w:val="005B11F6"/>
    <w:rsid w:val="005B7FDE"/>
    <w:rsid w:val="005C13F8"/>
    <w:rsid w:val="005C1A6F"/>
    <w:rsid w:val="005C73F2"/>
    <w:rsid w:val="005E0899"/>
    <w:rsid w:val="005E4396"/>
    <w:rsid w:val="005F195D"/>
    <w:rsid w:val="00604FBD"/>
    <w:rsid w:val="0060561E"/>
    <w:rsid w:val="00606E83"/>
    <w:rsid w:val="00607558"/>
    <w:rsid w:val="00610F7F"/>
    <w:rsid w:val="00612284"/>
    <w:rsid w:val="00614075"/>
    <w:rsid w:val="00617B45"/>
    <w:rsid w:val="00623566"/>
    <w:rsid w:val="006242C3"/>
    <w:rsid w:val="00632A75"/>
    <w:rsid w:val="00632EA4"/>
    <w:rsid w:val="00637AF7"/>
    <w:rsid w:val="00641C62"/>
    <w:rsid w:val="006465F4"/>
    <w:rsid w:val="006643B4"/>
    <w:rsid w:val="00664DD5"/>
    <w:rsid w:val="00670896"/>
    <w:rsid w:val="006846E6"/>
    <w:rsid w:val="006946EA"/>
    <w:rsid w:val="00695C0A"/>
    <w:rsid w:val="006A426C"/>
    <w:rsid w:val="006A66AD"/>
    <w:rsid w:val="006B00AA"/>
    <w:rsid w:val="006B0196"/>
    <w:rsid w:val="006B2526"/>
    <w:rsid w:val="006B29AE"/>
    <w:rsid w:val="006B6F5D"/>
    <w:rsid w:val="006C11AA"/>
    <w:rsid w:val="006C1D97"/>
    <w:rsid w:val="006C775C"/>
    <w:rsid w:val="006C7A24"/>
    <w:rsid w:val="006D0787"/>
    <w:rsid w:val="006E128A"/>
    <w:rsid w:val="006F08B1"/>
    <w:rsid w:val="0070179B"/>
    <w:rsid w:val="0070604C"/>
    <w:rsid w:val="00713CAD"/>
    <w:rsid w:val="00721CE8"/>
    <w:rsid w:val="00721D8D"/>
    <w:rsid w:val="00727EB1"/>
    <w:rsid w:val="00731A23"/>
    <w:rsid w:val="00733B21"/>
    <w:rsid w:val="00740F31"/>
    <w:rsid w:val="007423F5"/>
    <w:rsid w:val="00743534"/>
    <w:rsid w:val="0075359B"/>
    <w:rsid w:val="00753F63"/>
    <w:rsid w:val="007631E6"/>
    <w:rsid w:val="00765067"/>
    <w:rsid w:val="00773A8A"/>
    <w:rsid w:val="007765C7"/>
    <w:rsid w:val="00787042"/>
    <w:rsid w:val="007906C0"/>
    <w:rsid w:val="007C2AA9"/>
    <w:rsid w:val="007C6163"/>
    <w:rsid w:val="007D0C8C"/>
    <w:rsid w:val="007D5988"/>
    <w:rsid w:val="007D77EB"/>
    <w:rsid w:val="007E581A"/>
    <w:rsid w:val="007F0EC5"/>
    <w:rsid w:val="007F379C"/>
    <w:rsid w:val="007F5A8B"/>
    <w:rsid w:val="0080133C"/>
    <w:rsid w:val="008023BA"/>
    <w:rsid w:val="0080312A"/>
    <w:rsid w:val="0080541A"/>
    <w:rsid w:val="00806265"/>
    <w:rsid w:val="0081010C"/>
    <w:rsid w:val="00811844"/>
    <w:rsid w:val="00816447"/>
    <w:rsid w:val="00816609"/>
    <w:rsid w:val="00817231"/>
    <w:rsid w:val="00822D3D"/>
    <w:rsid w:val="008264DB"/>
    <w:rsid w:val="00827F7E"/>
    <w:rsid w:val="008406E0"/>
    <w:rsid w:val="008420A9"/>
    <w:rsid w:val="00844939"/>
    <w:rsid w:val="008456D8"/>
    <w:rsid w:val="00846744"/>
    <w:rsid w:val="00852737"/>
    <w:rsid w:val="008577B9"/>
    <w:rsid w:val="0086621B"/>
    <w:rsid w:val="008672F8"/>
    <w:rsid w:val="00871708"/>
    <w:rsid w:val="00876EC0"/>
    <w:rsid w:val="00876F05"/>
    <w:rsid w:val="00882C6E"/>
    <w:rsid w:val="008843D7"/>
    <w:rsid w:val="00893805"/>
    <w:rsid w:val="0089759C"/>
    <w:rsid w:val="008A3DCE"/>
    <w:rsid w:val="008B23A1"/>
    <w:rsid w:val="008B375A"/>
    <w:rsid w:val="008D4B36"/>
    <w:rsid w:val="008E2D17"/>
    <w:rsid w:val="008E56BA"/>
    <w:rsid w:val="008E621D"/>
    <w:rsid w:val="008F1068"/>
    <w:rsid w:val="008F2314"/>
    <w:rsid w:val="008F23B5"/>
    <w:rsid w:val="00902F69"/>
    <w:rsid w:val="009057A0"/>
    <w:rsid w:val="009079B3"/>
    <w:rsid w:val="009126A2"/>
    <w:rsid w:val="009172AE"/>
    <w:rsid w:val="0092294D"/>
    <w:rsid w:val="00922DCB"/>
    <w:rsid w:val="009233D3"/>
    <w:rsid w:val="0092505F"/>
    <w:rsid w:val="00925B45"/>
    <w:rsid w:val="00926564"/>
    <w:rsid w:val="009357BE"/>
    <w:rsid w:val="00936146"/>
    <w:rsid w:val="00946CC5"/>
    <w:rsid w:val="009516A1"/>
    <w:rsid w:val="00952CA0"/>
    <w:rsid w:val="009614FC"/>
    <w:rsid w:val="00965630"/>
    <w:rsid w:val="00966A4F"/>
    <w:rsid w:val="00972B4C"/>
    <w:rsid w:val="00977D1F"/>
    <w:rsid w:val="00983947"/>
    <w:rsid w:val="00983E6D"/>
    <w:rsid w:val="00984B94"/>
    <w:rsid w:val="00990C5D"/>
    <w:rsid w:val="0099130A"/>
    <w:rsid w:val="009A76AE"/>
    <w:rsid w:val="009B2271"/>
    <w:rsid w:val="009B22A2"/>
    <w:rsid w:val="009B3C2C"/>
    <w:rsid w:val="009C0FD6"/>
    <w:rsid w:val="009C4D8F"/>
    <w:rsid w:val="009C7EDE"/>
    <w:rsid w:val="009D13F1"/>
    <w:rsid w:val="009D3A06"/>
    <w:rsid w:val="009D411D"/>
    <w:rsid w:val="009D438B"/>
    <w:rsid w:val="009D43A7"/>
    <w:rsid w:val="009D4AA2"/>
    <w:rsid w:val="009E164E"/>
    <w:rsid w:val="009F14F7"/>
    <w:rsid w:val="009F3314"/>
    <w:rsid w:val="009F4360"/>
    <w:rsid w:val="00A01E91"/>
    <w:rsid w:val="00A024DA"/>
    <w:rsid w:val="00A06A9E"/>
    <w:rsid w:val="00A11D8A"/>
    <w:rsid w:val="00A1566D"/>
    <w:rsid w:val="00A22BD9"/>
    <w:rsid w:val="00A24A32"/>
    <w:rsid w:val="00A25012"/>
    <w:rsid w:val="00A34DB5"/>
    <w:rsid w:val="00A35BE2"/>
    <w:rsid w:val="00A415E8"/>
    <w:rsid w:val="00A42FE4"/>
    <w:rsid w:val="00A43196"/>
    <w:rsid w:val="00A43AD4"/>
    <w:rsid w:val="00A57CFF"/>
    <w:rsid w:val="00A60888"/>
    <w:rsid w:val="00A711E7"/>
    <w:rsid w:val="00A74FAD"/>
    <w:rsid w:val="00A7631E"/>
    <w:rsid w:val="00A86EA5"/>
    <w:rsid w:val="00A86FBD"/>
    <w:rsid w:val="00A917DE"/>
    <w:rsid w:val="00AA0C0D"/>
    <w:rsid w:val="00AB264F"/>
    <w:rsid w:val="00AB33E0"/>
    <w:rsid w:val="00AD00C9"/>
    <w:rsid w:val="00AD3012"/>
    <w:rsid w:val="00AE4234"/>
    <w:rsid w:val="00AF1392"/>
    <w:rsid w:val="00AF1759"/>
    <w:rsid w:val="00AF33C7"/>
    <w:rsid w:val="00B025AA"/>
    <w:rsid w:val="00B02828"/>
    <w:rsid w:val="00B128FA"/>
    <w:rsid w:val="00B30329"/>
    <w:rsid w:val="00B30DB1"/>
    <w:rsid w:val="00B3463D"/>
    <w:rsid w:val="00B55012"/>
    <w:rsid w:val="00B57104"/>
    <w:rsid w:val="00B6090E"/>
    <w:rsid w:val="00B6302C"/>
    <w:rsid w:val="00B65D4E"/>
    <w:rsid w:val="00B6616B"/>
    <w:rsid w:val="00B6690D"/>
    <w:rsid w:val="00B70714"/>
    <w:rsid w:val="00B77426"/>
    <w:rsid w:val="00B91C7F"/>
    <w:rsid w:val="00BA0144"/>
    <w:rsid w:val="00BA3129"/>
    <w:rsid w:val="00BA313F"/>
    <w:rsid w:val="00BB4992"/>
    <w:rsid w:val="00BB5085"/>
    <w:rsid w:val="00BB64F0"/>
    <w:rsid w:val="00BB6D41"/>
    <w:rsid w:val="00BC2221"/>
    <w:rsid w:val="00BC3A25"/>
    <w:rsid w:val="00BE2655"/>
    <w:rsid w:val="00BF1FDE"/>
    <w:rsid w:val="00C0022E"/>
    <w:rsid w:val="00C04C0C"/>
    <w:rsid w:val="00C26E83"/>
    <w:rsid w:val="00C3203E"/>
    <w:rsid w:val="00C3423C"/>
    <w:rsid w:val="00C35FFF"/>
    <w:rsid w:val="00C40B9A"/>
    <w:rsid w:val="00C51425"/>
    <w:rsid w:val="00C5414C"/>
    <w:rsid w:val="00C5732C"/>
    <w:rsid w:val="00C64398"/>
    <w:rsid w:val="00C717B1"/>
    <w:rsid w:val="00C7736F"/>
    <w:rsid w:val="00C804BA"/>
    <w:rsid w:val="00C80F96"/>
    <w:rsid w:val="00C834B3"/>
    <w:rsid w:val="00C8453D"/>
    <w:rsid w:val="00C84588"/>
    <w:rsid w:val="00C85C43"/>
    <w:rsid w:val="00C91C4C"/>
    <w:rsid w:val="00C96351"/>
    <w:rsid w:val="00CA2271"/>
    <w:rsid w:val="00CA4B85"/>
    <w:rsid w:val="00CA6065"/>
    <w:rsid w:val="00CA6AAE"/>
    <w:rsid w:val="00CC1C90"/>
    <w:rsid w:val="00CC391B"/>
    <w:rsid w:val="00CC6AB2"/>
    <w:rsid w:val="00CD0127"/>
    <w:rsid w:val="00CD40CF"/>
    <w:rsid w:val="00CD4358"/>
    <w:rsid w:val="00CE194B"/>
    <w:rsid w:val="00CE40A3"/>
    <w:rsid w:val="00CE774A"/>
    <w:rsid w:val="00CF318C"/>
    <w:rsid w:val="00CF3496"/>
    <w:rsid w:val="00CF437C"/>
    <w:rsid w:val="00CF62E8"/>
    <w:rsid w:val="00D028F2"/>
    <w:rsid w:val="00D06C46"/>
    <w:rsid w:val="00D1270B"/>
    <w:rsid w:val="00D15AF3"/>
    <w:rsid w:val="00D163F3"/>
    <w:rsid w:val="00D17383"/>
    <w:rsid w:val="00D24480"/>
    <w:rsid w:val="00D24C45"/>
    <w:rsid w:val="00D3158A"/>
    <w:rsid w:val="00D4292F"/>
    <w:rsid w:val="00D43883"/>
    <w:rsid w:val="00D54402"/>
    <w:rsid w:val="00D5727C"/>
    <w:rsid w:val="00D57AED"/>
    <w:rsid w:val="00D65216"/>
    <w:rsid w:val="00D6568A"/>
    <w:rsid w:val="00D75536"/>
    <w:rsid w:val="00D762AD"/>
    <w:rsid w:val="00D87233"/>
    <w:rsid w:val="00DA10AC"/>
    <w:rsid w:val="00DA4550"/>
    <w:rsid w:val="00DA5B81"/>
    <w:rsid w:val="00DA6783"/>
    <w:rsid w:val="00DB2044"/>
    <w:rsid w:val="00DB4869"/>
    <w:rsid w:val="00DB7043"/>
    <w:rsid w:val="00DB7946"/>
    <w:rsid w:val="00DB7D04"/>
    <w:rsid w:val="00DC2F60"/>
    <w:rsid w:val="00DC6C18"/>
    <w:rsid w:val="00DF2D7E"/>
    <w:rsid w:val="00DF35BD"/>
    <w:rsid w:val="00DF555D"/>
    <w:rsid w:val="00DF76D0"/>
    <w:rsid w:val="00E13C85"/>
    <w:rsid w:val="00E168BC"/>
    <w:rsid w:val="00E3641B"/>
    <w:rsid w:val="00E43313"/>
    <w:rsid w:val="00E434E2"/>
    <w:rsid w:val="00E50057"/>
    <w:rsid w:val="00E50458"/>
    <w:rsid w:val="00E605AB"/>
    <w:rsid w:val="00E67177"/>
    <w:rsid w:val="00E712CC"/>
    <w:rsid w:val="00E75322"/>
    <w:rsid w:val="00E80CF7"/>
    <w:rsid w:val="00E832A1"/>
    <w:rsid w:val="00E9340F"/>
    <w:rsid w:val="00E94AE5"/>
    <w:rsid w:val="00E94FD8"/>
    <w:rsid w:val="00E9772F"/>
    <w:rsid w:val="00E97CA2"/>
    <w:rsid w:val="00EA0579"/>
    <w:rsid w:val="00EB1221"/>
    <w:rsid w:val="00EC1AD6"/>
    <w:rsid w:val="00ED1701"/>
    <w:rsid w:val="00ED221B"/>
    <w:rsid w:val="00ED3417"/>
    <w:rsid w:val="00ED382A"/>
    <w:rsid w:val="00ED7B83"/>
    <w:rsid w:val="00EE2C7B"/>
    <w:rsid w:val="00EE6E63"/>
    <w:rsid w:val="00EF7D17"/>
    <w:rsid w:val="00F00EDF"/>
    <w:rsid w:val="00F02565"/>
    <w:rsid w:val="00F1016F"/>
    <w:rsid w:val="00F10C66"/>
    <w:rsid w:val="00F35AE2"/>
    <w:rsid w:val="00F43059"/>
    <w:rsid w:val="00F45547"/>
    <w:rsid w:val="00F45EBC"/>
    <w:rsid w:val="00F45FA9"/>
    <w:rsid w:val="00F47E25"/>
    <w:rsid w:val="00F51420"/>
    <w:rsid w:val="00F527DF"/>
    <w:rsid w:val="00F545CF"/>
    <w:rsid w:val="00F54F49"/>
    <w:rsid w:val="00F55F4D"/>
    <w:rsid w:val="00F615B3"/>
    <w:rsid w:val="00F66343"/>
    <w:rsid w:val="00F71ABC"/>
    <w:rsid w:val="00F760A2"/>
    <w:rsid w:val="00F941A7"/>
    <w:rsid w:val="00F95856"/>
    <w:rsid w:val="00FB1012"/>
    <w:rsid w:val="00FB1E7A"/>
    <w:rsid w:val="00FB1E9D"/>
    <w:rsid w:val="00FC1CC9"/>
    <w:rsid w:val="00FC26FF"/>
    <w:rsid w:val="00FC36D2"/>
    <w:rsid w:val="00FC4959"/>
    <w:rsid w:val="00FD334B"/>
    <w:rsid w:val="00FD3D28"/>
    <w:rsid w:val="00FD6310"/>
    <w:rsid w:val="00FE26EC"/>
    <w:rsid w:val="00FE75A3"/>
    <w:rsid w:val="00FF143A"/>
    <w:rsid w:val="00FF354B"/>
    <w:rsid w:val="00FF4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0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AB264F"/>
  </w:style>
  <w:style w:type="paragraph" w:styleId="Heading1">
    <w:name w:val="heading 1"/>
    <w:aliases w:val="h1"/>
    <w:basedOn w:val="Normal"/>
    <w:next w:val="Normal"/>
    <w:link w:val="Heading1Char"/>
    <w:qFormat/>
    <w:rsid w:val="00516F44"/>
    <w:pPr>
      <w:keepNext/>
      <w:keepLines/>
      <w:numPr>
        <w:numId w:val="1"/>
      </w:numPr>
      <w:spacing w:before="480" w:after="0"/>
      <w:outlineLvl w:val="0"/>
    </w:pPr>
    <w:rPr>
      <w:rFonts w:asciiTheme="majorHAnsi" w:eastAsiaTheme="majorEastAsia" w:hAnsiTheme="majorHAnsi" w:cstheme="majorBidi"/>
      <w:b/>
      <w:bCs/>
      <w:color w:val="020000" w:themeColor="accent1" w:themeShade="BF"/>
      <w:sz w:val="40"/>
      <w:szCs w:val="28"/>
    </w:rPr>
  </w:style>
  <w:style w:type="paragraph" w:styleId="Heading2">
    <w:name w:val="heading 2"/>
    <w:aliases w:val="h2"/>
    <w:basedOn w:val="Normal"/>
    <w:next w:val="Normal"/>
    <w:link w:val="Heading2Char"/>
    <w:unhideWhenUsed/>
    <w:qFormat/>
    <w:rsid w:val="00516F44"/>
    <w:pPr>
      <w:keepNext/>
      <w:keepLines/>
      <w:numPr>
        <w:ilvl w:val="1"/>
        <w:numId w:val="1"/>
      </w:numPr>
      <w:spacing w:before="200" w:after="0"/>
      <w:outlineLvl w:val="1"/>
    </w:pPr>
    <w:rPr>
      <w:rFonts w:asciiTheme="majorHAnsi" w:eastAsiaTheme="majorEastAsia" w:hAnsiTheme="majorHAnsi" w:cstheme="majorBidi"/>
      <w:b/>
      <w:bCs/>
      <w:color w:val="030101" w:themeColor="accent1"/>
      <w:sz w:val="32"/>
      <w:szCs w:val="26"/>
    </w:rPr>
  </w:style>
  <w:style w:type="paragraph" w:styleId="Heading3">
    <w:name w:val="heading 3"/>
    <w:aliases w:val="h3"/>
    <w:basedOn w:val="Normal"/>
    <w:next w:val="Normal"/>
    <w:link w:val="Heading3Char"/>
    <w:unhideWhenUsed/>
    <w:qFormat/>
    <w:rsid w:val="00516F44"/>
    <w:pPr>
      <w:keepNext/>
      <w:keepLines/>
      <w:numPr>
        <w:ilvl w:val="2"/>
        <w:numId w:val="1"/>
      </w:numPr>
      <w:spacing w:before="200" w:after="0"/>
      <w:outlineLvl w:val="2"/>
    </w:pPr>
    <w:rPr>
      <w:rFonts w:asciiTheme="majorHAnsi" w:eastAsiaTheme="majorEastAsia" w:hAnsiTheme="majorHAnsi" w:cstheme="majorBidi"/>
      <w:b/>
      <w:bCs/>
      <w:color w:val="030101" w:themeColor="accent1"/>
      <w:sz w:val="26"/>
    </w:rPr>
  </w:style>
  <w:style w:type="paragraph" w:styleId="Heading4">
    <w:name w:val="heading 4"/>
    <w:aliases w:val="h4"/>
    <w:basedOn w:val="Normal"/>
    <w:next w:val="Normal"/>
    <w:link w:val="Heading4Char"/>
    <w:unhideWhenUsed/>
    <w:qFormat/>
    <w:rsid w:val="0056230B"/>
    <w:pPr>
      <w:keepNext/>
      <w:keepLines/>
      <w:numPr>
        <w:ilvl w:val="3"/>
        <w:numId w:val="1"/>
      </w:numPr>
      <w:spacing w:before="200" w:after="0"/>
      <w:outlineLvl w:val="3"/>
    </w:pPr>
    <w:rPr>
      <w:rFonts w:asciiTheme="majorHAnsi" w:eastAsiaTheme="majorEastAsia" w:hAnsiTheme="majorHAnsi" w:cstheme="majorBidi"/>
      <w:b/>
      <w:bCs/>
      <w:i/>
      <w:iCs/>
      <w:color w:val="030101" w:themeColor="accent1"/>
    </w:rPr>
  </w:style>
  <w:style w:type="paragraph" w:styleId="Heading5">
    <w:name w:val="heading 5"/>
    <w:aliases w:val="h5"/>
    <w:basedOn w:val="Normal"/>
    <w:next w:val="Normal"/>
    <w:link w:val="Heading5Char"/>
    <w:unhideWhenUsed/>
    <w:qFormat/>
    <w:rsid w:val="00C51425"/>
    <w:pPr>
      <w:keepNext/>
      <w:keepLines/>
      <w:numPr>
        <w:ilvl w:val="4"/>
        <w:numId w:val="1"/>
      </w:numPr>
      <w:spacing w:before="200" w:after="0"/>
      <w:outlineLvl w:val="4"/>
    </w:pPr>
    <w:rPr>
      <w:rFonts w:asciiTheme="majorHAnsi" w:eastAsiaTheme="majorEastAsia" w:hAnsiTheme="majorHAnsi" w:cstheme="majorBidi"/>
      <w:color w:val="010000" w:themeColor="accent1" w:themeShade="7F"/>
    </w:rPr>
  </w:style>
  <w:style w:type="paragraph" w:styleId="Heading6">
    <w:name w:val="heading 6"/>
    <w:aliases w:val="h6"/>
    <w:basedOn w:val="Normal"/>
    <w:next w:val="Normal"/>
    <w:link w:val="Heading6Char"/>
    <w:unhideWhenUsed/>
    <w:qFormat/>
    <w:rsid w:val="000F3E14"/>
    <w:pPr>
      <w:keepNext/>
      <w:keepLines/>
      <w:numPr>
        <w:ilvl w:val="5"/>
        <w:numId w:val="1"/>
      </w:numPr>
      <w:spacing w:before="200" w:after="0"/>
      <w:outlineLvl w:val="5"/>
    </w:pPr>
    <w:rPr>
      <w:rFonts w:asciiTheme="majorHAnsi" w:eastAsiaTheme="majorEastAsia" w:hAnsiTheme="majorHAnsi" w:cstheme="majorBidi"/>
      <w:i/>
      <w:iCs/>
      <w:color w:val="010000" w:themeColor="accent1" w:themeShade="7F"/>
    </w:rPr>
  </w:style>
  <w:style w:type="paragraph" w:styleId="Heading7">
    <w:name w:val="heading 7"/>
    <w:aliases w:val="h7"/>
    <w:basedOn w:val="Normal"/>
    <w:next w:val="Normal"/>
    <w:link w:val="Heading7Char"/>
    <w:unhideWhenUsed/>
    <w:qFormat/>
    <w:rsid w:val="001428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1428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1428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516F44"/>
    <w:rPr>
      <w:rFonts w:asciiTheme="majorHAnsi" w:eastAsiaTheme="majorEastAsia" w:hAnsiTheme="majorHAnsi" w:cstheme="majorBidi"/>
      <w:b/>
      <w:bCs/>
      <w:color w:val="020000" w:themeColor="accent1" w:themeShade="BF"/>
      <w:sz w:val="40"/>
      <w:szCs w:val="28"/>
    </w:rPr>
  </w:style>
  <w:style w:type="paragraph" w:styleId="TOCHeading">
    <w:name w:val="TOC Heading"/>
    <w:basedOn w:val="Heading1"/>
    <w:next w:val="Normal"/>
    <w:uiPriority w:val="39"/>
    <w:unhideWhenUsed/>
    <w:qFormat/>
    <w:rsid w:val="00876F05"/>
    <w:pPr>
      <w:outlineLvl w:val="9"/>
    </w:pPr>
    <w:rPr>
      <w:lang w:eastAsia="ja-JP"/>
    </w:rPr>
  </w:style>
  <w:style w:type="paragraph" w:styleId="Header">
    <w:name w:val="header"/>
    <w:aliases w:val="h"/>
    <w:basedOn w:val="Normal"/>
    <w:link w:val="HeaderChar"/>
    <w:unhideWhenUsed/>
    <w:rsid w:val="0092505F"/>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92505F"/>
  </w:style>
  <w:style w:type="paragraph" w:styleId="Footer">
    <w:name w:val="footer"/>
    <w:aliases w:val="f"/>
    <w:basedOn w:val="Normal"/>
    <w:link w:val="FooterChar"/>
    <w:unhideWhenUsed/>
    <w:rsid w:val="0092505F"/>
    <w:pPr>
      <w:tabs>
        <w:tab w:val="center" w:pos="4680"/>
        <w:tab w:val="right" w:pos="9360"/>
      </w:tabs>
      <w:spacing w:after="0" w:line="240" w:lineRule="auto"/>
    </w:pPr>
  </w:style>
  <w:style w:type="character" w:customStyle="1" w:styleId="FooterChar">
    <w:name w:val="Footer Char"/>
    <w:aliases w:val="f Char"/>
    <w:basedOn w:val="DefaultParagraphFont"/>
    <w:link w:val="Footer"/>
    <w:rsid w:val="0092505F"/>
  </w:style>
  <w:style w:type="paragraph" w:styleId="Title">
    <w:name w:val="Title"/>
    <w:basedOn w:val="Normal"/>
    <w:next w:val="Normal"/>
    <w:link w:val="TitleChar"/>
    <w:qFormat/>
    <w:rsid w:val="0092505F"/>
    <w:pPr>
      <w:pBdr>
        <w:bottom w:val="single" w:sz="8" w:space="4" w:color="030101" w:themeColor="accent1"/>
      </w:pBdr>
      <w:spacing w:after="300" w:line="240" w:lineRule="auto"/>
      <w:contextualSpacing/>
    </w:pPr>
    <w:rPr>
      <w:rFonts w:asciiTheme="majorHAnsi" w:eastAsiaTheme="majorEastAsia" w:hAnsiTheme="majorHAnsi" w:cstheme="majorBidi"/>
      <w:color w:val="7B7B7B" w:themeColor="text2" w:themeShade="BF"/>
      <w:spacing w:val="5"/>
      <w:kern w:val="28"/>
      <w:sz w:val="52"/>
      <w:szCs w:val="52"/>
    </w:rPr>
  </w:style>
  <w:style w:type="character" w:customStyle="1" w:styleId="TitleChar">
    <w:name w:val="Title Char"/>
    <w:basedOn w:val="DefaultParagraphFont"/>
    <w:link w:val="Title"/>
    <w:uiPriority w:val="10"/>
    <w:rsid w:val="0092505F"/>
    <w:rPr>
      <w:rFonts w:asciiTheme="majorHAnsi" w:eastAsiaTheme="majorEastAsia" w:hAnsiTheme="majorHAnsi" w:cstheme="majorBidi"/>
      <w:color w:val="7B7B7B" w:themeColor="text2" w:themeShade="BF"/>
      <w:spacing w:val="5"/>
      <w:kern w:val="28"/>
      <w:sz w:val="52"/>
      <w:szCs w:val="52"/>
    </w:rPr>
  </w:style>
  <w:style w:type="paragraph" w:styleId="NoSpacing">
    <w:name w:val="No Spacing"/>
    <w:link w:val="NoSpacingChar"/>
    <w:uiPriority w:val="1"/>
    <w:qFormat/>
    <w:rsid w:val="0092505F"/>
    <w:pPr>
      <w:spacing w:after="0" w:line="240" w:lineRule="auto"/>
    </w:pPr>
  </w:style>
  <w:style w:type="character" w:customStyle="1" w:styleId="Heading2Char">
    <w:name w:val="Heading 2 Char"/>
    <w:aliases w:val="h2 Char"/>
    <w:basedOn w:val="DefaultParagraphFont"/>
    <w:link w:val="Heading2"/>
    <w:rsid w:val="00516F44"/>
    <w:rPr>
      <w:rFonts w:asciiTheme="majorHAnsi" w:eastAsiaTheme="majorEastAsia" w:hAnsiTheme="majorHAnsi" w:cstheme="majorBidi"/>
      <w:b/>
      <w:bCs/>
      <w:color w:val="030101" w:themeColor="accent1"/>
      <w:sz w:val="32"/>
      <w:szCs w:val="26"/>
    </w:rPr>
  </w:style>
  <w:style w:type="paragraph" w:styleId="Subtitle">
    <w:name w:val="Subtitle"/>
    <w:basedOn w:val="Normal"/>
    <w:next w:val="Normal"/>
    <w:link w:val="SubtitleChar"/>
    <w:qFormat/>
    <w:rsid w:val="006E128A"/>
    <w:pPr>
      <w:numPr>
        <w:ilvl w:val="1"/>
      </w:numPr>
    </w:pPr>
    <w:rPr>
      <w:rFonts w:asciiTheme="majorHAnsi" w:eastAsiaTheme="majorEastAsia" w:hAnsiTheme="majorHAnsi" w:cstheme="majorBidi"/>
      <w:i/>
      <w:iCs/>
      <w:color w:val="030101" w:themeColor="accent1"/>
      <w:spacing w:val="15"/>
      <w:sz w:val="24"/>
      <w:szCs w:val="24"/>
    </w:rPr>
  </w:style>
  <w:style w:type="character" w:customStyle="1" w:styleId="SubtitleChar">
    <w:name w:val="Subtitle Char"/>
    <w:basedOn w:val="DefaultParagraphFont"/>
    <w:link w:val="Subtitle"/>
    <w:uiPriority w:val="11"/>
    <w:rsid w:val="006E128A"/>
    <w:rPr>
      <w:rFonts w:asciiTheme="majorHAnsi" w:eastAsiaTheme="majorEastAsia" w:hAnsiTheme="majorHAnsi" w:cstheme="majorBidi"/>
      <w:i/>
      <w:iCs/>
      <w:color w:val="030101" w:themeColor="accent1"/>
      <w:spacing w:val="15"/>
      <w:sz w:val="24"/>
      <w:szCs w:val="24"/>
    </w:rPr>
  </w:style>
  <w:style w:type="character" w:styleId="Emphasis">
    <w:name w:val="Emphasis"/>
    <w:basedOn w:val="DefaultParagraphFont"/>
    <w:qFormat/>
    <w:rsid w:val="006E128A"/>
    <w:rPr>
      <w:i/>
      <w:iCs/>
    </w:rPr>
  </w:style>
  <w:style w:type="character" w:styleId="SubtleEmphasis">
    <w:name w:val="Subtle Emphasis"/>
    <w:basedOn w:val="DefaultParagraphFont"/>
    <w:uiPriority w:val="19"/>
    <w:qFormat/>
    <w:rsid w:val="006E128A"/>
    <w:rPr>
      <w:i/>
      <w:iCs/>
      <w:color w:val="808080" w:themeColor="text1" w:themeTint="7F"/>
    </w:rPr>
  </w:style>
  <w:style w:type="character" w:customStyle="1" w:styleId="Heading5Char">
    <w:name w:val="Heading 5 Char"/>
    <w:aliases w:val="h5 Char"/>
    <w:basedOn w:val="DefaultParagraphFont"/>
    <w:link w:val="Heading5"/>
    <w:rsid w:val="00C51425"/>
    <w:rPr>
      <w:rFonts w:asciiTheme="majorHAnsi" w:eastAsiaTheme="majorEastAsia" w:hAnsiTheme="majorHAnsi" w:cstheme="majorBidi"/>
      <w:color w:val="010000" w:themeColor="accent1" w:themeShade="7F"/>
    </w:rPr>
  </w:style>
  <w:style w:type="paragraph" w:styleId="BalloonText">
    <w:name w:val="Balloon Text"/>
    <w:basedOn w:val="Normal"/>
    <w:link w:val="BalloonTextChar"/>
    <w:unhideWhenUsed/>
    <w:rsid w:val="00C5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425"/>
    <w:rPr>
      <w:rFonts w:ascii="Tahoma" w:hAnsi="Tahoma" w:cs="Tahoma"/>
      <w:sz w:val="16"/>
      <w:szCs w:val="16"/>
    </w:rPr>
  </w:style>
  <w:style w:type="character" w:styleId="CommentReference">
    <w:name w:val="annotation reference"/>
    <w:aliases w:val="cr,Used by Word to flag author queries"/>
    <w:basedOn w:val="DefaultParagraphFont"/>
    <w:unhideWhenUsed/>
    <w:rsid w:val="00501369"/>
    <w:rPr>
      <w:sz w:val="16"/>
      <w:szCs w:val="16"/>
    </w:rPr>
  </w:style>
  <w:style w:type="paragraph" w:styleId="CommentText">
    <w:name w:val="annotation text"/>
    <w:aliases w:val="ct,Used by Word for text of author queries"/>
    <w:basedOn w:val="Normal"/>
    <w:link w:val="CommentTextChar"/>
    <w:unhideWhenUsed/>
    <w:rsid w:val="00501369"/>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rsid w:val="00501369"/>
    <w:rPr>
      <w:sz w:val="20"/>
      <w:szCs w:val="20"/>
    </w:rPr>
  </w:style>
  <w:style w:type="paragraph" w:styleId="CommentSubject">
    <w:name w:val="annotation subject"/>
    <w:basedOn w:val="CommentText"/>
    <w:next w:val="CommentText"/>
    <w:link w:val="CommentSubjectChar"/>
    <w:unhideWhenUsed/>
    <w:rsid w:val="00501369"/>
    <w:rPr>
      <w:b/>
      <w:bCs/>
    </w:rPr>
  </w:style>
  <w:style w:type="character" w:customStyle="1" w:styleId="CommentSubjectChar">
    <w:name w:val="Comment Subject Char"/>
    <w:basedOn w:val="CommentTextChar"/>
    <w:link w:val="CommentSubject"/>
    <w:uiPriority w:val="99"/>
    <w:semiHidden/>
    <w:rsid w:val="00501369"/>
    <w:rPr>
      <w:b/>
      <w:bCs/>
      <w:sz w:val="20"/>
      <w:szCs w:val="20"/>
    </w:rPr>
  </w:style>
  <w:style w:type="paragraph" w:styleId="ListParagraph">
    <w:name w:val="List Paragraph"/>
    <w:basedOn w:val="Normal"/>
    <w:qFormat/>
    <w:rsid w:val="0056230B"/>
    <w:pPr>
      <w:widowControl w:val="0"/>
      <w:spacing w:after="0" w:line="240" w:lineRule="auto"/>
    </w:pPr>
  </w:style>
  <w:style w:type="paragraph" w:styleId="BodyText">
    <w:name w:val="Body Text"/>
    <w:basedOn w:val="Normal"/>
    <w:link w:val="BodyTextChar"/>
    <w:qFormat/>
    <w:rsid w:val="0056230B"/>
    <w:pPr>
      <w:widowControl w:val="0"/>
      <w:spacing w:after="0" w:line="240" w:lineRule="auto"/>
      <w:ind w:left="880" w:hanging="360"/>
    </w:pPr>
    <w:rPr>
      <w:rFonts w:ascii="Arial" w:eastAsia="Arial" w:hAnsi="Arial"/>
      <w:sz w:val="20"/>
      <w:szCs w:val="20"/>
    </w:rPr>
  </w:style>
  <w:style w:type="character" w:customStyle="1" w:styleId="BodyTextChar">
    <w:name w:val="Body Text Char"/>
    <w:basedOn w:val="DefaultParagraphFont"/>
    <w:link w:val="BodyText"/>
    <w:uiPriority w:val="1"/>
    <w:rsid w:val="0056230B"/>
    <w:rPr>
      <w:rFonts w:ascii="Arial" w:eastAsia="Arial" w:hAnsi="Arial"/>
      <w:sz w:val="20"/>
      <w:szCs w:val="20"/>
    </w:rPr>
  </w:style>
  <w:style w:type="character" w:customStyle="1" w:styleId="Heading4Char">
    <w:name w:val="Heading 4 Char"/>
    <w:aliases w:val="h4 Char"/>
    <w:basedOn w:val="DefaultParagraphFont"/>
    <w:link w:val="Heading4"/>
    <w:rsid w:val="0056230B"/>
    <w:rPr>
      <w:rFonts w:asciiTheme="majorHAnsi" w:eastAsiaTheme="majorEastAsia" w:hAnsiTheme="majorHAnsi" w:cstheme="majorBidi"/>
      <w:b/>
      <w:bCs/>
      <w:i/>
      <w:iCs/>
      <w:color w:val="030101" w:themeColor="accent1"/>
    </w:rPr>
  </w:style>
  <w:style w:type="table" w:styleId="TableGrid">
    <w:name w:val="Table Grid"/>
    <w:basedOn w:val="TableNormal"/>
    <w:rsid w:val="00B34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B3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C2C"/>
  </w:style>
  <w:style w:type="character" w:styleId="Hyperlink">
    <w:name w:val="Hyperlink"/>
    <w:basedOn w:val="DefaultParagraphFont"/>
    <w:uiPriority w:val="99"/>
    <w:unhideWhenUsed/>
    <w:rsid w:val="009B3C2C"/>
    <w:rPr>
      <w:color w:val="0000FF"/>
      <w:u w:val="single"/>
    </w:rPr>
  </w:style>
  <w:style w:type="character" w:styleId="Strong">
    <w:name w:val="Strong"/>
    <w:basedOn w:val="DefaultParagraphFont"/>
    <w:qFormat/>
    <w:rsid w:val="009079B3"/>
    <w:rPr>
      <w:b/>
      <w:bCs/>
    </w:rPr>
  </w:style>
  <w:style w:type="character" w:customStyle="1" w:styleId="Heading3Char">
    <w:name w:val="Heading 3 Char"/>
    <w:aliases w:val="h3 Char"/>
    <w:basedOn w:val="DefaultParagraphFont"/>
    <w:link w:val="Heading3"/>
    <w:rsid w:val="00516F44"/>
    <w:rPr>
      <w:rFonts w:asciiTheme="majorHAnsi" w:eastAsiaTheme="majorEastAsia" w:hAnsiTheme="majorHAnsi" w:cstheme="majorBidi"/>
      <w:b/>
      <w:bCs/>
      <w:color w:val="030101" w:themeColor="accent1"/>
      <w:sz w:val="26"/>
    </w:rPr>
  </w:style>
  <w:style w:type="table" w:styleId="LightGrid-Accent1">
    <w:name w:val="Light Grid Accent 1"/>
    <w:basedOn w:val="TableNormal"/>
    <w:uiPriority w:val="62"/>
    <w:rsid w:val="00375132"/>
    <w:pPr>
      <w:spacing w:after="0" w:line="240" w:lineRule="auto"/>
    </w:pPr>
    <w:tblPr>
      <w:tblStyleRowBandSize w:val="1"/>
      <w:tblStyleColBandSize w:val="1"/>
      <w:tblInd w:w="0" w:type="dxa"/>
      <w:tblBorders>
        <w:top w:val="single" w:sz="8" w:space="0" w:color="030101" w:themeColor="accent1"/>
        <w:left w:val="single" w:sz="8" w:space="0" w:color="030101" w:themeColor="accent1"/>
        <w:bottom w:val="single" w:sz="8" w:space="0" w:color="030101" w:themeColor="accent1"/>
        <w:right w:val="single" w:sz="8" w:space="0" w:color="030101" w:themeColor="accent1"/>
        <w:insideH w:val="single" w:sz="8" w:space="0" w:color="030101" w:themeColor="accent1"/>
        <w:insideV w:val="single" w:sz="8" w:space="0" w:color="03010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18" w:space="0" w:color="030101" w:themeColor="accent1"/>
          <w:right w:val="single" w:sz="8" w:space="0" w:color="030101" w:themeColor="accent1"/>
          <w:insideH w:val="nil"/>
          <w:insideV w:val="single" w:sz="8" w:space="0" w:color="03010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0101" w:themeColor="accent1"/>
          <w:left w:val="single" w:sz="8" w:space="0" w:color="030101" w:themeColor="accent1"/>
          <w:bottom w:val="single" w:sz="8" w:space="0" w:color="030101" w:themeColor="accent1"/>
          <w:right w:val="single" w:sz="8" w:space="0" w:color="030101" w:themeColor="accent1"/>
          <w:insideH w:val="nil"/>
          <w:insideV w:val="single" w:sz="8" w:space="0" w:color="03010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tcPr>
    </w:tblStylePr>
    <w:tblStylePr w:type="band1Vert">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shd w:val="clear" w:color="auto" w:fill="DFA1A1" w:themeFill="accent1" w:themeFillTint="3F"/>
      </w:tcPr>
    </w:tblStylePr>
    <w:tblStylePr w:type="band1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shd w:val="clear" w:color="auto" w:fill="DFA1A1" w:themeFill="accent1" w:themeFillTint="3F"/>
      </w:tcPr>
    </w:tblStylePr>
    <w:tblStylePr w:type="band2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tcPr>
    </w:tblStylePr>
  </w:style>
  <w:style w:type="character" w:customStyle="1" w:styleId="Heading6Char">
    <w:name w:val="Heading 6 Char"/>
    <w:aliases w:val="h6 Char"/>
    <w:basedOn w:val="DefaultParagraphFont"/>
    <w:link w:val="Heading6"/>
    <w:rsid w:val="000F3E14"/>
    <w:rPr>
      <w:rFonts w:asciiTheme="majorHAnsi" w:eastAsiaTheme="majorEastAsia" w:hAnsiTheme="majorHAnsi" w:cstheme="majorBidi"/>
      <w:i/>
      <w:iCs/>
      <w:color w:val="010000" w:themeColor="accent1" w:themeShade="7F"/>
    </w:rPr>
  </w:style>
  <w:style w:type="table" w:styleId="MediumGrid2-Accent2">
    <w:name w:val="Medium Grid 2 Accent 2"/>
    <w:basedOn w:val="TableNormal"/>
    <w:uiPriority w:val="68"/>
    <w:rsid w:val="001476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insideH w:val="single" w:sz="8" w:space="0" w:color="E20000" w:themeColor="accent2"/>
        <w:insideV w:val="single" w:sz="8" w:space="0" w:color="E20000" w:themeColor="accent2"/>
      </w:tblBorders>
      <w:tblCellMar>
        <w:top w:w="0" w:type="dxa"/>
        <w:left w:w="108" w:type="dxa"/>
        <w:bottom w:w="0" w:type="dxa"/>
        <w:right w:w="108" w:type="dxa"/>
      </w:tblCellMar>
    </w:tblPr>
    <w:tcPr>
      <w:shd w:val="clear" w:color="auto" w:fill="FFB8B8" w:themeFill="accent2" w:themeFillTint="3F"/>
    </w:tcPr>
    <w:tblStylePr w:type="firstRow">
      <w:rPr>
        <w:b/>
        <w:bCs/>
        <w:color w:val="000000" w:themeColor="text1"/>
      </w:rPr>
      <w:tblPr/>
      <w:tcPr>
        <w:shd w:val="clear" w:color="auto" w:fill="FFE3E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6C6" w:themeFill="accent2" w:themeFillTint="33"/>
      </w:tcPr>
    </w:tblStylePr>
    <w:tblStylePr w:type="band1Vert">
      <w:tblPr/>
      <w:tcPr>
        <w:shd w:val="clear" w:color="auto" w:fill="FF7171" w:themeFill="accent2" w:themeFillTint="7F"/>
      </w:tcPr>
    </w:tblStylePr>
    <w:tblStylePr w:type="band1Horz">
      <w:tblPr/>
      <w:tcPr>
        <w:tcBorders>
          <w:insideH w:val="single" w:sz="6" w:space="0" w:color="E20000" w:themeColor="accent2"/>
          <w:insideV w:val="single" w:sz="6" w:space="0" w:color="E20000" w:themeColor="accent2"/>
        </w:tcBorders>
        <w:shd w:val="clear" w:color="auto" w:fill="FF7171" w:themeFill="accent2"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1476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F6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DE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DE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E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EA0" w:themeFill="accent5" w:themeFillTint="7F"/>
      </w:tcPr>
    </w:tblStylePr>
  </w:style>
  <w:style w:type="table" w:styleId="MediumList1-Accent1">
    <w:name w:val="Medium List 1 Accent 1"/>
    <w:basedOn w:val="TableNormal"/>
    <w:uiPriority w:val="65"/>
    <w:rsid w:val="00D3158A"/>
    <w:pPr>
      <w:spacing w:after="0" w:line="240" w:lineRule="auto"/>
    </w:pPr>
    <w:rPr>
      <w:color w:val="000000" w:themeColor="text1"/>
    </w:rPr>
    <w:tblPr>
      <w:tblStyleRowBandSize w:val="1"/>
      <w:tblStyleColBandSize w:val="1"/>
      <w:tblInd w:w="0" w:type="dxa"/>
      <w:tblBorders>
        <w:top w:val="single" w:sz="8" w:space="0" w:color="030101" w:themeColor="accent1"/>
        <w:bottom w:val="single" w:sz="8" w:space="0" w:color="030101"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30101" w:themeColor="accent1"/>
        </w:tcBorders>
      </w:tcPr>
    </w:tblStylePr>
    <w:tblStylePr w:type="lastRow">
      <w:rPr>
        <w:b/>
        <w:bCs/>
        <w:color w:val="A5A5A5" w:themeColor="text2"/>
      </w:rPr>
      <w:tblPr/>
      <w:tcPr>
        <w:tcBorders>
          <w:top w:val="single" w:sz="8" w:space="0" w:color="030101" w:themeColor="accent1"/>
          <w:bottom w:val="single" w:sz="8" w:space="0" w:color="030101" w:themeColor="accent1"/>
        </w:tcBorders>
      </w:tcPr>
    </w:tblStylePr>
    <w:tblStylePr w:type="firstCol">
      <w:rPr>
        <w:b/>
        <w:bCs/>
      </w:rPr>
    </w:tblStylePr>
    <w:tblStylePr w:type="lastCol">
      <w:rPr>
        <w:b/>
        <w:bCs/>
      </w:rPr>
      <w:tblPr/>
      <w:tcPr>
        <w:tcBorders>
          <w:top w:val="single" w:sz="8" w:space="0" w:color="030101" w:themeColor="accent1"/>
          <w:bottom w:val="single" w:sz="8" w:space="0" w:color="030101" w:themeColor="accent1"/>
        </w:tcBorders>
      </w:tcPr>
    </w:tblStylePr>
    <w:tblStylePr w:type="band1Vert">
      <w:tblPr/>
      <w:tcPr>
        <w:shd w:val="clear" w:color="auto" w:fill="DFA1A1" w:themeFill="accent1" w:themeFillTint="3F"/>
      </w:tcPr>
    </w:tblStylePr>
    <w:tblStylePr w:type="band1Horz">
      <w:tblPr/>
      <w:tcPr>
        <w:shd w:val="clear" w:color="auto" w:fill="DFA1A1" w:themeFill="accent1" w:themeFillTint="3F"/>
      </w:tcPr>
    </w:tblStylePr>
  </w:style>
  <w:style w:type="table" w:styleId="ColorfulGrid-Accent5">
    <w:name w:val="Colorful Grid Accent 5"/>
    <w:basedOn w:val="TableNormal"/>
    <w:uiPriority w:val="73"/>
    <w:rsid w:val="007906C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8D9" w:themeFill="accent5" w:themeFillTint="33"/>
    </w:tcPr>
    <w:tblStylePr w:type="firstRow">
      <w:rPr>
        <w:b/>
        <w:bCs/>
      </w:rPr>
      <w:tblPr/>
      <w:tcPr>
        <w:shd w:val="clear" w:color="auto" w:fill="FCF1B3" w:themeFill="accent5" w:themeFillTint="66"/>
      </w:tcPr>
    </w:tblStylePr>
    <w:tblStylePr w:type="lastRow">
      <w:rPr>
        <w:b/>
        <w:bCs/>
        <w:color w:val="000000" w:themeColor="text1"/>
      </w:rPr>
      <w:tblPr/>
      <w:tcPr>
        <w:shd w:val="clear" w:color="auto" w:fill="FCF1B3" w:themeFill="accent5" w:themeFillTint="66"/>
      </w:tcPr>
    </w:tblStylePr>
    <w:tblStylePr w:type="firstCol">
      <w:rPr>
        <w:color w:val="FFFFFF" w:themeColor="background1"/>
      </w:rPr>
      <w:tblPr/>
      <w:tcPr>
        <w:shd w:val="clear" w:color="auto" w:fill="E2C208" w:themeFill="accent5" w:themeFillShade="BF"/>
      </w:tcPr>
    </w:tblStylePr>
    <w:tblStylePr w:type="lastCol">
      <w:rPr>
        <w:color w:val="FFFFFF" w:themeColor="background1"/>
      </w:rPr>
      <w:tblPr/>
      <w:tcPr>
        <w:shd w:val="clear" w:color="auto" w:fill="E2C208" w:themeFill="accent5" w:themeFillShade="BF"/>
      </w:tcPr>
    </w:tblStylePr>
    <w:tblStylePr w:type="band1Vert">
      <w:tblPr/>
      <w:tcPr>
        <w:shd w:val="clear" w:color="auto" w:fill="FBEEA0" w:themeFill="accent5" w:themeFillTint="7F"/>
      </w:tcPr>
    </w:tblStylePr>
    <w:tblStylePr w:type="band1Horz">
      <w:tblPr/>
      <w:tcPr>
        <w:shd w:val="clear" w:color="auto" w:fill="FBEEA0" w:themeFill="accent5" w:themeFillTint="7F"/>
      </w:tcPr>
    </w:tblStylePr>
  </w:style>
  <w:style w:type="paragraph" w:styleId="TOC1">
    <w:name w:val="toc 1"/>
    <w:aliases w:val="toc1"/>
    <w:basedOn w:val="Normal"/>
    <w:uiPriority w:val="39"/>
    <w:qFormat/>
    <w:rsid w:val="00ED7B83"/>
    <w:pPr>
      <w:widowControl w:val="0"/>
      <w:tabs>
        <w:tab w:val="right" w:leader="dot" w:pos="9360"/>
      </w:tabs>
      <w:spacing w:before="120" w:after="0" w:line="240" w:lineRule="auto"/>
    </w:pPr>
    <w:rPr>
      <w:rFonts w:ascii="Arial" w:eastAsia="Arial" w:hAnsi="Arial"/>
      <w:b/>
      <w:bCs/>
      <w:sz w:val="20"/>
      <w:szCs w:val="20"/>
    </w:rPr>
  </w:style>
  <w:style w:type="paragraph" w:styleId="TOC2">
    <w:name w:val="toc 2"/>
    <w:aliases w:val="toc2"/>
    <w:basedOn w:val="Normal"/>
    <w:uiPriority w:val="39"/>
    <w:qFormat/>
    <w:rsid w:val="00721CE8"/>
    <w:pPr>
      <w:widowControl w:val="0"/>
      <w:tabs>
        <w:tab w:val="left" w:pos="1080"/>
        <w:tab w:val="right" w:leader="dot" w:pos="9360"/>
      </w:tabs>
      <w:spacing w:after="0" w:line="240" w:lineRule="auto"/>
      <w:ind w:left="432"/>
    </w:pPr>
    <w:rPr>
      <w:rFonts w:ascii="Arial" w:eastAsia="Arial" w:hAnsi="Arial"/>
      <w:sz w:val="20"/>
      <w:szCs w:val="20"/>
    </w:rPr>
  </w:style>
  <w:style w:type="paragraph" w:styleId="TOC3">
    <w:name w:val="toc 3"/>
    <w:aliases w:val="toc3"/>
    <w:basedOn w:val="Normal"/>
    <w:uiPriority w:val="39"/>
    <w:qFormat/>
    <w:rsid w:val="00721CE8"/>
    <w:pPr>
      <w:widowControl w:val="0"/>
      <w:tabs>
        <w:tab w:val="left" w:pos="1800"/>
        <w:tab w:val="right" w:leader="dot" w:pos="9360"/>
      </w:tabs>
      <w:spacing w:after="0" w:line="240" w:lineRule="auto"/>
      <w:ind w:left="1080"/>
    </w:pPr>
    <w:rPr>
      <w:rFonts w:ascii="Arial" w:eastAsia="Arial" w:hAnsi="Arial"/>
      <w:bCs/>
      <w:sz w:val="20"/>
      <w:szCs w:val="20"/>
    </w:rPr>
  </w:style>
  <w:style w:type="paragraph" w:customStyle="1" w:styleId="TableParagraph">
    <w:name w:val="Table Paragraph"/>
    <w:basedOn w:val="Normal"/>
    <w:uiPriority w:val="1"/>
    <w:qFormat/>
    <w:rsid w:val="00721D8D"/>
    <w:pPr>
      <w:widowControl w:val="0"/>
      <w:spacing w:after="0" w:line="240" w:lineRule="auto"/>
    </w:pPr>
  </w:style>
  <w:style w:type="character" w:customStyle="1" w:styleId="caps">
    <w:name w:val="caps"/>
    <w:basedOn w:val="DefaultParagraphFont"/>
    <w:rsid w:val="00721D8D"/>
  </w:style>
  <w:style w:type="character" w:styleId="PageNumber">
    <w:name w:val="page number"/>
    <w:basedOn w:val="DefaultParagraphFont"/>
    <w:uiPriority w:val="99"/>
    <w:unhideWhenUsed/>
    <w:rsid w:val="00926564"/>
  </w:style>
  <w:style w:type="paragraph" w:styleId="TOC4">
    <w:name w:val="toc 4"/>
    <w:aliases w:val="toc4"/>
    <w:basedOn w:val="Normal"/>
    <w:next w:val="Normal"/>
    <w:autoRedefine/>
    <w:uiPriority w:val="39"/>
    <w:unhideWhenUsed/>
    <w:rsid w:val="00926564"/>
    <w:pPr>
      <w:spacing w:after="100"/>
      <w:ind w:left="660"/>
    </w:pPr>
  </w:style>
  <w:style w:type="paragraph" w:styleId="TOC5">
    <w:name w:val="toc 5"/>
    <w:aliases w:val="toc5"/>
    <w:basedOn w:val="Normal"/>
    <w:next w:val="Normal"/>
    <w:autoRedefine/>
    <w:uiPriority w:val="39"/>
    <w:unhideWhenUsed/>
    <w:rsid w:val="00ED7B83"/>
    <w:pPr>
      <w:ind w:left="880"/>
    </w:pPr>
  </w:style>
  <w:style w:type="paragraph" w:styleId="TOC6">
    <w:name w:val="toc 6"/>
    <w:aliases w:val="toc6"/>
    <w:basedOn w:val="Normal"/>
    <w:next w:val="Normal"/>
    <w:autoRedefine/>
    <w:uiPriority w:val="39"/>
    <w:unhideWhenUsed/>
    <w:rsid w:val="00ED7B83"/>
    <w:pPr>
      <w:ind w:left="1100"/>
    </w:pPr>
  </w:style>
  <w:style w:type="paragraph" w:styleId="TOC7">
    <w:name w:val="toc 7"/>
    <w:basedOn w:val="Normal"/>
    <w:next w:val="Normal"/>
    <w:autoRedefine/>
    <w:uiPriority w:val="39"/>
    <w:unhideWhenUsed/>
    <w:rsid w:val="00ED7B83"/>
    <w:pPr>
      <w:ind w:left="1320"/>
    </w:pPr>
  </w:style>
  <w:style w:type="paragraph" w:styleId="TOC8">
    <w:name w:val="toc 8"/>
    <w:basedOn w:val="Normal"/>
    <w:next w:val="Normal"/>
    <w:autoRedefine/>
    <w:uiPriority w:val="39"/>
    <w:unhideWhenUsed/>
    <w:rsid w:val="00ED7B83"/>
    <w:pPr>
      <w:ind w:left="1540"/>
    </w:pPr>
  </w:style>
  <w:style w:type="paragraph" w:styleId="TOC9">
    <w:name w:val="toc 9"/>
    <w:basedOn w:val="Normal"/>
    <w:next w:val="Normal"/>
    <w:autoRedefine/>
    <w:uiPriority w:val="39"/>
    <w:unhideWhenUsed/>
    <w:rsid w:val="00ED7B83"/>
    <w:pPr>
      <w:ind w:left="1760"/>
    </w:pPr>
  </w:style>
  <w:style w:type="paragraph" w:styleId="Revision">
    <w:name w:val="Revision"/>
    <w:hidden/>
    <w:semiHidden/>
    <w:rsid w:val="00516F44"/>
    <w:pPr>
      <w:spacing w:after="0" w:line="240" w:lineRule="auto"/>
    </w:pPr>
  </w:style>
  <w:style w:type="character" w:customStyle="1" w:styleId="Heading7Char">
    <w:name w:val="Heading 7 Char"/>
    <w:aliases w:val="h7 Char"/>
    <w:basedOn w:val="DefaultParagraphFont"/>
    <w:link w:val="Heading7"/>
    <w:rsid w:val="0014287C"/>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14287C"/>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14287C"/>
    <w:rPr>
      <w:rFonts w:asciiTheme="majorHAnsi" w:eastAsiaTheme="majorEastAsia" w:hAnsiTheme="majorHAnsi" w:cstheme="majorBidi"/>
      <w:i/>
      <w:iCs/>
      <w:color w:val="404040" w:themeColor="text1" w:themeTint="BF"/>
      <w:sz w:val="20"/>
      <w:szCs w:val="20"/>
    </w:rPr>
  </w:style>
  <w:style w:type="table" w:styleId="MediumGrid3-Accent2">
    <w:name w:val="Medium Grid 3 Accent 2"/>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B8B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17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171" w:themeFill="accent2" w:themeFillTint="7F"/>
      </w:tcPr>
    </w:tblStylePr>
  </w:style>
  <w:style w:type="table" w:styleId="MediumGrid3-Accent3">
    <w:name w:val="Medium Grid 3 Accent 3"/>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2">
    <w:name w:val="Light List Accent 2"/>
    <w:basedOn w:val="TableNormal"/>
    <w:uiPriority w:val="61"/>
    <w:rsid w:val="000058E6"/>
    <w:pPr>
      <w:spacing w:after="0" w:line="240" w:lineRule="auto"/>
    </w:p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20000" w:themeFill="accent2"/>
      </w:tcPr>
    </w:tblStylePr>
    <w:tblStylePr w:type="lastRow">
      <w:pPr>
        <w:spacing w:before="0" w:after="0" w:line="240" w:lineRule="auto"/>
      </w:pPr>
      <w:rPr>
        <w:b/>
        <w:bCs/>
      </w:rPr>
      <w:tblPr/>
      <w:tcPr>
        <w:tcBorders>
          <w:top w:val="double" w:sz="6" w:space="0" w:color="E20000" w:themeColor="accent2"/>
          <w:left w:val="single" w:sz="8" w:space="0" w:color="E20000" w:themeColor="accent2"/>
          <w:bottom w:val="single" w:sz="8" w:space="0" w:color="E20000" w:themeColor="accent2"/>
          <w:right w:val="single" w:sz="8" w:space="0" w:color="E20000" w:themeColor="accent2"/>
        </w:tcBorders>
      </w:tcPr>
    </w:tblStylePr>
    <w:tblStylePr w:type="firstCol">
      <w:rPr>
        <w:b/>
        <w:bCs/>
      </w:rPr>
    </w:tblStylePr>
    <w:tblStylePr w:type="lastCol">
      <w:rPr>
        <w:b/>
        <w:bCs/>
      </w:rPr>
    </w:tblStylePr>
    <w:tblStylePr w:type="band1Vert">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tblStylePr w:type="band1Horz">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style>
  <w:style w:type="character" w:styleId="FollowedHyperlink">
    <w:name w:val="FollowedHyperlink"/>
    <w:basedOn w:val="DefaultParagraphFont"/>
    <w:unhideWhenUsed/>
    <w:rsid w:val="0051120B"/>
    <w:rPr>
      <w:color w:val="CF8C63" w:themeColor="followedHyperlink"/>
      <w:u w:val="single"/>
    </w:rPr>
  </w:style>
  <w:style w:type="paragraph" w:customStyle="1" w:styleId="Figure">
    <w:name w:val="Figure"/>
    <w:aliases w:val="fig"/>
    <w:basedOn w:val="Normal"/>
    <w:rsid w:val="00822D3D"/>
    <w:pPr>
      <w:spacing w:before="60" w:after="60" w:line="240" w:lineRule="auto"/>
    </w:pPr>
    <w:rPr>
      <w:rFonts w:ascii="Segoe UI" w:eastAsia="SimSun" w:hAnsi="Segoe UI" w:cs="Segoe UI"/>
      <w:color w:val="0000FF"/>
      <w:kern w:val="24"/>
      <w:sz w:val="20"/>
      <w:szCs w:val="20"/>
    </w:rPr>
  </w:style>
  <w:style w:type="paragraph" w:customStyle="1" w:styleId="Code">
    <w:name w:val="Code"/>
    <w:aliases w:val="c"/>
    <w:link w:val="CodeChar"/>
    <w:locked/>
    <w:rsid w:val="00822D3D"/>
    <w:pPr>
      <w:spacing w:after="60" w:line="300" w:lineRule="exact"/>
    </w:pPr>
    <w:rPr>
      <w:rFonts w:ascii="Courier New" w:eastAsia="Segoe UI" w:hAnsi="Courier New" w:cs="Segoe UI"/>
      <w:noProof/>
      <w:color w:val="000000" w:themeColor="text1"/>
      <w:sz w:val="16"/>
      <w:szCs w:val="16"/>
    </w:rPr>
  </w:style>
  <w:style w:type="paragraph" w:customStyle="1" w:styleId="LabelinList2">
    <w:name w:val="Label in List 2"/>
    <w:aliases w:val="l2"/>
    <w:basedOn w:val="Label"/>
    <w:next w:val="TextinList2"/>
    <w:rsid w:val="00822D3D"/>
    <w:pPr>
      <w:ind w:left="720"/>
    </w:pPr>
  </w:style>
  <w:style w:type="paragraph" w:customStyle="1" w:styleId="TextinList2">
    <w:name w:val="Text in List 2"/>
    <w:aliases w:val="t2"/>
    <w:basedOn w:val="Normal"/>
    <w:rsid w:val="00822D3D"/>
    <w:pPr>
      <w:spacing w:before="60" w:after="60" w:line="280" w:lineRule="exact"/>
      <w:ind w:left="720"/>
    </w:pPr>
    <w:rPr>
      <w:rFonts w:ascii="Segoe UI" w:eastAsia="SimSun" w:hAnsi="Segoe UI" w:cs="Segoe UI"/>
      <w:kern w:val="24"/>
      <w:sz w:val="20"/>
      <w:szCs w:val="20"/>
    </w:rPr>
  </w:style>
  <w:style w:type="paragraph" w:customStyle="1" w:styleId="Label">
    <w:name w:val="Label"/>
    <w:aliases w:val="l"/>
    <w:basedOn w:val="Normal"/>
    <w:link w:val="LabelChar"/>
    <w:rsid w:val="00822D3D"/>
    <w:pPr>
      <w:keepNext/>
      <w:spacing w:before="240" w:after="60" w:line="240" w:lineRule="auto"/>
    </w:pPr>
    <w:rPr>
      <w:rFonts w:ascii="Segoe UI" w:eastAsia="SimSun" w:hAnsi="Segoe UI" w:cs="Segoe UI"/>
      <w:b/>
      <w:kern w:val="24"/>
      <w:sz w:val="20"/>
      <w:szCs w:val="20"/>
    </w:rPr>
  </w:style>
  <w:style w:type="paragraph" w:styleId="FootnoteText">
    <w:name w:val="footnote text"/>
    <w:aliases w:val="ft,Used by Word for text of Help footnotes"/>
    <w:basedOn w:val="Normal"/>
    <w:link w:val="FootnoteTextChar"/>
    <w:rsid w:val="00822D3D"/>
    <w:pPr>
      <w:spacing w:before="60" w:after="60" w:line="280" w:lineRule="exact"/>
    </w:pPr>
    <w:rPr>
      <w:rFonts w:ascii="Segoe UI" w:eastAsia="SimSun" w:hAnsi="Segoe UI" w:cs="Segoe UI"/>
      <w:color w:val="0000FF"/>
      <w:kern w:val="24"/>
      <w:sz w:val="20"/>
      <w:szCs w:val="20"/>
    </w:rPr>
  </w:style>
  <w:style w:type="character" w:customStyle="1" w:styleId="FootnoteTextChar">
    <w:name w:val="Footnote Text Char"/>
    <w:aliases w:val="ft Char,Used by Word for text of Help footnotes Char"/>
    <w:basedOn w:val="DefaultParagraphFont"/>
    <w:link w:val="FootnoteText"/>
    <w:rsid w:val="00822D3D"/>
    <w:rPr>
      <w:rFonts w:ascii="Segoe UI" w:eastAsia="SimSun" w:hAnsi="Segoe UI" w:cs="Segoe UI"/>
      <w:color w:val="0000FF"/>
      <w:kern w:val="24"/>
      <w:sz w:val="20"/>
      <w:szCs w:val="20"/>
    </w:rPr>
  </w:style>
  <w:style w:type="paragraph" w:customStyle="1" w:styleId="NumberedList2">
    <w:name w:val="Numbered List 2"/>
    <w:aliases w:val="nl2"/>
    <w:basedOn w:val="ListNumber"/>
    <w:rsid w:val="00822D3D"/>
    <w:pPr>
      <w:numPr>
        <w:numId w:val="20"/>
      </w:numPr>
    </w:pPr>
  </w:style>
  <w:style w:type="paragraph" w:customStyle="1" w:styleId="Syntax">
    <w:name w:val="Syntax"/>
    <w:aliases w:val="s"/>
    <w:basedOn w:val="Normal"/>
    <w:locked/>
    <w:rsid w:val="00822D3D"/>
    <w:pPr>
      <w:shd w:val="clear" w:color="C0C0C0" w:fill="auto"/>
      <w:spacing w:before="60" w:after="60" w:line="280" w:lineRule="exact"/>
    </w:pPr>
    <w:rPr>
      <w:rFonts w:ascii="Segoe UI" w:eastAsia="SimSun" w:hAnsi="Segoe UI" w:cs="Segoe UI"/>
      <w:noProof/>
      <w:color w:val="C0C0C0"/>
      <w:sz w:val="20"/>
      <w:szCs w:val="20"/>
    </w:rPr>
  </w:style>
  <w:style w:type="character" w:styleId="FootnoteReference">
    <w:name w:val="footnote reference"/>
    <w:aliases w:val="fr,Used by Word for Help footnote symbols"/>
    <w:basedOn w:val="DefaultParagraphFont"/>
    <w:rsid w:val="00822D3D"/>
    <w:rPr>
      <w:color w:val="0000FF"/>
      <w:vertAlign w:val="superscript"/>
    </w:rPr>
  </w:style>
  <w:style w:type="character" w:customStyle="1" w:styleId="CodeEmbedded">
    <w:name w:val="Code Embedded"/>
    <w:aliases w:val="ce"/>
    <w:basedOn w:val="DefaultParagraphFont"/>
    <w:rsid w:val="00822D3D"/>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22D3D"/>
    <w:rPr>
      <w:b/>
      <w:szCs w:val="18"/>
    </w:rPr>
  </w:style>
  <w:style w:type="character" w:customStyle="1" w:styleId="LinkText">
    <w:name w:val="Link Text"/>
    <w:aliases w:val="lt"/>
    <w:basedOn w:val="DefaultParagraphFont"/>
    <w:rsid w:val="00822D3D"/>
    <w:rPr>
      <w:color w:val="0000FF"/>
      <w:szCs w:val="18"/>
      <w:u w:val="single"/>
    </w:rPr>
  </w:style>
  <w:style w:type="character" w:customStyle="1" w:styleId="LinkID">
    <w:name w:val="Link ID"/>
    <w:aliases w:val="lid"/>
    <w:basedOn w:val="DefaultParagraphFont"/>
    <w:rsid w:val="00822D3D"/>
    <w:rPr>
      <w:noProof/>
      <w:vanish/>
      <w:color w:val="0000FF"/>
      <w:szCs w:val="18"/>
      <w:u w:val="none"/>
      <w:bdr w:val="none" w:sz="0" w:space="0" w:color="auto"/>
      <w:shd w:val="clear" w:color="auto" w:fill="auto"/>
      <w:lang w:val="en-US"/>
    </w:rPr>
  </w:style>
  <w:style w:type="paragraph" w:customStyle="1" w:styleId="DSTOC1-0">
    <w:name w:val="DSTOC1-0"/>
    <w:basedOn w:val="Heading1"/>
    <w:rsid w:val="00822D3D"/>
    <w:pPr>
      <w:keepLines w:val="0"/>
      <w:numPr>
        <w:numId w:val="0"/>
      </w:numPr>
      <w:pBdr>
        <w:bottom w:val="single" w:sz="4" w:space="6" w:color="auto"/>
      </w:pBdr>
      <w:spacing w:before="0" w:line="240" w:lineRule="auto"/>
      <w:contextualSpacing/>
      <w:outlineLvl w:val="9"/>
    </w:pPr>
    <w:rPr>
      <w:rFonts w:ascii="Arial" w:eastAsia="SimSun" w:hAnsi="Arial" w:cs="Arial"/>
      <w:color w:val="auto"/>
      <w:kern w:val="24"/>
      <w:szCs w:val="40"/>
    </w:rPr>
  </w:style>
  <w:style w:type="paragraph" w:customStyle="1" w:styleId="DSTOC2-0">
    <w:name w:val="DSTOC2-0"/>
    <w:basedOn w:val="Heading2"/>
    <w:rsid w:val="00822D3D"/>
    <w:pPr>
      <w:keepLines w:val="0"/>
      <w:numPr>
        <w:ilvl w:val="0"/>
        <w:numId w:val="0"/>
      </w:numPr>
      <w:spacing w:before="360" w:after="60" w:line="240" w:lineRule="auto"/>
      <w:contextualSpacing/>
      <w:outlineLvl w:val="9"/>
    </w:pPr>
    <w:rPr>
      <w:rFonts w:ascii="Arial" w:eastAsia="SimSun" w:hAnsi="Arial" w:cs="Arial"/>
      <w:iCs/>
      <w:color w:val="auto"/>
      <w:kern w:val="24"/>
      <w:sz w:val="36"/>
      <w:szCs w:val="36"/>
    </w:rPr>
  </w:style>
  <w:style w:type="paragraph" w:customStyle="1" w:styleId="DSTOC3-0">
    <w:name w:val="DSTOC3-0"/>
    <w:basedOn w:val="Heading3"/>
    <w:rsid w:val="00822D3D"/>
    <w:pPr>
      <w:keepLines w:val="0"/>
      <w:numPr>
        <w:ilvl w:val="0"/>
        <w:numId w:val="0"/>
      </w:numPr>
      <w:spacing w:before="360" w:after="60" w:line="240" w:lineRule="auto"/>
      <w:contextualSpacing/>
      <w:outlineLvl w:val="9"/>
    </w:pPr>
    <w:rPr>
      <w:rFonts w:ascii="Arial" w:eastAsia="SimSun" w:hAnsi="Arial" w:cs="Arial"/>
      <w:color w:val="auto"/>
      <w:kern w:val="24"/>
      <w:sz w:val="28"/>
      <w:szCs w:val="28"/>
    </w:rPr>
  </w:style>
  <w:style w:type="paragraph" w:customStyle="1" w:styleId="DSTOC4-0">
    <w:name w:val="DSTOC4-0"/>
    <w:basedOn w:val="Heading4"/>
    <w:rsid w:val="00822D3D"/>
    <w:pPr>
      <w:keepLines w:val="0"/>
      <w:numPr>
        <w:ilvl w:val="0"/>
        <w:numId w:val="0"/>
      </w:numPr>
      <w:spacing w:before="360" w:after="60" w:line="240" w:lineRule="auto"/>
      <w:contextualSpacing/>
      <w:outlineLvl w:val="9"/>
    </w:pPr>
    <w:rPr>
      <w:rFonts w:ascii="Arial" w:eastAsia="SimSun" w:hAnsi="Arial" w:cs="Arial"/>
      <w:i w:val="0"/>
      <w:iCs w:val="0"/>
      <w:color w:val="auto"/>
      <w:kern w:val="24"/>
      <w:sz w:val="24"/>
      <w:szCs w:val="24"/>
    </w:rPr>
  </w:style>
  <w:style w:type="paragraph" w:customStyle="1" w:styleId="DSTOC5-0">
    <w:name w:val="DSTOC5-0"/>
    <w:basedOn w:val="Heading5"/>
    <w:rsid w:val="00822D3D"/>
    <w:pPr>
      <w:keepLines w:val="0"/>
      <w:numPr>
        <w:ilvl w:val="0"/>
        <w:numId w:val="0"/>
      </w:numPr>
      <w:spacing w:before="240" w:after="60" w:line="240" w:lineRule="auto"/>
      <w:contextualSpacing/>
      <w:outlineLvl w:val="9"/>
    </w:pPr>
    <w:rPr>
      <w:rFonts w:ascii="Arial" w:eastAsia="SimSun" w:hAnsi="Arial" w:cs="Arial"/>
      <w:b/>
      <w:bCs/>
      <w:iCs/>
      <w:color w:val="auto"/>
      <w:kern w:val="24"/>
      <w:sz w:val="20"/>
      <w:szCs w:val="40"/>
    </w:rPr>
  </w:style>
  <w:style w:type="paragraph" w:customStyle="1" w:styleId="DSTOC6-0">
    <w:name w:val="DSTOC6-0"/>
    <w:basedOn w:val="Heading6"/>
    <w:rsid w:val="00822D3D"/>
    <w:pPr>
      <w:keepNext w:val="0"/>
      <w:keepLines w:val="0"/>
      <w:numPr>
        <w:ilvl w:val="0"/>
        <w:numId w:val="0"/>
      </w:numPr>
      <w:spacing w:before="120" w:after="60" w:line="240" w:lineRule="auto"/>
      <w:outlineLvl w:val="9"/>
    </w:pPr>
    <w:rPr>
      <w:rFonts w:ascii="Segoe UI" w:eastAsia="SimSun" w:hAnsi="Segoe UI" w:cs="Segoe UI"/>
      <w:b/>
      <w:bCs/>
      <w:i w:val="0"/>
      <w:iCs w:val="0"/>
      <w:color w:val="auto"/>
      <w:kern w:val="24"/>
      <w:sz w:val="20"/>
      <w:szCs w:val="20"/>
    </w:rPr>
  </w:style>
  <w:style w:type="paragraph" w:customStyle="1" w:styleId="DSTOC7-0">
    <w:name w:val="DSTOC7-0"/>
    <w:basedOn w:val="Heading7"/>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sz w:val="20"/>
      <w:szCs w:val="24"/>
    </w:rPr>
  </w:style>
  <w:style w:type="paragraph" w:customStyle="1" w:styleId="DSTOC8-0">
    <w:name w:val="DSTOC8-0"/>
    <w:basedOn w:val="Heading8"/>
    <w:rsid w:val="00822D3D"/>
    <w:pPr>
      <w:keepNext w:val="0"/>
      <w:keepLines w:val="0"/>
      <w:numPr>
        <w:ilvl w:val="0"/>
        <w:numId w:val="0"/>
      </w:numPr>
      <w:spacing w:before="60" w:after="60" w:line="280" w:lineRule="exact"/>
      <w:outlineLvl w:val="9"/>
    </w:pPr>
    <w:rPr>
      <w:rFonts w:ascii="Segoe UI" w:eastAsia="SimSun" w:hAnsi="Segoe UI" w:cs="Segoe UI"/>
      <w:b/>
      <w:iCs/>
      <w:color w:val="auto"/>
      <w:kern w:val="24"/>
    </w:rPr>
  </w:style>
  <w:style w:type="paragraph" w:customStyle="1" w:styleId="DSTOC9-0">
    <w:name w:val="DSTOC9-0"/>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DSTOC1-1">
    <w:name w:val="DSTOC1-1"/>
    <w:basedOn w:val="Heading1"/>
    <w:rsid w:val="00822D3D"/>
    <w:pPr>
      <w:keepLines w:val="0"/>
      <w:numPr>
        <w:numId w:val="0"/>
      </w:numPr>
      <w:pBdr>
        <w:bottom w:val="single" w:sz="4" w:space="6" w:color="auto"/>
      </w:pBdr>
      <w:spacing w:before="0" w:line="240" w:lineRule="auto"/>
      <w:contextualSpacing/>
      <w:outlineLvl w:val="1"/>
    </w:pPr>
    <w:rPr>
      <w:rFonts w:ascii="Arial" w:eastAsia="SimSun" w:hAnsi="Arial" w:cs="Arial"/>
      <w:color w:val="auto"/>
      <w:kern w:val="24"/>
      <w:szCs w:val="40"/>
    </w:rPr>
  </w:style>
  <w:style w:type="paragraph" w:customStyle="1" w:styleId="DSTOC1-2">
    <w:name w:val="DSTOC1-2"/>
    <w:basedOn w:val="Heading2"/>
    <w:rsid w:val="00822D3D"/>
    <w:pPr>
      <w:keepLines w:val="0"/>
      <w:numPr>
        <w:ilvl w:val="0"/>
        <w:numId w:val="0"/>
      </w:numPr>
      <w:spacing w:before="360" w:after="60" w:line="240" w:lineRule="auto"/>
      <w:contextualSpacing/>
    </w:pPr>
    <w:rPr>
      <w:rFonts w:ascii="Arial" w:eastAsia="SimSun" w:hAnsi="Arial" w:cs="Arial"/>
      <w:bCs w:val="0"/>
      <w:color w:val="auto"/>
      <w:kern w:val="24"/>
      <w:sz w:val="36"/>
      <w:szCs w:val="36"/>
    </w:rPr>
  </w:style>
  <w:style w:type="paragraph" w:customStyle="1" w:styleId="DSTOC1-3">
    <w:name w:val="DSTOC1-3"/>
    <w:basedOn w:val="Heading3"/>
    <w:rsid w:val="00822D3D"/>
    <w:pPr>
      <w:keepLines w:val="0"/>
      <w:numPr>
        <w:ilvl w:val="0"/>
        <w:numId w:val="0"/>
      </w:numPr>
      <w:spacing w:before="360" w:after="60" w:line="240" w:lineRule="auto"/>
      <w:contextualSpacing/>
    </w:pPr>
    <w:rPr>
      <w:rFonts w:ascii="Arial" w:eastAsia="SimSun" w:hAnsi="Arial" w:cs="Arial"/>
      <w:bCs w:val="0"/>
      <w:color w:val="auto"/>
      <w:kern w:val="24"/>
      <w:sz w:val="28"/>
      <w:szCs w:val="28"/>
    </w:rPr>
  </w:style>
  <w:style w:type="paragraph" w:customStyle="1" w:styleId="DSTOC1-4">
    <w:name w:val="DSTOC1-4"/>
    <w:basedOn w:val="Heading4"/>
    <w:rsid w:val="00822D3D"/>
    <w:pPr>
      <w:keepLines w:val="0"/>
      <w:numPr>
        <w:ilvl w:val="0"/>
        <w:numId w:val="0"/>
      </w:numPr>
      <w:spacing w:before="360" w:after="60" w:line="240" w:lineRule="auto"/>
      <w:contextualSpacing/>
    </w:pPr>
    <w:rPr>
      <w:rFonts w:ascii="Arial" w:eastAsia="SimSun" w:hAnsi="Arial" w:cs="Arial"/>
      <w:bCs w:val="0"/>
      <w:i w:val="0"/>
      <w:iCs w:val="0"/>
      <w:color w:val="auto"/>
      <w:kern w:val="24"/>
      <w:sz w:val="24"/>
      <w:szCs w:val="24"/>
    </w:rPr>
  </w:style>
  <w:style w:type="paragraph" w:customStyle="1" w:styleId="DSTOC1-5">
    <w:name w:val="DSTOC1-5"/>
    <w:basedOn w:val="Heading5"/>
    <w:rsid w:val="00822D3D"/>
    <w:pPr>
      <w:keepLines w:val="0"/>
      <w:numPr>
        <w:ilvl w:val="0"/>
        <w:numId w:val="0"/>
      </w:numPr>
      <w:spacing w:before="240" w:after="60" w:line="240" w:lineRule="auto"/>
      <w:contextualSpacing/>
    </w:pPr>
    <w:rPr>
      <w:rFonts w:ascii="Arial" w:eastAsia="SimSun" w:hAnsi="Arial" w:cs="Arial"/>
      <w:b/>
      <w:color w:val="auto"/>
      <w:kern w:val="24"/>
      <w:sz w:val="20"/>
      <w:szCs w:val="40"/>
    </w:rPr>
  </w:style>
  <w:style w:type="paragraph" w:customStyle="1" w:styleId="DSTOC1-6">
    <w:name w:val="DSTOC1-6"/>
    <w:basedOn w:val="Heading6"/>
    <w:rsid w:val="00822D3D"/>
    <w:pPr>
      <w:keepNext w:val="0"/>
      <w:keepLines w:val="0"/>
      <w:numPr>
        <w:ilvl w:val="0"/>
        <w:numId w:val="0"/>
      </w:numPr>
      <w:spacing w:before="120" w:after="60" w:line="240" w:lineRule="auto"/>
    </w:pPr>
    <w:rPr>
      <w:rFonts w:ascii="Segoe UI" w:eastAsia="SimSun" w:hAnsi="Segoe UI" w:cs="Segoe UI"/>
      <w:b/>
      <w:i w:val="0"/>
      <w:iCs w:val="0"/>
      <w:color w:val="auto"/>
      <w:kern w:val="24"/>
      <w:sz w:val="20"/>
      <w:szCs w:val="20"/>
    </w:rPr>
  </w:style>
  <w:style w:type="paragraph" w:customStyle="1" w:styleId="DSTOC1-7">
    <w:name w:val="DSTOC1-7"/>
    <w:basedOn w:val="Heading7"/>
    <w:rsid w:val="00822D3D"/>
    <w:pPr>
      <w:keepNext w:val="0"/>
      <w:keepLines w:val="0"/>
      <w:numPr>
        <w:ilvl w:val="0"/>
        <w:numId w:val="0"/>
      </w:numPr>
      <w:spacing w:before="60" w:after="60" w:line="280" w:lineRule="exact"/>
    </w:pPr>
    <w:rPr>
      <w:rFonts w:ascii="Segoe UI" w:eastAsia="SimSun" w:hAnsi="Segoe UI" w:cs="Segoe UI"/>
      <w:b/>
      <w:i w:val="0"/>
      <w:iCs w:val="0"/>
      <w:color w:val="auto"/>
      <w:kern w:val="24"/>
      <w:sz w:val="20"/>
      <w:szCs w:val="24"/>
    </w:rPr>
  </w:style>
  <w:style w:type="paragraph" w:customStyle="1" w:styleId="DSTOC1-8">
    <w:name w:val="DSTOC1-8"/>
    <w:basedOn w:val="Heading8"/>
    <w:rsid w:val="00822D3D"/>
    <w:pPr>
      <w:keepNext w:val="0"/>
      <w:keepLines w:val="0"/>
      <w:numPr>
        <w:ilvl w:val="0"/>
        <w:numId w:val="0"/>
      </w:numPr>
      <w:spacing w:before="60" w:after="60" w:line="280" w:lineRule="exact"/>
    </w:pPr>
    <w:rPr>
      <w:rFonts w:ascii="Segoe UI" w:eastAsia="SimSun" w:hAnsi="Segoe UI" w:cs="Segoe UI"/>
      <w:b/>
      <w:iCs/>
      <w:color w:val="auto"/>
      <w:kern w:val="24"/>
    </w:rPr>
  </w:style>
  <w:style w:type="paragraph" w:customStyle="1" w:styleId="DSTOC1-9">
    <w:name w:val="DSTOC1-9"/>
    <w:basedOn w:val="Heading9"/>
    <w:rsid w:val="00822D3D"/>
    <w:pPr>
      <w:keepNext w:val="0"/>
      <w:keepLines w:val="0"/>
      <w:numPr>
        <w:ilvl w:val="0"/>
        <w:numId w:val="0"/>
      </w:numPr>
      <w:spacing w:before="60" w:after="60" w:line="280" w:lineRule="exact"/>
    </w:pPr>
    <w:rPr>
      <w:rFonts w:ascii="Segoe UI" w:eastAsia="SimSun" w:hAnsi="Segoe UI" w:cs="Segoe UI"/>
      <w:b/>
      <w:i w:val="0"/>
      <w:iCs w:val="0"/>
      <w:color w:val="auto"/>
      <w:kern w:val="24"/>
    </w:rPr>
  </w:style>
  <w:style w:type="paragraph" w:customStyle="1" w:styleId="DSTOC2-2">
    <w:name w:val="DSTOC2-2"/>
    <w:basedOn w:val="Heading2"/>
    <w:rsid w:val="00822D3D"/>
    <w:pPr>
      <w:keepLines w:val="0"/>
      <w:numPr>
        <w:ilvl w:val="0"/>
        <w:numId w:val="0"/>
      </w:numPr>
      <w:spacing w:before="360" w:after="60" w:line="240" w:lineRule="auto"/>
      <w:contextualSpacing/>
      <w:outlineLvl w:val="2"/>
    </w:pPr>
    <w:rPr>
      <w:rFonts w:ascii="Arial" w:eastAsia="SimSun" w:hAnsi="Arial" w:cs="Arial"/>
      <w:iCs/>
      <w:color w:val="auto"/>
      <w:kern w:val="24"/>
      <w:sz w:val="36"/>
      <w:szCs w:val="36"/>
    </w:rPr>
  </w:style>
  <w:style w:type="paragraph" w:customStyle="1" w:styleId="DSTOC2-3">
    <w:name w:val="DSTOC2-3"/>
    <w:basedOn w:val="DSTOC1-3"/>
    <w:rsid w:val="00822D3D"/>
  </w:style>
  <w:style w:type="paragraph" w:customStyle="1" w:styleId="DSTOC2-4">
    <w:name w:val="DSTOC2-4"/>
    <w:basedOn w:val="DSTOC1-4"/>
    <w:rsid w:val="00822D3D"/>
  </w:style>
  <w:style w:type="paragraph" w:customStyle="1" w:styleId="DSTOC2-5">
    <w:name w:val="DSTOC2-5"/>
    <w:basedOn w:val="DSTOC1-5"/>
    <w:rsid w:val="00822D3D"/>
  </w:style>
  <w:style w:type="paragraph" w:customStyle="1" w:styleId="DSTOC2-6">
    <w:name w:val="DSTOC2-6"/>
    <w:basedOn w:val="DSTOC1-6"/>
    <w:rsid w:val="00822D3D"/>
  </w:style>
  <w:style w:type="paragraph" w:customStyle="1" w:styleId="DSTOC2-7">
    <w:name w:val="DSTOC2-7"/>
    <w:basedOn w:val="DSTOC1-7"/>
    <w:rsid w:val="00822D3D"/>
  </w:style>
  <w:style w:type="paragraph" w:customStyle="1" w:styleId="DSTOC2-8">
    <w:name w:val="DSTOC2-8"/>
    <w:basedOn w:val="DSTOC1-8"/>
    <w:rsid w:val="00822D3D"/>
  </w:style>
  <w:style w:type="paragraph" w:customStyle="1" w:styleId="DSTOC2-9">
    <w:name w:val="DSTOC2-9"/>
    <w:basedOn w:val="DSTOC1-9"/>
    <w:rsid w:val="00822D3D"/>
  </w:style>
  <w:style w:type="paragraph" w:customStyle="1" w:styleId="DSTOC3-3">
    <w:name w:val="DSTOC3-3"/>
    <w:basedOn w:val="Heading3"/>
    <w:rsid w:val="00822D3D"/>
    <w:pPr>
      <w:keepLines w:val="0"/>
      <w:numPr>
        <w:ilvl w:val="0"/>
        <w:numId w:val="0"/>
      </w:numPr>
      <w:spacing w:before="360" w:after="60" w:line="240" w:lineRule="auto"/>
      <w:contextualSpacing/>
      <w:outlineLvl w:val="3"/>
    </w:pPr>
    <w:rPr>
      <w:rFonts w:ascii="Arial" w:eastAsia="SimSun" w:hAnsi="Arial" w:cs="Arial"/>
      <w:color w:val="auto"/>
      <w:kern w:val="24"/>
      <w:sz w:val="28"/>
      <w:szCs w:val="28"/>
    </w:rPr>
  </w:style>
  <w:style w:type="paragraph" w:customStyle="1" w:styleId="DSTOC3-4">
    <w:name w:val="DSTOC3-4"/>
    <w:basedOn w:val="DSTOC2-4"/>
    <w:rsid w:val="00822D3D"/>
  </w:style>
  <w:style w:type="paragraph" w:customStyle="1" w:styleId="DSTOC3-5">
    <w:name w:val="DSTOC3-5"/>
    <w:basedOn w:val="DSTOC2-5"/>
    <w:rsid w:val="00822D3D"/>
  </w:style>
  <w:style w:type="paragraph" w:customStyle="1" w:styleId="DSTOC3-6">
    <w:name w:val="DSTOC3-6"/>
    <w:basedOn w:val="DSTOC2-6"/>
    <w:rsid w:val="00822D3D"/>
  </w:style>
  <w:style w:type="paragraph" w:customStyle="1" w:styleId="DSTOC3-7">
    <w:name w:val="DSTOC3-7"/>
    <w:basedOn w:val="DSTOC2-7"/>
    <w:rsid w:val="00822D3D"/>
  </w:style>
  <w:style w:type="paragraph" w:customStyle="1" w:styleId="DSTOC3-8">
    <w:name w:val="DSTOC3-8"/>
    <w:basedOn w:val="DSTOC2-8"/>
    <w:rsid w:val="00822D3D"/>
  </w:style>
  <w:style w:type="paragraph" w:customStyle="1" w:styleId="DSTOC3-9">
    <w:name w:val="DSTOC3-9"/>
    <w:basedOn w:val="DSTOC2-9"/>
    <w:rsid w:val="00822D3D"/>
  </w:style>
  <w:style w:type="paragraph" w:customStyle="1" w:styleId="DSTOC4-4">
    <w:name w:val="DSTOC4-4"/>
    <w:basedOn w:val="Heading4"/>
    <w:rsid w:val="00822D3D"/>
    <w:pPr>
      <w:keepLines w:val="0"/>
      <w:numPr>
        <w:ilvl w:val="0"/>
        <w:numId w:val="0"/>
      </w:numPr>
      <w:spacing w:before="360" w:after="60" w:line="240" w:lineRule="auto"/>
      <w:contextualSpacing/>
      <w:outlineLvl w:val="4"/>
    </w:pPr>
    <w:rPr>
      <w:rFonts w:ascii="Arial" w:eastAsia="SimSun" w:hAnsi="Arial" w:cs="Arial"/>
      <w:i w:val="0"/>
      <w:iCs w:val="0"/>
      <w:color w:val="auto"/>
      <w:kern w:val="24"/>
      <w:sz w:val="24"/>
      <w:szCs w:val="24"/>
    </w:rPr>
  </w:style>
  <w:style w:type="paragraph" w:customStyle="1" w:styleId="DSTOC4-5">
    <w:name w:val="DSTOC4-5"/>
    <w:basedOn w:val="DSTOC3-5"/>
    <w:rsid w:val="00822D3D"/>
  </w:style>
  <w:style w:type="paragraph" w:customStyle="1" w:styleId="DSTOC4-6">
    <w:name w:val="DSTOC4-6"/>
    <w:basedOn w:val="DSTOC3-6"/>
    <w:rsid w:val="00822D3D"/>
  </w:style>
  <w:style w:type="paragraph" w:customStyle="1" w:styleId="DSTOC4-7">
    <w:name w:val="DSTOC4-7"/>
    <w:basedOn w:val="DSTOC3-7"/>
    <w:rsid w:val="00822D3D"/>
  </w:style>
  <w:style w:type="paragraph" w:customStyle="1" w:styleId="DSTOC4-8">
    <w:name w:val="DSTOC4-8"/>
    <w:basedOn w:val="DSTOC3-8"/>
    <w:rsid w:val="00822D3D"/>
  </w:style>
  <w:style w:type="paragraph" w:customStyle="1" w:styleId="DSTOC4-9">
    <w:name w:val="DSTOC4-9"/>
    <w:basedOn w:val="DSTOC3-9"/>
    <w:rsid w:val="00822D3D"/>
  </w:style>
  <w:style w:type="paragraph" w:customStyle="1" w:styleId="DSTOC5-5">
    <w:name w:val="DSTOC5-5"/>
    <w:basedOn w:val="Heading5"/>
    <w:rsid w:val="00822D3D"/>
    <w:pPr>
      <w:keepLines w:val="0"/>
      <w:numPr>
        <w:ilvl w:val="0"/>
        <w:numId w:val="0"/>
      </w:numPr>
      <w:spacing w:before="240" w:after="60" w:line="240" w:lineRule="auto"/>
      <w:contextualSpacing/>
      <w:outlineLvl w:val="5"/>
    </w:pPr>
    <w:rPr>
      <w:rFonts w:ascii="Arial" w:eastAsia="SimSun" w:hAnsi="Arial" w:cs="Arial"/>
      <w:b/>
      <w:bCs/>
      <w:iCs/>
      <w:color w:val="auto"/>
      <w:kern w:val="24"/>
      <w:sz w:val="20"/>
      <w:szCs w:val="40"/>
    </w:rPr>
  </w:style>
  <w:style w:type="paragraph" w:customStyle="1" w:styleId="DSTOC5-6">
    <w:name w:val="DSTOC5-6"/>
    <w:basedOn w:val="DSTOC4-6"/>
    <w:rsid w:val="00822D3D"/>
  </w:style>
  <w:style w:type="paragraph" w:customStyle="1" w:styleId="DSTOC5-7">
    <w:name w:val="DSTOC5-7"/>
    <w:basedOn w:val="DSTOC4-7"/>
    <w:rsid w:val="00822D3D"/>
  </w:style>
  <w:style w:type="paragraph" w:customStyle="1" w:styleId="DSTOC5-8">
    <w:name w:val="DSTOC5-8"/>
    <w:basedOn w:val="DSTOC4-8"/>
    <w:rsid w:val="00822D3D"/>
  </w:style>
  <w:style w:type="paragraph" w:customStyle="1" w:styleId="DSTOC5-9">
    <w:name w:val="DSTOC5-9"/>
    <w:basedOn w:val="DSTOC4-9"/>
    <w:rsid w:val="00822D3D"/>
  </w:style>
  <w:style w:type="paragraph" w:customStyle="1" w:styleId="DSTOC6-6">
    <w:name w:val="DSTOC6-6"/>
    <w:basedOn w:val="Heading6"/>
    <w:rsid w:val="00822D3D"/>
    <w:pPr>
      <w:keepNext w:val="0"/>
      <w:keepLines w:val="0"/>
      <w:numPr>
        <w:ilvl w:val="0"/>
        <w:numId w:val="0"/>
      </w:numPr>
      <w:spacing w:before="120" w:after="60" w:line="240" w:lineRule="auto"/>
      <w:outlineLvl w:val="6"/>
    </w:pPr>
    <w:rPr>
      <w:rFonts w:ascii="Segoe UI" w:eastAsia="SimSun" w:hAnsi="Segoe UI" w:cs="Segoe UI"/>
      <w:b/>
      <w:bCs/>
      <w:i w:val="0"/>
      <w:iCs w:val="0"/>
      <w:color w:val="auto"/>
      <w:kern w:val="24"/>
      <w:sz w:val="20"/>
      <w:szCs w:val="20"/>
    </w:rPr>
  </w:style>
  <w:style w:type="paragraph" w:customStyle="1" w:styleId="DSTOC6-7">
    <w:name w:val="DSTOC6-7"/>
    <w:basedOn w:val="DSTOC5-7"/>
    <w:rsid w:val="00822D3D"/>
  </w:style>
  <w:style w:type="paragraph" w:customStyle="1" w:styleId="DSTOC6-8">
    <w:name w:val="DSTOC6-8"/>
    <w:basedOn w:val="DSTOC5-8"/>
    <w:rsid w:val="00822D3D"/>
  </w:style>
  <w:style w:type="paragraph" w:customStyle="1" w:styleId="DSTOC6-9">
    <w:name w:val="DSTOC6-9"/>
    <w:basedOn w:val="DSTOC5-9"/>
    <w:rsid w:val="00822D3D"/>
  </w:style>
  <w:style w:type="paragraph" w:customStyle="1" w:styleId="DSTOC7-7">
    <w:name w:val="DSTOC7-7"/>
    <w:basedOn w:val="Heading7"/>
    <w:rsid w:val="00822D3D"/>
    <w:pPr>
      <w:keepNext w:val="0"/>
      <w:keepLines w:val="0"/>
      <w:numPr>
        <w:ilvl w:val="0"/>
        <w:numId w:val="0"/>
      </w:numPr>
      <w:spacing w:before="60" w:after="60" w:line="280" w:lineRule="exact"/>
      <w:outlineLvl w:val="7"/>
    </w:pPr>
    <w:rPr>
      <w:rFonts w:ascii="Segoe UI" w:eastAsia="SimSun" w:hAnsi="Segoe UI" w:cs="Segoe UI"/>
      <w:b/>
      <w:i w:val="0"/>
      <w:iCs w:val="0"/>
      <w:color w:val="auto"/>
      <w:kern w:val="24"/>
      <w:sz w:val="20"/>
      <w:szCs w:val="24"/>
    </w:rPr>
  </w:style>
  <w:style w:type="paragraph" w:customStyle="1" w:styleId="DSTOC7-8">
    <w:name w:val="DSTOC7-8"/>
    <w:basedOn w:val="DSTOC6-8"/>
    <w:rsid w:val="00822D3D"/>
  </w:style>
  <w:style w:type="paragraph" w:customStyle="1" w:styleId="DSTOC7-9">
    <w:name w:val="DSTOC7-9"/>
    <w:basedOn w:val="DSTOC6-9"/>
    <w:rsid w:val="00822D3D"/>
  </w:style>
  <w:style w:type="paragraph" w:customStyle="1" w:styleId="DSTOC8-8">
    <w:name w:val="DSTOC8-8"/>
    <w:basedOn w:val="Heading8"/>
    <w:rsid w:val="00822D3D"/>
    <w:pPr>
      <w:keepNext w:val="0"/>
      <w:keepLines w:val="0"/>
      <w:numPr>
        <w:ilvl w:val="0"/>
        <w:numId w:val="0"/>
      </w:numPr>
      <w:spacing w:before="60" w:after="60" w:line="280" w:lineRule="exact"/>
      <w:outlineLvl w:val="8"/>
    </w:pPr>
    <w:rPr>
      <w:rFonts w:ascii="Segoe UI" w:eastAsia="SimSun" w:hAnsi="Segoe UI" w:cs="Segoe UI"/>
      <w:b/>
      <w:iCs/>
      <w:color w:val="auto"/>
      <w:kern w:val="24"/>
    </w:rPr>
  </w:style>
  <w:style w:type="paragraph" w:customStyle="1" w:styleId="DSTOC8-9">
    <w:name w:val="DSTOC8-9"/>
    <w:basedOn w:val="DSTOC7-9"/>
    <w:rsid w:val="00822D3D"/>
  </w:style>
  <w:style w:type="paragraph" w:customStyle="1" w:styleId="DSTOC9-9">
    <w:name w:val="DSTOC9-9"/>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TableSpacing">
    <w:name w:val="Table Spacing"/>
    <w:aliases w:val="ts"/>
    <w:basedOn w:val="Normal"/>
    <w:next w:val="Normal"/>
    <w:rsid w:val="00822D3D"/>
    <w:pPr>
      <w:spacing w:before="80" w:after="80" w:line="240" w:lineRule="auto"/>
    </w:pPr>
    <w:rPr>
      <w:rFonts w:ascii="Segoe UI" w:eastAsia="SimSun" w:hAnsi="Segoe UI" w:cs="Segoe UI"/>
      <w:kern w:val="24"/>
      <w:sz w:val="8"/>
      <w:szCs w:val="8"/>
    </w:rPr>
  </w:style>
  <w:style w:type="paragraph" w:customStyle="1" w:styleId="AlertLabel">
    <w:name w:val="Alert Label"/>
    <w:aliases w:val="al"/>
    <w:basedOn w:val="Normal"/>
    <w:rsid w:val="00822D3D"/>
    <w:pPr>
      <w:keepNext/>
      <w:framePr w:wrap="notBeside" w:vAnchor="text" w:hAnchor="text" w:y="1"/>
      <w:spacing w:before="120" w:after="0" w:line="300" w:lineRule="exact"/>
    </w:pPr>
    <w:rPr>
      <w:rFonts w:ascii="Segoe UI" w:eastAsia="SimSun" w:hAnsi="Segoe UI" w:cs="Segoe UI"/>
      <w:b/>
      <w:kern w:val="24"/>
      <w:sz w:val="20"/>
      <w:szCs w:val="20"/>
    </w:rPr>
  </w:style>
  <w:style w:type="character" w:customStyle="1" w:styleId="ConditionalMarker">
    <w:name w:val="Conditional Marker"/>
    <w:aliases w:val="cm"/>
    <w:basedOn w:val="DefaultParagraphFont"/>
    <w:locked/>
    <w:rsid w:val="00822D3D"/>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22D3D"/>
    <w:pPr>
      <w:ind w:left="720"/>
    </w:pPr>
  </w:style>
  <w:style w:type="paragraph" w:customStyle="1" w:styleId="LabelinList1">
    <w:name w:val="Label in List 1"/>
    <w:aliases w:val="l1"/>
    <w:basedOn w:val="Label"/>
    <w:next w:val="TextinList1"/>
    <w:link w:val="LabelinList1Char"/>
    <w:rsid w:val="00822D3D"/>
    <w:pPr>
      <w:ind w:left="360"/>
    </w:pPr>
  </w:style>
  <w:style w:type="paragraph" w:customStyle="1" w:styleId="TextinList1">
    <w:name w:val="Text in List 1"/>
    <w:aliases w:val="t1"/>
    <w:basedOn w:val="Normal"/>
    <w:rsid w:val="00822D3D"/>
    <w:pPr>
      <w:spacing w:before="60" w:after="60" w:line="280" w:lineRule="exact"/>
      <w:ind w:left="360"/>
    </w:pPr>
    <w:rPr>
      <w:rFonts w:ascii="Segoe UI" w:eastAsia="SimSun" w:hAnsi="Segoe UI" w:cs="Segoe UI"/>
      <w:kern w:val="24"/>
      <w:sz w:val="20"/>
      <w:szCs w:val="20"/>
    </w:rPr>
  </w:style>
  <w:style w:type="paragraph" w:customStyle="1" w:styleId="AlertLabelinList1">
    <w:name w:val="Alert Label in List 1"/>
    <w:aliases w:val="al1"/>
    <w:basedOn w:val="AlertLabel"/>
    <w:rsid w:val="00822D3D"/>
    <w:pPr>
      <w:framePr w:wrap="notBeside"/>
      <w:ind w:left="360"/>
    </w:pPr>
  </w:style>
  <w:style w:type="paragraph" w:customStyle="1" w:styleId="FigureinList1">
    <w:name w:val="Figure in List 1"/>
    <w:aliases w:val="fig1"/>
    <w:basedOn w:val="Figure"/>
    <w:next w:val="TextinList1"/>
    <w:rsid w:val="00822D3D"/>
    <w:pPr>
      <w:ind w:left="360"/>
    </w:pPr>
  </w:style>
  <w:style w:type="paragraph" w:customStyle="1" w:styleId="AlertText">
    <w:name w:val="Alert Text"/>
    <w:aliases w:val="at"/>
    <w:basedOn w:val="Normal"/>
    <w:rsid w:val="00822D3D"/>
    <w:pPr>
      <w:spacing w:before="60" w:after="60" w:line="280" w:lineRule="exact"/>
      <w:ind w:left="360" w:right="360"/>
    </w:pPr>
    <w:rPr>
      <w:rFonts w:ascii="Segoe UI" w:eastAsia="SimSun" w:hAnsi="Segoe UI" w:cs="Segoe UI"/>
      <w:kern w:val="24"/>
      <w:sz w:val="20"/>
      <w:szCs w:val="20"/>
    </w:rPr>
  </w:style>
  <w:style w:type="paragraph" w:customStyle="1" w:styleId="AlertTextinList1">
    <w:name w:val="Alert Text in List 1"/>
    <w:aliases w:val="at1"/>
    <w:basedOn w:val="AlertText"/>
    <w:rsid w:val="00822D3D"/>
    <w:pPr>
      <w:ind w:left="720"/>
    </w:pPr>
  </w:style>
  <w:style w:type="paragraph" w:customStyle="1" w:styleId="AlertTextinList2">
    <w:name w:val="Alert Text in List 2"/>
    <w:aliases w:val="at2"/>
    <w:basedOn w:val="AlertText"/>
    <w:rsid w:val="00822D3D"/>
    <w:pPr>
      <w:ind w:left="1080"/>
    </w:pPr>
  </w:style>
  <w:style w:type="paragraph" w:customStyle="1" w:styleId="BulletedList1">
    <w:name w:val="Bulleted List 1"/>
    <w:aliases w:val="bl1"/>
    <w:basedOn w:val="ListBullet"/>
    <w:rsid w:val="00822D3D"/>
    <w:pPr>
      <w:numPr>
        <w:numId w:val="17"/>
      </w:numPr>
      <w:tabs>
        <w:tab w:val="clear" w:pos="360"/>
      </w:tabs>
      <w:ind w:left="720"/>
    </w:pPr>
  </w:style>
  <w:style w:type="paragraph" w:customStyle="1" w:styleId="BulletedList2">
    <w:name w:val="Bulleted List 2"/>
    <w:aliases w:val="bl2"/>
    <w:basedOn w:val="ListBullet"/>
    <w:link w:val="BulletedList2Char"/>
    <w:rsid w:val="00822D3D"/>
    <w:pPr>
      <w:numPr>
        <w:numId w:val="19"/>
      </w:numPr>
    </w:pPr>
  </w:style>
  <w:style w:type="paragraph" w:customStyle="1" w:styleId="DefinedTerm">
    <w:name w:val="Defined Term"/>
    <w:aliases w:val="dt"/>
    <w:basedOn w:val="Normal"/>
    <w:rsid w:val="00822D3D"/>
    <w:pPr>
      <w:keepNext/>
      <w:spacing w:before="120" w:after="0" w:line="220" w:lineRule="exact"/>
      <w:ind w:right="1440"/>
    </w:pPr>
    <w:rPr>
      <w:rFonts w:ascii="Segoe UI" w:eastAsia="SimSun" w:hAnsi="Segoe UI" w:cs="Segoe UI"/>
      <w:b/>
      <w:kern w:val="24"/>
      <w:sz w:val="18"/>
      <w:szCs w:val="18"/>
    </w:rPr>
  </w:style>
  <w:style w:type="paragraph" w:styleId="DocumentMap">
    <w:name w:val="Document Map"/>
    <w:basedOn w:val="Normal"/>
    <w:link w:val="DocumentMapChar"/>
    <w:rsid w:val="00822D3D"/>
    <w:pPr>
      <w:shd w:val="clear" w:color="auto" w:fill="FFFF00"/>
      <w:spacing w:before="60" w:after="60" w:line="280" w:lineRule="exact"/>
    </w:pPr>
    <w:rPr>
      <w:rFonts w:ascii="Tahoma" w:eastAsia="SimSun" w:hAnsi="Tahoma" w:cs="Tahoma"/>
      <w:kern w:val="24"/>
      <w:sz w:val="20"/>
      <w:szCs w:val="20"/>
    </w:rPr>
  </w:style>
  <w:style w:type="character" w:customStyle="1" w:styleId="DocumentMapChar">
    <w:name w:val="Document Map Char"/>
    <w:basedOn w:val="DefaultParagraphFont"/>
    <w:link w:val="DocumentMap"/>
    <w:rsid w:val="00822D3D"/>
    <w:rPr>
      <w:rFonts w:ascii="Tahoma" w:eastAsia="SimSun" w:hAnsi="Tahoma" w:cs="Tahoma"/>
      <w:kern w:val="24"/>
      <w:sz w:val="20"/>
      <w:szCs w:val="20"/>
      <w:shd w:val="clear" w:color="auto" w:fill="FFFF00"/>
    </w:rPr>
  </w:style>
  <w:style w:type="paragraph" w:customStyle="1" w:styleId="NumberedList1">
    <w:name w:val="Numbered List 1"/>
    <w:aliases w:val="nl1"/>
    <w:basedOn w:val="ListNumber"/>
    <w:rsid w:val="00822D3D"/>
    <w:pPr>
      <w:numPr>
        <w:numId w:val="18"/>
      </w:numPr>
    </w:pPr>
  </w:style>
  <w:style w:type="table" w:customStyle="1" w:styleId="ProcedureTable">
    <w:name w:val="Procedure Table"/>
    <w:aliases w:val="pt"/>
    <w:basedOn w:val="TableNormal"/>
    <w:rsid w:val="00822D3D"/>
    <w:pPr>
      <w:spacing w:after="0" w:line="240" w:lineRule="auto"/>
    </w:pPr>
    <w:rPr>
      <w:rFonts w:ascii="Segoe UI" w:eastAsia="Segoe UI" w:hAnsi="Segoe UI" w:cs="Segoe UI"/>
      <w:sz w:val="20"/>
      <w:szCs w:val="20"/>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22D3D"/>
    <w:rPr>
      <w:color w:val="auto"/>
      <w:szCs w:val="18"/>
      <w:u w:val="single"/>
    </w:rPr>
  </w:style>
  <w:style w:type="paragraph" w:styleId="Index1">
    <w:name w:val="index 1"/>
    <w:aliases w:val="idx1"/>
    <w:basedOn w:val="Normal"/>
    <w:next w:val="Normal"/>
    <w:autoRedefine/>
    <w:unhideWhenUsed/>
    <w:rsid w:val="00822D3D"/>
    <w:pPr>
      <w:spacing w:after="0" w:line="240" w:lineRule="auto"/>
      <w:ind w:left="230" w:hanging="230"/>
    </w:pPr>
  </w:style>
  <w:style w:type="paragraph" w:styleId="IndexHeading">
    <w:name w:val="index heading"/>
    <w:aliases w:val="ih"/>
    <w:basedOn w:val="Heading1"/>
    <w:next w:val="Index1"/>
    <w:rsid w:val="00822D3D"/>
    <w:pPr>
      <w:keepLines w:val="0"/>
      <w:numPr>
        <w:numId w:val="0"/>
      </w:numPr>
      <w:pBdr>
        <w:bottom w:val="single" w:sz="4" w:space="6" w:color="auto"/>
      </w:pBdr>
      <w:spacing w:before="0" w:line="300" w:lineRule="exact"/>
      <w:contextualSpacing/>
      <w:outlineLvl w:val="7"/>
    </w:pPr>
    <w:rPr>
      <w:rFonts w:ascii="Arial" w:eastAsia="SimSun" w:hAnsi="Arial" w:cs="Arial"/>
      <w:bCs w:val="0"/>
      <w:color w:val="auto"/>
      <w:kern w:val="24"/>
      <w:sz w:val="26"/>
      <w:szCs w:val="40"/>
    </w:rPr>
  </w:style>
  <w:style w:type="table" w:customStyle="1" w:styleId="CodeSection">
    <w:name w:val="Code Section"/>
    <w:aliases w:val="cs"/>
    <w:basedOn w:val="TableNormal"/>
    <w:rsid w:val="00822D3D"/>
    <w:pPr>
      <w:spacing w:after="0" w:line="220" w:lineRule="exact"/>
    </w:pPr>
    <w:rPr>
      <w:rFonts w:ascii="Courier New" w:eastAsia="Segoe UI" w:hAnsi="Courier New" w:cs="Segoe UI"/>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Index2">
    <w:name w:val="index 2"/>
    <w:aliases w:val="idx2"/>
    <w:basedOn w:val="Index1"/>
    <w:rsid w:val="00822D3D"/>
    <w:pPr>
      <w:spacing w:before="60" w:after="60" w:line="220" w:lineRule="exact"/>
      <w:ind w:left="540" w:hanging="180"/>
    </w:pPr>
    <w:rPr>
      <w:rFonts w:ascii="Segoe UI" w:eastAsia="SimSun" w:hAnsi="Segoe UI" w:cs="Segoe UI"/>
      <w:kern w:val="24"/>
      <w:sz w:val="20"/>
      <w:szCs w:val="20"/>
    </w:rPr>
  </w:style>
  <w:style w:type="paragraph" w:styleId="Index3">
    <w:name w:val="index 3"/>
    <w:aliases w:val="idx3"/>
    <w:basedOn w:val="Index1"/>
    <w:rsid w:val="00822D3D"/>
    <w:pPr>
      <w:spacing w:before="60" w:after="60" w:line="220" w:lineRule="exact"/>
      <w:ind w:left="900" w:hanging="180"/>
    </w:pPr>
    <w:rPr>
      <w:rFonts w:ascii="Segoe UI" w:eastAsia="SimSun" w:hAnsi="Segoe UI" w:cs="Segoe UI"/>
      <w:kern w:val="24"/>
      <w:sz w:val="20"/>
      <w:szCs w:val="20"/>
    </w:rPr>
  </w:style>
  <w:style w:type="character" w:customStyle="1" w:styleId="Bold">
    <w:name w:val="Bold"/>
    <w:aliases w:val="b,LegacyBold,SuperscriptBold,SubscriptBold"/>
    <w:basedOn w:val="DefaultParagraphFont"/>
    <w:rsid w:val="00822D3D"/>
    <w:rPr>
      <w:b/>
      <w:szCs w:val="18"/>
    </w:rPr>
  </w:style>
  <w:style w:type="character" w:customStyle="1" w:styleId="MultilanguageMarkerAuto">
    <w:name w:val="Multilanguage Marker Auto"/>
    <w:aliases w:val="mma"/>
    <w:basedOn w:val="DefaultParagraphFont"/>
    <w:locked/>
    <w:rsid w:val="00822D3D"/>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822D3D"/>
    <w:rPr>
      <w:b/>
      <w:i/>
      <w:color w:val="auto"/>
      <w:szCs w:val="18"/>
    </w:rPr>
  </w:style>
  <w:style w:type="paragraph" w:customStyle="1" w:styleId="MultilanguageMarkerExplicitBegin">
    <w:name w:val="Multilanguage Marker Explicit Begin"/>
    <w:aliases w:val="mmeb"/>
    <w:basedOn w:val="Normal"/>
    <w:next w:val="Normal"/>
    <w:locked/>
    <w:rsid w:val="00822D3D"/>
    <w:pPr>
      <w:spacing w:before="60" w:after="60" w:line="280" w:lineRule="exact"/>
    </w:pPr>
    <w:rPr>
      <w:rFonts w:ascii="Segoe UI" w:eastAsia="SimSun" w:hAnsi="Segoe UI" w:cs="Segoe UI"/>
      <w:noProof/>
      <w:color w:val="C0C0C0"/>
      <w:kern w:val="24"/>
      <w:sz w:val="20"/>
      <w:szCs w:val="20"/>
    </w:rPr>
  </w:style>
  <w:style w:type="paragraph" w:customStyle="1" w:styleId="MultilanguageMarkerExplicitEnd">
    <w:name w:val="Multilanguage Marker Explicit End"/>
    <w:aliases w:val="mmee"/>
    <w:basedOn w:val="MultilanguageMarkerExplicitBegin"/>
    <w:next w:val="Normal"/>
    <w:locked/>
    <w:rsid w:val="00822D3D"/>
  </w:style>
  <w:style w:type="paragraph" w:customStyle="1" w:styleId="CodeReferenceinList1">
    <w:name w:val="Code Reference in List 1"/>
    <w:aliases w:val="cref1"/>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Italic">
    <w:name w:val="Italic"/>
    <w:aliases w:val="i,LegacyItalic,SuperscriptItalic,SubscriptItalic"/>
    <w:basedOn w:val="DefaultParagraphFont"/>
    <w:rsid w:val="00822D3D"/>
    <w:rPr>
      <w:i/>
      <w:color w:val="auto"/>
      <w:szCs w:val="18"/>
    </w:rPr>
  </w:style>
  <w:style w:type="paragraph" w:customStyle="1" w:styleId="CodeReferenceinList2">
    <w:name w:val="Code Reference in List 2"/>
    <w:aliases w:val="cref2"/>
    <w:basedOn w:val="CodeReferenceinList1"/>
    <w:locked/>
    <w:rsid w:val="00822D3D"/>
    <w:pPr>
      <w:ind w:left="720"/>
    </w:pPr>
  </w:style>
  <w:style w:type="character" w:customStyle="1" w:styleId="subscript">
    <w:name w:val="subscript"/>
    <w:aliases w:val="sub"/>
    <w:basedOn w:val="DefaultParagraphFont"/>
    <w:rsid w:val="00822D3D"/>
    <w:rPr>
      <w:color w:val="auto"/>
      <w:szCs w:val="18"/>
      <w:u w:val="none"/>
      <w:vertAlign w:val="subscript"/>
    </w:rPr>
  </w:style>
  <w:style w:type="character" w:customStyle="1" w:styleId="superscript">
    <w:name w:val="superscript"/>
    <w:aliases w:val="sup"/>
    <w:basedOn w:val="DefaultParagraphFont"/>
    <w:rsid w:val="00822D3D"/>
    <w:rPr>
      <w:color w:val="auto"/>
      <w:szCs w:val="18"/>
      <w:u w:val="none"/>
      <w:vertAlign w:val="superscript"/>
    </w:rPr>
  </w:style>
  <w:style w:type="table" w:customStyle="1" w:styleId="TablewithHeader">
    <w:name w:val="Table with Header"/>
    <w:aliases w:val="twh"/>
    <w:basedOn w:val="TablewithoutHeader"/>
    <w:rsid w:val="00822D3D"/>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Alert Table"/>
    <w:basedOn w:val="TableNormal"/>
    <w:rsid w:val="00822D3D"/>
    <w:pPr>
      <w:spacing w:before="60" w:after="60" w:line="240" w:lineRule="exact"/>
    </w:pPr>
    <w:rPr>
      <w:rFonts w:ascii="Segoe UI" w:eastAsia="Segoe UI" w:hAnsi="Segoe UI" w:cs="Segoe UI"/>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22D3D"/>
    <w:rPr>
      <w:b/>
      <w:noProof/>
      <w:color w:val="auto"/>
      <w:sz w:val="20"/>
      <w:szCs w:val="18"/>
      <w:bdr w:val="none" w:sz="0" w:space="0" w:color="auto"/>
      <w:shd w:val="clear" w:color="auto" w:fill="auto"/>
      <w:lang w:val="en-US"/>
    </w:rPr>
  </w:style>
  <w:style w:type="character" w:customStyle="1" w:styleId="UI">
    <w:name w:val="UI"/>
    <w:aliases w:val="ui"/>
    <w:basedOn w:val="DefaultParagraphFont"/>
    <w:rsid w:val="00822D3D"/>
    <w:rPr>
      <w:b/>
      <w:color w:val="auto"/>
      <w:szCs w:val="18"/>
      <w:u w:val="none"/>
    </w:rPr>
  </w:style>
  <w:style w:type="character" w:customStyle="1" w:styleId="ParameterReference">
    <w:name w:val="Parameter Reference"/>
    <w:aliases w:val="pr"/>
    <w:basedOn w:val="DefaultParagraphFont"/>
    <w:locked/>
    <w:rsid w:val="00822D3D"/>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22D3D"/>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822D3D"/>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22D3D"/>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22D3D"/>
    <w:pPr>
      <w:spacing w:before="60" w:after="60" w:line="280" w:lineRule="exact"/>
    </w:pPr>
    <w:rPr>
      <w:rFonts w:ascii="Segoe UI" w:eastAsia="SimSun" w:hAnsi="Segoe UI" w:cs="Segoe UI"/>
      <w:noProof/>
      <w:color w:val="C0C0C0"/>
      <w:sz w:val="20"/>
      <w:szCs w:val="20"/>
    </w:rPr>
  </w:style>
  <w:style w:type="character" w:customStyle="1" w:styleId="LegacyLinkText">
    <w:name w:val="Legacy Link Text"/>
    <w:aliases w:val="llt"/>
    <w:basedOn w:val="LinkText"/>
    <w:rsid w:val="00822D3D"/>
    <w:rPr>
      <w:color w:val="0000FF"/>
      <w:szCs w:val="18"/>
      <w:u w:val="single"/>
    </w:rPr>
  </w:style>
  <w:style w:type="paragraph" w:customStyle="1" w:styleId="DefinedTerminList1">
    <w:name w:val="Defined Term in List 1"/>
    <w:aliases w:val="dt1"/>
    <w:basedOn w:val="DefinedTerm"/>
    <w:rsid w:val="00822D3D"/>
    <w:pPr>
      <w:ind w:left="360"/>
    </w:pPr>
  </w:style>
  <w:style w:type="paragraph" w:customStyle="1" w:styleId="DefinedTerminList2">
    <w:name w:val="Defined Term in List 2"/>
    <w:aliases w:val="dt2"/>
    <w:basedOn w:val="DefinedTerm"/>
    <w:rsid w:val="00822D3D"/>
    <w:pPr>
      <w:ind w:left="720"/>
    </w:pPr>
  </w:style>
  <w:style w:type="paragraph" w:customStyle="1" w:styleId="TableSpacinginList1">
    <w:name w:val="Table Spacing in List 1"/>
    <w:aliases w:val="ts1"/>
    <w:basedOn w:val="TableSpacing"/>
    <w:next w:val="TextinList1"/>
    <w:rsid w:val="00822D3D"/>
    <w:pPr>
      <w:ind w:left="360"/>
    </w:pPr>
  </w:style>
  <w:style w:type="paragraph" w:customStyle="1" w:styleId="TableSpacinginList2">
    <w:name w:val="Table Spacing in List 2"/>
    <w:aliases w:val="ts2"/>
    <w:basedOn w:val="TableSpacinginList1"/>
    <w:next w:val="TextinList2"/>
    <w:rsid w:val="00822D3D"/>
    <w:pPr>
      <w:ind w:left="720"/>
    </w:pPr>
  </w:style>
  <w:style w:type="table" w:customStyle="1" w:styleId="ProcedureTableinList1">
    <w:name w:val="Procedure Table in List 1"/>
    <w:aliases w:val="pt1"/>
    <w:basedOn w:val="ProcedureTable"/>
    <w:rsid w:val="00822D3D"/>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822D3D"/>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822D3D"/>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22D3D"/>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22D3D"/>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22D3D"/>
    <w:pPr>
      <w:shd w:val="clear" w:color="FFFF00" w:fill="auto"/>
      <w:spacing w:before="60" w:after="60" w:line="280" w:lineRule="exact"/>
    </w:pPr>
    <w:rPr>
      <w:rFonts w:ascii="Segoe UI" w:eastAsia="SimSun" w:hAnsi="Segoe UI" w:cs="Courier New"/>
      <w:noProof/>
      <w:vanish/>
      <w:color w:val="C0C0C0"/>
      <w:kern w:val="24"/>
      <w:sz w:val="20"/>
      <w:szCs w:val="20"/>
    </w:rPr>
  </w:style>
  <w:style w:type="paragraph" w:customStyle="1" w:styleId="ConditionalBlockinList1">
    <w:name w:val="Conditional Block in List 1"/>
    <w:aliases w:val="cb1"/>
    <w:basedOn w:val="ConditionalBlock"/>
    <w:next w:val="Normal"/>
    <w:locked/>
    <w:rsid w:val="00822D3D"/>
  </w:style>
  <w:style w:type="paragraph" w:customStyle="1" w:styleId="ConditionalBlockinList2">
    <w:name w:val="Conditional Block in List 2"/>
    <w:aliases w:val="cb2"/>
    <w:basedOn w:val="ConditionalBlock"/>
    <w:next w:val="Normal"/>
    <w:locked/>
    <w:rsid w:val="00822D3D"/>
    <w:pPr>
      <w:ind w:left="720"/>
    </w:pPr>
  </w:style>
  <w:style w:type="character" w:customStyle="1" w:styleId="CodeFeaturedElement">
    <w:name w:val="Code Featured Element"/>
    <w:aliases w:val="cfe"/>
    <w:basedOn w:val="DefaultParagraphFont"/>
    <w:locked/>
    <w:rsid w:val="00822D3D"/>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CodeEntityReferenceSpecific">
    <w:name w:val="Code Entity Reference Specific"/>
    <w:aliases w:val="cers"/>
    <w:basedOn w:val="CodeEntityReference"/>
    <w:locked/>
    <w:rsid w:val="00822D3D"/>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22D3D"/>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22D3D"/>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22D3D"/>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22D3D"/>
    <w:pPr>
      <w:numPr>
        <w:numId w:val="21"/>
      </w:numPr>
    </w:pPr>
  </w:style>
  <w:style w:type="paragraph" w:styleId="BlockText">
    <w:name w:val="Block Text"/>
    <w:basedOn w:val="Normal"/>
    <w:rsid w:val="00822D3D"/>
    <w:pPr>
      <w:spacing w:before="60" w:after="120" w:line="280" w:lineRule="exact"/>
      <w:ind w:left="1440" w:right="1440"/>
    </w:pPr>
    <w:rPr>
      <w:rFonts w:ascii="Segoe UI" w:eastAsia="SimSun" w:hAnsi="Segoe UI" w:cs="Segoe UI"/>
      <w:kern w:val="24"/>
      <w:sz w:val="20"/>
      <w:szCs w:val="20"/>
    </w:rPr>
  </w:style>
  <w:style w:type="paragraph" w:styleId="BodyText2">
    <w:name w:val="Body Text 2"/>
    <w:basedOn w:val="Normal"/>
    <w:link w:val="BodyText2Char"/>
    <w:rsid w:val="00822D3D"/>
    <w:pPr>
      <w:spacing w:before="60" w:after="120" w:line="480" w:lineRule="auto"/>
    </w:pPr>
    <w:rPr>
      <w:rFonts w:ascii="Segoe UI" w:eastAsia="SimSun" w:hAnsi="Segoe UI" w:cs="Segoe UI"/>
      <w:kern w:val="24"/>
      <w:sz w:val="20"/>
      <w:szCs w:val="20"/>
    </w:rPr>
  </w:style>
  <w:style w:type="character" w:customStyle="1" w:styleId="BodyText2Char">
    <w:name w:val="Body Text 2 Char"/>
    <w:basedOn w:val="DefaultParagraphFont"/>
    <w:link w:val="BodyText2"/>
    <w:rsid w:val="00822D3D"/>
    <w:rPr>
      <w:rFonts w:ascii="Segoe UI" w:eastAsia="SimSun" w:hAnsi="Segoe UI" w:cs="Segoe UI"/>
      <w:kern w:val="24"/>
      <w:sz w:val="20"/>
      <w:szCs w:val="20"/>
    </w:rPr>
  </w:style>
  <w:style w:type="paragraph" w:styleId="BodyText3">
    <w:name w:val="Body Text 3"/>
    <w:basedOn w:val="Normal"/>
    <w:link w:val="BodyText3Char"/>
    <w:rsid w:val="00822D3D"/>
    <w:pPr>
      <w:spacing w:before="60" w:after="120" w:line="280" w:lineRule="exact"/>
    </w:pPr>
    <w:rPr>
      <w:rFonts w:ascii="Segoe UI" w:eastAsia="SimSun" w:hAnsi="Segoe UI" w:cs="Segoe UI"/>
      <w:kern w:val="24"/>
      <w:sz w:val="16"/>
      <w:szCs w:val="16"/>
    </w:rPr>
  </w:style>
  <w:style w:type="character" w:customStyle="1" w:styleId="BodyText3Char">
    <w:name w:val="Body Text 3 Char"/>
    <w:basedOn w:val="DefaultParagraphFont"/>
    <w:link w:val="BodyText3"/>
    <w:rsid w:val="00822D3D"/>
    <w:rPr>
      <w:rFonts w:ascii="Segoe UI" w:eastAsia="SimSun" w:hAnsi="Segoe UI" w:cs="Segoe UI"/>
      <w:kern w:val="24"/>
      <w:sz w:val="16"/>
      <w:szCs w:val="16"/>
    </w:rPr>
  </w:style>
  <w:style w:type="paragraph" w:styleId="BodyTextFirstIndent">
    <w:name w:val="Body Text First Indent"/>
    <w:basedOn w:val="BodyText"/>
    <w:link w:val="BodyTextFirstIndentChar"/>
    <w:rsid w:val="00822D3D"/>
    <w:pPr>
      <w:widowControl/>
      <w:spacing w:before="60" w:after="120" w:line="280" w:lineRule="exact"/>
      <w:ind w:left="0" w:firstLine="210"/>
    </w:pPr>
    <w:rPr>
      <w:rFonts w:ascii="Segoe UI" w:eastAsia="SimSun" w:hAnsi="Segoe UI" w:cs="Segoe UI"/>
      <w:kern w:val="24"/>
    </w:rPr>
  </w:style>
  <w:style w:type="character" w:customStyle="1" w:styleId="BodyTextFirstIndentChar">
    <w:name w:val="Body Text First Indent Char"/>
    <w:basedOn w:val="BodyTextChar"/>
    <w:link w:val="BodyTextFirstIndent"/>
    <w:rsid w:val="00822D3D"/>
    <w:rPr>
      <w:rFonts w:ascii="Segoe UI" w:eastAsia="SimSun" w:hAnsi="Segoe UI" w:cs="Segoe UI"/>
      <w:kern w:val="24"/>
      <w:sz w:val="20"/>
      <w:szCs w:val="20"/>
    </w:rPr>
  </w:style>
  <w:style w:type="paragraph" w:styleId="BodyTextIndent">
    <w:name w:val="Body Text Indent"/>
    <w:basedOn w:val="Normal"/>
    <w:link w:val="BodyTextIndentChar"/>
    <w:rsid w:val="00822D3D"/>
    <w:pPr>
      <w:spacing w:before="60" w:after="120" w:line="280" w:lineRule="exact"/>
      <w:ind w:left="360"/>
    </w:pPr>
    <w:rPr>
      <w:rFonts w:ascii="Segoe UI" w:eastAsia="SimSun" w:hAnsi="Segoe UI" w:cs="Segoe UI"/>
      <w:kern w:val="24"/>
      <w:sz w:val="20"/>
      <w:szCs w:val="20"/>
    </w:rPr>
  </w:style>
  <w:style w:type="character" w:customStyle="1" w:styleId="BodyTextIndentChar">
    <w:name w:val="Body Text Indent Char"/>
    <w:basedOn w:val="DefaultParagraphFont"/>
    <w:link w:val="BodyTextIndent"/>
    <w:rsid w:val="00822D3D"/>
    <w:rPr>
      <w:rFonts w:ascii="Segoe UI" w:eastAsia="SimSun" w:hAnsi="Segoe UI" w:cs="Segoe UI"/>
      <w:kern w:val="24"/>
      <w:sz w:val="20"/>
      <w:szCs w:val="20"/>
    </w:rPr>
  </w:style>
  <w:style w:type="paragraph" w:styleId="BodyTextFirstIndent2">
    <w:name w:val="Body Text First Indent 2"/>
    <w:basedOn w:val="BodyTextIndent"/>
    <w:link w:val="BodyTextFirstIndent2Char"/>
    <w:rsid w:val="00822D3D"/>
    <w:pPr>
      <w:ind w:firstLine="210"/>
    </w:pPr>
  </w:style>
  <w:style w:type="character" w:customStyle="1" w:styleId="BodyTextFirstIndent2Char">
    <w:name w:val="Body Text First Indent 2 Char"/>
    <w:basedOn w:val="BodyTextIndentChar"/>
    <w:link w:val="BodyTextFirstIndent2"/>
    <w:rsid w:val="00822D3D"/>
    <w:rPr>
      <w:rFonts w:ascii="Segoe UI" w:eastAsia="SimSun" w:hAnsi="Segoe UI" w:cs="Segoe UI"/>
      <w:kern w:val="24"/>
      <w:sz w:val="20"/>
      <w:szCs w:val="20"/>
    </w:rPr>
  </w:style>
  <w:style w:type="paragraph" w:styleId="BodyTextIndent2">
    <w:name w:val="Body Text Indent 2"/>
    <w:basedOn w:val="Normal"/>
    <w:link w:val="BodyTextIndent2Char"/>
    <w:rsid w:val="00822D3D"/>
    <w:pPr>
      <w:spacing w:before="60" w:after="120" w:line="480" w:lineRule="auto"/>
      <w:ind w:left="360"/>
    </w:pPr>
    <w:rPr>
      <w:rFonts w:ascii="Segoe UI" w:eastAsia="SimSun" w:hAnsi="Segoe UI" w:cs="Segoe UI"/>
      <w:kern w:val="24"/>
      <w:sz w:val="20"/>
      <w:szCs w:val="20"/>
    </w:rPr>
  </w:style>
  <w:style w:type="character" w:customStyle="1" w:styleId="BodyTextIndent2Char">
    <w:name w:val="Body Text Indent 2 Char"/>
    <w:basedOn w:val="DefaultParagraphFont"/>
    <w:link w:val="BodyTextIndent2"/>
    <w:rsid w:val="00822D3D"/>
    <w:rPr>
      <w:rFonts w:ascii="Segoe UI" w:eastAsia="SimSun" w:hAnsi="Segoe UI" w:cs="Segoe UI"/>
      <w:kern w:val="24"/>
      <w:sz w:val="20"/>
      <w:szCs w:val="20"/>
    </w:rPr>
  </w:style>
  <w:style w:type="paragraph" w:styleId="BodyTextIndent3">
    <w:name w:val="Body Text Indent 3"/>
    <w:basedOn w:val="Normal"/>
    <w:link w:val="BodyTextIndent3Char"/>
    <w:rsid w:val="00822D3D"/>
    <w:pPr>
      <w:spacing w:before="60" w:after="120" w:line="280" w:lineRule="exact"/>
      <w:ind w:left="360"/>
    </w:pPr>
    <w:rPr>
      <w:rFonts w:ascii="Segoe UI" w:eastAsia="SimSun" w:hAnsi="Segoe UI" w:cs="Segoe UI"/>
      <w:kern w:val="24"/>
      <w:sz w:val="16"/>
      <w:szCs w:val="16"/>
    </w:rPr>
  </w:style>
  <w:style w:type="character" w:customStyle="1" w:styleId="BodyTextIndent3Char">
    <w:name w:val="Body Text Indent 3 Char"/>
    <w:basedOn w:val="DefaultParagraphFont"/>
    <w:link w:val="BodyTextIndent3"/>
    <w:rsid w:val="00822D3D"/>
    <w:rPr>
      <w:rFonts w:ascii="Segoe UI" w:eastAsia="SimSun" w:hAnsi="Segoe UI" w:cs="Segoe UI"/>
      <w:kern w:val="24"/>
      <w:sz w:val="16"/>
      <w:szCs w:val="16"/>
    </w:rPr>
  </w:style>
  <w:style w:type="paragraph" w:styleId="Closing">
    <w:name w:val="Closing"/>
    <w:basedOn w:val="Normal"/>
    <w:link w:val="ClosingChar"/>
    <w:rsid w:val="00822D3D"/>
    <w:pPr>
      <w:spacing w:before="60" w:after="60" w:line="280" w:lineRule="exact"/>
      <w:ind w:left="4320"/>
    </w:pPr>
    <w:rPr>
      <w:rFonts w:ascii="Segoe UI" w:eastAsia="SimSun" w:hAnsi="Segoe UI" w:cs="Segoe UI"/>
      <w:kern w:val="24"/>
      <w:sz w:val="20"/>
      <w:szCs w:val="20"/>
    </w:rPr>
  </w:style>
  <w:style w:type="character" w:customStyle="1" w:styleId="ClosingChar">
    <w:name w:val="Closing Char"/>
    <w:basedOn w:val="DefaultParagraphFont"/>
    <w:link w:val="Closing"/>
    <w:rsid w:val="00822D3D"/>
    <w:rPr>
      <w:rFonts w:ascii="Segoe UI" w:eastAsia="SimSun" w:hAnsi="Segoe UI" w:cs="Segoe UI"/>
      <w:kern w:val="24"/>
      <w:sz w:val="20"/>
      <w:szCs w:val="20"/>
    </w:rPr>
  </w:style>
  <w:style w:type="paragraph" w:styleId="Date">
    <w:name w:val="Date"/>
    <w:basedOn w:val="Normal"/>
    <w:next w:val="Normal"/>
    <w:link w:val="DateChar"/>
    <w:rsid w:val="00822D3D"/>
    <w:pPr>
      <w:spacing w:before="60" w:after="60" w:line="280" w:lineRule="exact"/>
    </w:pPr>
    <w:rPr>
      <w:rFonts w:ascii="Segoe UI" w:eastAsia="SimSun" w:hAnsi="Segoe UI" w:cs="Segoe UI"/>
      <w:kern w:val="24"/>
      <w:sz w:val="20"/>
      <w:szCs w:val="20"/>
    </w:rPr>
  </w:style>
  <w:style w:type="character" w:customStyle="1" w:styleId="DateChar">
    <w:name w:val="Date Char"/>
    <w:basedOn w:val="DefaultParagraphFont"/>
    <w:link w:val="Date"/>
    <w:rsid w:val="00822D3D"/>
    <w:rPr>
      <w:rFonts w:ascii="Segoe UI" w:eastAsia="SimSun" w:hAnsi="Segoe UI" w:cs="Segoe UI"/>
      <w:kern w:val="24"/>
      <w:sz w:val="20"/>
      <w:szCs w:val="20"/>
    </w:rPr>
  </w:style>
  <w:style w:type="paragraph" w:styleId="E-mailSignature">
    <w:name w:val="E-mail Signature"/>
    <w:basedOn w:val="Normal"/>
    <w:link w:val="E-mailSignatureChar"/>
    <w:rsid w:val="00822D3D"/>
    <w:pPr>
      <w:spacing w:before="60" w:after="60" w:line="280" w:lineRule="exact"/>
    </w:pPr>
    <w:rPr>
      <w:rFonts w:ascii="Segoe UI" w:eastAsia="SimSun" w:hAnsi="Segoe UI" w:cs="Segoe UI"/>
      <w:kern w:val="24"/>
      <w:sz w:val="20"/>
      <w:szCs w:val="20"/>
    </w:rPr>
  </w:style>
  <w:style w:type="character" w:customStyle="1" w:styleId="E-mailSignatureChar">
    <w:name w:val="E-mail Signature Char"/>
    <w:basedOn w:val="DefaultParagraphFont"/>
    <w:link w:val="E-mailSignature"/>
    <w:rsid w:val="00822D3D"/>
    <w:rPr>
      <w:rFonts w:ascii="Segoe UI" w:eastAsia="SimSun" w:hAnsi="Segoe UI" w:cs="Segoe UI"/>
      <w:kern w:val="24"/>
      <w:sz w:val="20"/>
      <w:szCs w:val="20"/>
    </w:rPr>
  </w:style>
  <w:style w:type="paragraph" w:styleId="EnvelopeAddress">
    <w:name w:val="envelope address"/>
    <w:basedOn w:val="Normal"/>
    <w:rsid w:val="00822D3D"/>
    <w:pPr>
      <w:framePr w:w="7920" w:h="1980" w:hRule="exact" w:hSpace="180" w:wrap="auto" w:hAnchor="page" w:xAlign="center" w:yAlign="bottom"/>
      <w:spacing w:before="60" w:after="60" w:line="280" w:lineRule="exact"/>
      <w:ind w:left="2880"/>
    </w:pPr>
    <w:rPr>
      <w:rFonts w:ascii="Segoe UI" w:eastAsia="SimSun" w:hAnsi="Segoe UI" w:cs="Segoe UI"/>
      <w:kern w:val="24"/>
      <w:sz w:val="24"/>
      <w:szCs w:val="24"/>
    </w:rPr>
  </w:style>
  <w:style w:type="paragraph" w:styleId="EnvelopeReturn">
    <w:name w:val="envelope return"/>
    <w:basedOn w:val="Normal"/>
    <w:rsid w:val="00822D3D"/>
    <w:pPr>
      <w:spacing w:before="60" w:after="60" w:line="280" w:lineRule="exact"/>
    </w:pPr>
    <w:rPr>
      <w:rFonts w:ascii="Segoe UI" w:eastAsia="SimSun" w:hAnsi="Segoe UI" w:cs="Segoe UI"/>
      <w:kern w:val="24"/>
      <w:sz w:val="20"/>
      <w:szCs w:val="20"/>
    </w:rPr>
  </w:style>
  <w:style w:type="character" w:styleId="HTMLAcronym">
    <w:name w:val="HTML Acronym"/>
    <w:basedOn w:val="DefaultParagraphFont"/>
    <w:rsid w:val="00822D3D"/>
  </w:style>
  <w:style w:type="paragraph" w:styleId="HTMLAddress">
    <w:name w:val="HTML Address"/>
    <w:basedOn w:val="Normal"/>
    <w:link w:val="HTMLAddressChar"/>
    <w:rsid w:val="00822D3D"/>
    <w:pPr>
      <w:spacing w:before="60" w:after="60" w:line="280" w:lineRule="exact"/>
    </w:pPr>
    <w:rPr>
      <w:rFonts w:ascii="Segoe UI" w:eastAsia="SimSun" w:hAnsi="Segoe UI" w:cs="Segoe UI"/>
      <w:i/>
      <w:iCs/>
      <w:kern w:val="24"/>
      <w:sz w:val="20"/>
      <w:szCs w:val="20"/>
    </w:rPr>
  </w:style>
  <w:style w:type="character" w:customStyle="1" w:styleId="HTMLAddressChar">
    <w:name w:val="HTML Address Char"/>
    <w:basedOn w:val="DefaultParagraphFont"/>
    <w:link w:val="HTMLAddress"/>
    <w:rsid w:val="00822D3D"/>
    <w:rPr>
      <w:rFonts w:ascii="Segoe UI" w:eastAsia="SimSun" w:hAnsi="Segoe UI" w:cs="Segoe UI"/>
      <w:i/>
      <w:iCs/>
      <w:kern w:val="24"/>
      <w:sz w:val="20"/>
      <w:szCs w:val="20"/>
    </w:rPr>
  </w:style>
  <w:style w:type="character" w:styleId="HTMLCite">
    <w:name w:val="HTML Cite"/>
    <w:basedOn w:val="DefaultParagraphFont"/>
    <w:rsid w:val="00822D3D"/>
    <w:rPr>
      <w:i/>
      <w:iCs/>
    </w:rPr>
  </w:style>
  <w:style w:type="character" w:styleId="HTMLCode">
    <w:name w:val="HTML Code"/>
    <w:basedOn w:val="DefaultParagraphFont"/>
    <w:uiPriority w:val="99"/>
    <w:rsid w:val="00822D3D"/>
    <w:rPr>
      <w:rFonts w:ascii="Courier New" w:hAnsi="Courier New"/>
      <w:sz w:val="20"/>
      <w:szCs w:val="20"/>
    </w:rPr>
  </w:style>
  <w:style w:type="character" w:styleId="HTMLDefinition">
    <w:name w:val="HTML Definition"/>
    <w:basedOn w:val="DefaultParagraphFont"/>
    <w:rsid w:val="00822D3D"/>
    <w:rPr>
      <w:i/>
      <w:iCs/>
    </w:rPr>
  </w:style>
  <w:style w:type="character" w:styleId="HTMLKeyboard">
    <w:name w:val="HTML Keyboard"/>
    <w:basedOn w:val="DefaultParagraphFont"/>
    <w:rsid w:val="00822D3D"/>
    <w:rPr>
      <w:rFonts w:ascii="Courier New" w:hAnsi="Courier New"/>
      <w:sz w:val="20"/>
      <w:szCs w:val="20"/>
    </w:rPr>
  </w:style>
  <w:style w:type="paragraph" w:styleId="HTMLPreformatted">
    <w:name w:val="HTML Preformatted"/>
    <w:basedOn w:val="Normal"/>
    <w:link w:val="HTMLPreformattedChar"/>
    <w:uiPriority w:val="99"/>
    <w:rsid w:val="00822D3D"/>
    <w:pPr>
      <w:spacing w:before="60" w:after="60" w:line="280" w:lineRule="exact"/>
    </w:pPr>
    <w:rPr>
      <w:rFonts w:ascii="Courier New" w:eastAsia="SimSun" w:hAnsi="Courier New" w:cs="Segoe UI"/>
      <w:kern w:val="24"/>
      <w:sz w:val="20"/>
      <w:szCs w:val="20"/>
    </w:rPr>
  </w:style>
  <w:style w:type="character" w:customStyle="1" w:styleId="HTMLPreformattedChar">
    <w:name w:val="HTML Preformatted Char"/>
    <w:basedOn w:val="DefaultParagraphFont"/>
    <w:link w:val="HTMLPreformatted"/>
    <w:uiPriority w:val="99"/>
    <w:rsid w:val="00822D3D"/>
    <w:rPr>
      <w:rFonts w:ascii="Courier New" w:eastAsia="SimSun" w:hAnsi="Courier New" w:cs="Segoe UI"/>
      <w:kern w:val="24"/>
      <w:sz w:val="20"/>
      <w:szCs w:val="20"/>
    </w:rPr>
  </w:style>
  <w:style w:type="character" w:styleId="HTMLSample">
    <w:name w:val="HTML Sample"/>
    <w:basedOn w:val="DefaultParagraphFont"/>
    <w:rsid w:val="00822D3D"/>
    <w:rPr>
      <w:rFonts w:ascii="Courier New" w:hAnsi="Courier New"/>
    </w:rPr>
  </w:style>
  <w:style w:type="character" w:styleId="HTMLTypewriter">
    <w:name w:val="HTML Typewriter"/>
    <w:basedOn w:val="DefaultParagraphFont"/>
    <w:rsid w:val="00822D3D"/>
    <w:rPr>
      <w:rFonts w:ascii="Courier New" w:hAnsi="Courier New"/>
      <w:sz w:val="20"/>
      <w:szCs w:val="20"/>
    </w:rPr>
  </w:style>
  <w:style w:type="character" w:styleId="HTMLVariable">
    <w:name w:val="HTML Variable"/>
    <w:basedOn w:val="DefaultParagraphFont"/>
    <w:rsid w:val="00822D3D"/>
    <w:rPr>
      <w:i/>
      <w:iCs/>
    </w:rPr>
  </w:style>
  <w:style w:type="character" w:styleId="LineNumber">
    <w:name w:val="line number"/>
    <w:basedOn w:val="DefaultParagraphFont"/>
    <w:rsid w:val="00822D3D"/>
  </w:style>
  <w:style w:type="paragraph" w:styleId="List">
    <w:name w:val="List"/>
    <w:basedOn w:val="Normal"/>
    <w:rsid w:val="00822D3D"/>
    <w:pPr>
      <w:spacing w:before="60" w:after="60" w:line="280" w:lineRule="exact"/>
      <w:ind w:left="360" w:hanging="360"/>
    </w:pPr>
    <w:rPr>
      <w:rFonts w:ascii="Segoe UI" w:eastAsia="SimSun" w:hAnsi="Segoe UI" w:cs="Segoe UI"/>
      <w:kern w:val="24"/>
      <w:sz w:val="20"/>
      <w:szCs w:val="20"/>
    </w:rPr>
  </w:style>
  <w:style w:type="paragraph" w:styleId="List2">
    <w:name w:val="List 2"/>
    <w:basedOn w:val="Normal"/>
    <w:rsid w:val="00822D3D"/>
    <w:pPr>
      <w:spacing w:before="60" w:after="60" w:line="280" w:lineRule="exact"/>
      <w:ind w:left="720" w:hanging="360"/>
    </w:pPr>
    <w:rPr>
      <w:rFonts w:ascii="Segoe UI" w:eastAsia="SimSun" w:hAnsi="Segoe UI" w:cs="Segoe UI"/>
      <w:kern w:val="24"/>
      <w:sz w:val="20"/>
      <w:szCs w:val="20"/>
    </w:rPr>
  </w:style>
  <w:style w:type="paragraph" w:styleId="List3">
    <w:name w:val="List 3"/>
    <w:basedOn w:val="Normal"/>
    <w:rsid w:val="00822D3D"/>
    <w:pPr>
      <w:spacing w:before="60" w:after="60" w:line="280" w:lineRule="exact"/>
      <w:ind w:left="1080" w:hanging="360"/>
    </w:pPr>
    <w:rPr>
      <w:rFonts w:ascii="Segoe UI" w:eastAsia="SimSun" w:hAnsi="Segoe UI" w:cs="Segoe UI"/>
      <w:kern w:val="24"/>
      <w:sz w:val="20"/>
      <w:szCs w:val="20"/>
    </w:rPr>
  </w:style>
  <w:style w:type="paragraph" w:styleId="List4">
    <w:name w:val="List 4"/>
    <w:basedOn w:val="Normal"/>
    <w:rsid w:val="00822D3D"/>
    <w:pPr>
      <w:spacing w:before="60" w:after="60" w:line="280" w:lineRule="exact"/>
      <w:ind w:left="1440" w:hanging="360"/>
    </w:pPr>
    <w:rPr>
      <w:rFonts w:ascii="Segoe UI" w:eastAsia="SimSun" w:hAnsi="Segoe UI" w:cs="Segoe UI"/>
      <w:kern w:val="24"/>
      <w:sz w:val="20"/>
      <w:szCs w:val="20"/>
    </w:rPr>
  </w:style>
  <w:style w:type="paragraph" w:styleId="List5">
    <w:name w:val="List 5"/>
    <w:basedOn w:val="Normal"/>
    <w:rsid w:val="00822D3D"/>
    <w:pPr>
      <w:spacing w:before="60" w:after="60" w:line="280" w:lineRule="exact"/>
      <w:ind w:left="1800" w:hanging="360"/>
    </w:pPr>
    <w:rPr>
      <w:rFonts w:ascii="Segoe UI" w:eastAsia="SimSun" w:hAnsi="Segoe UI" w:cs="Segoe UI"/>
      <w:kern w:val="24"/>
      <w:sz w:val="20"/>
      <w:szCs w:val="20"/>
    </w:rPr>
  </w:style>
  <w:style w:type="paragraph" w:styleId="ListBullet">
    <w:name w:val="List Bullet"/>
    <w:basedOn w:val="Normal"/>
    <w:link w:val="ListBulletChar"/>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Bullet2">
    <w:name w:val="List Bullet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Bullet3">
    <w:name w:val="List Bullet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Bullet4">
    <w:name w:val="List Bullet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Bullet5">
    <w:name w:val="List Bullet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ListContinue">
    <w:name w:val="List Continue"/>
    <w:basedOn w:val="Normal"/>
    <w:rsid w:val="00822D3D"/>
    <w:pPr>
      <w:spacing w:before="60" w:after="120" w:line="280" w:lineRule="exact"/>
      <w:ind w:left="360"/>
    </w:pPr>
    <w:rPr>
      <w:rFonts w:ascii="Segoe UI" w:eastAsia="SimSun" w:hAnsi="Segoe UI" w:cs="Segoe UI"/>
      <w:kern w:val="24"/>
      <w:sz w:val="20"/>
      <w:szCs w:val="20"/>
    </w:rPr>
  </w:style>
  <w:style w:type="paragraph" w:styleId="ListContinue2">
    <w:name w:val="List Continue 2"/>
    <w:basedOn w:val="Normal"/>
    <w:rsid w:val="00822D3D"/>
    <w:pPr>
      <w:spacing w:before="60" w:after="120" w:line="280" w:lineRule="exact"/>
      <w:ind w:left="720"/>
    </w:pPr>
    <w:rPr>
      <w:rFonts w:ascii="Segoe UI" w:eastAsia="SimSun" w:hAnsi="Segoe UI" w:cs="Segoe UI"/>
      <w:kern w:val="24"/>
      <w:sz w:val="20"/>
      <w:szCs w:val="20"/>
    </w:rPr>
  </w:style>
  <w:style w:type="paragraph" w:styleId="ListContinue3">
    <w:name w:val="List Continue 3"/>
    <w:basedOn w:val="Normal"/>
    <w:rsid w:val="00822D3D"/>
    <w:pPr>
      <w:spacing w:before="60" w:after="120" w:line="280" w:lineRule="exact"/>
      <w:ind w:left="1080"/>
    </w:pPr>
    <w:rPr>
      <w:rFonts w:ascii="Segoe UI" w:eastAsia="SimSun" w:hAnsi="Segoe UI" w:cs="Segoe UI"/>
      <w:kern w:val="24"/>
      <w:sz w:val="20"/>
      <w:szCs w:val="20"/>
    </w:rPr>
  </w:style>
  <w:style w:type="paragraph" w:styleId="ListContinue4">
    <w:name w:val="List Continue 4"/>
    <w:basedOn w:val="Normal"/>
    <w:rsid w:val="00822D3D"/>
    <w:pPr>
      <w:spacing w:before="60" w:after="120" w:line="280" w:lineRule="exact"/>
      <w:ind w:left="1440"/>
    </w:pPr>
    <w:rPr>
      <w:rFonts w:ascii="Segoe UI" w:eastAsia="SimSun" w:hAnsi="Segoe UI" w:cs="Segoe UI"/>
      <w:kern w:val="24"/>
      <w:sz w:val="20"/>
      <w:szCs w:val="20"/>
    </w:rPr>
  </w:style>
  <w:style w:type="paragraph" w:styleId="ListContinue5">
    <w:name w:val="List Continue 5"/>
    <w:basedOn w:val="Normal"/>
    <w:rsid w:val="00822D3D"/>
    <w:pPr>
      <w:spacing w:before="60" w:after="120" w:line="280" w:lineRule="exact"/>
      <w:ind w:left="1800"/>
    </w:pPr>
    <w:rPr>
      <w:rFonts w:ascii="Segoe UI" w:eastAsia="SimSun" w:hAnsi="Segoe UI" w:cs="Segoe UI"/>
      <w:kern w:val="24"/>
      <w:sz w:val="20"/>
      <w:szCs w:val="20"/>
    </w:rPr>
  </w:style>
  <w:style w:type="paragraph" w:styleId="ListNumber">
    <w:name w:val="List Number"/>
    <w:basedOn w:val="Normal"/>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Number2">
    <w:name w:val="List Number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Number3">
    <w:name w:val="List Number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Number4">
    <w:name w:val="List Number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Number5">
    <w:name w:val="List Number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MessageHeader">
    <w:name w:val="Message Header"/>
    <w:basedOn w:val="Normal"/>
    <w:link w:val="MessageHeaderChar"/>
    <w:rsid w:val="00822D3D"/>
    <w:pPr>
      <w:pBdr>
        <w:top w:val="single" w:sz="6" w:space="1" w:color="auto"/>
        <w:left w:val="single" w:sz="6" w:space="1" w:color="auto"/>
        <w:bottom w:val="single" w:sz="6" w:space="1" w:color="auto"/>
        <w:right w:val="single" w:sz="6" w:space="1" w:color="auto"/>
      </w:pBdr>
      <w:shd w:val="pct20" w:color="auto" w:fill="auto"/>
      <w:spacing w:before="60" w:after="60" w:line="280" w:lineRule="exact"/>
      <w:ind w:left="1080" w:hanging="1080"/>
    </w:pPr>
    <w:rPr>
      <w:rFonts w:ascii="Segoe UI" w:eastAsia="SimSun" w:hAnsi="Segoe UI" w:cs="Segoe UI"/>
      <w:kern w:val="24"/>
      <w:sz w:val="24"/>
      <w:szCs w:val="24"/>
    </w:rPr>
  </w:style>
  <w:style w:type="character" w:customStyle="1" w:styleId="MessageHeaderChar">
    <w:name w:val="Message Header Char"/>
    <w:basedOn w:val="DefaultParagraphFont"/>
    <w:link w:val="MessageHeader"/>
    <w:rsid w:val="00822D3D"/>
    <w:rPr>
      <w:rFonts w:ascii="Segoe UI" w:eastAsia="SimSun" w:hAnsi="Segoe UI" w:cs="Segoe UI"/>
      <w:kern w:val="24"/>
      <w:sz w:val="24"/>
      <w:szCs w:val="24"/>
      <w:shd w:val="pct20" w:color="auto" w:fill="auto"/>
    </w:rPr>
  </w:style>
  <w:style w:type="paragraph" w:styleId="NormalIndent">
    <w:name w:val="Normal Indent"/>
    <w:basedOn w:val="Normal"/>
    <w:rsid w:val="00822D3D"/>
    <w:pPr>
      <w:spacing w:before="60" w:after="60" w:line="280" w:lineRule="exact"/>
      <w:ind w:left="720"/>
    </w:pPr>
    <w:rPr>
      <w:rFonts w:ascii="Segoe UI" w:eastAsia="SimSun" w:hAnsi="Segoe UI" w:cs="Segoe UI"/>
      <w:kern w:val="24"/>
      <w:sz w:val="20"/>
      <w:szCs w:val="20"/>
    </w:rPr>
  </w:style>
  <w:style w:type="paragraph" w:styleId="NoteHeading">
    <w:name w:val="Note Heading"/>
    <w:basedOn w:val="Normal"/>
    <w:next w:val="Normal"/>
    <w:link w:val="NoteHeadingChar"/>
    <w:rsid w:val="00822D3D"/>
    <w:pPr>
      <w:spacing w:before="60" w:after="60" w:line="280" w:lineRule="exact"/>
    </w:pPr>
    <w:rPr>
      <w:rFonts w:ascii="Segoe UI" w:eastAsia="SimSun" w:hAnsi="Segoe UI" w:cs="Segoe UI"/>
      <w:kern w:val="24"/>
      <w:sz w:val="20"/>
      <w:szCs w:val="20"/>
    </w:rPr>
  </w:style>
  <w:style w:type="character" w:customStyle="1" w:styleId="NoteHeadingChar">
    <w:name w:val="Note Heading Char"/>
    <w:basedOn w:val="DefaultParagraphFont"/>
    <w:link w:val="NoteHeading"/>
    <w:rsid w:val="00822D3D"/>
    <w:rPr>
      <w:rFonts w:ascii="Segoe UI" w:eastAsia="SimSun" w:hAnsi="Segoe UI" w:cs="Segoe UI"/>
      <w:kern w:val="24"/>
      <w:sz w:val="20"/>
      <w:szCs w:val="20"/>
    </w:rPr>
  </w:style>
  <w:style w:type="paragraph" w:styleId="PlainText">
    <w:name w:val="Plain Text"/>
    <w:basedOn w:val="Normal"/>
    <w:link w:val="PlainTextChar"/>
    <w:rsid w:val="00822D3D"/>
    <w:pPr>
      <w:spacing w:before="60" w:after="60" w:line="280" w:lineRule="exact"/>
    </w:pPr>
    <w:rPr>
      <w:rFonts w:ascii="Courier New" w:eastAsia="SimSun" w:hAnsi="Courier New" w:cs="Segoe UI"/>
      <w:kern w:val="24"/>
      <w:sz w:val="20"/>
      <w:szCs w:val="20"/>
    </w:rPr>
  </w:style>
  <w:style w:type="character" w:customStyle="1" w:styleId="PlainTextChar">
    <w:name w:val="Plain Text Char"/>
    <w:basedOn w:val="DefaultParagraphFont"/>
    <w:link w:val="PlainText"/>
    <w:rsid w:val="00822D3D"/>
    <w:rPr>
      <w:rFonts w:ascii="Courier New" w:eastAsia="SimSun" w:hAnsi="Courier New" w:cs="Segoe UI"/>
      <w:kern w:val="24"/>
      <w:sz w:val="20"/>
      <w:szCs w:val="20"/>
    </w:rPr>
  </w:style>
  <w:style w:type="paragraph" w:styleId="Salutation">
    <w:name w:val="Salutation"/>
    <w:basedOn w:val="Normal"/>
    <w:next w:val="Normal"/>
    <w:link w:val="SalutationChar"/>
    <w:rsid w:val="00822D3D"/>
    <w:pPr>
      <w:spacing w:before="60" w:after="60" w:line="280" w:lineRule="exact"/>
    </w:pPr>
    <w:rPr>
      <w:rFonts w:ascii="Segoe UI" w:eastAsia="SimSun" w:hAnsi="Segoe UI" w:cs="Segoe UI"/>
      <w:kern w:val="24"/>
      <w:sz w:val="20"/>
      <w:szCs w:val="20"/>
    </w:rPr>
  </w:style>
  <w:style w:type="character" w:customStyle="1" w:styleId="SalutationChar">
    <w:name w:val="Salutation Char"/>
    <w:basedOn w:val="DefaultParagraphFont"/>
    <w:link w:val="Salutation"/>
    <w:rsid w:val="00822D3D"/>
    <w:rPr>
      <w:rFonts w:ascii="Segoe UI" w:eastAsia="SimSun" w:hAnsi="Segoe UI" w:cs="Segoe UI"/>
      <w:kern w:val="24"/>
      <w:sz w:val="20"/>
      <w:szCs w:val="20"/>
    </w:rPr>
  </w:style>
  <w:style w:type="paragraph" w:styleId="Signature">
    <w:name w:val="Signature"/>
    <w:basedOn w:val="Normal"/>
    <w:link w:val="SignatureChar"/>
    <w:rsid w:val="00822D3D"/>
    <w:pPr>
      <w:spacing w:before="60" w:after="60" w:line="280" w:lineRule="exact"/>
      <w:ind w:left="4320"/>
    </w:pPr>
    <w:rPr>
      <w:rFonts w:ascii="Segoe UI" w:eastAsia="SimSun" w:hAnsi="Segoe UI" w:cs="Segoe UI"/>
      <w:kern w:val="24"/>
      <w:sz w:val="20"/>
      <w:szCs w:val="20"/>
    </w:rPr>
  </w:style>
  <w:style w:type="character" w:customStyle="1" w:styleId="SignatureChar">
    <w:name w:val="Signature Char"/>
    <w:basedOn w:val="DefaultParagraphFont"/>
    <w:link w:val="Signature"/>
    <w:rsid w:val="00822D3D"/>
    <w:rPr>
      <w:rFonts w:ascii="Segoe UI" w:eastAsia="SimSun" w:hAnsi="Segoe UI" w:cs="Segoe UI"/>
      <w:kern w:val="24"/>
      <w:sz w:val="20"/>
      <w:szCs w:val="20"/>
    </w:rPr>
  </w:style>
  <w:style w:type="table" w:styleId="Table3Deffects1">
    <w:name w:val="Table 3D effects 1"/>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22D3D"/>
    <w:pPr>
      <w:spacing w:before="60" w:after="60" w:line="260" w:lineRule="exact"/>
    </w:pPr>
    <w:rPr>
      <w:rFonts w:ascii="Segoe UI" w:eastAsia="Segoe UI" w:hAnsi="Segoe UI" w:cs="Segoe UI"/>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22D3D"/>
    <w:pPr>
      <w:spacing w:before="60" w:after="60" w:line="260" w:lineRule="exact"/>
    </w:pPr>
    <w:rPr>
      <w:rFonts w:ascii="Segoe UI" w:eastAsia="Segoe UI" w:hAnsi="Segoe UI" w:cs="Segoe UI"/>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22D3D"/>
    <w:pPr>
      <w:spacing w:before="60" w:after="60" w:line="260" w:lineRule="exact"/>
    </w:pPr>
    <w:rPr>
      <w:rFonts w:ascii="Segoe UI" w:eastAsia="Segoe UI" w:hAnsi="Segoe UI" w:cs="Segoe UI"/>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22D3D"/>
    <w:pPr>
      <w:spacing w:before="60" w:after="60" w:line="260" w:lineRule="exact"/>
    </w:pPr>
    <w:rPr>
      <w:rFonts w:ascii="Segoe UI" w:eastAsia="Segoe UI" w:hAnsi="Segoe UI" w:cs="Segoe UI"/>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22D3D"/>
    <w:pPr>
      <w:spacing w:before="60" w:after="60" w:line="260" w:lineRule="exact"/>
    </w:pPr>
    <w:rPr>
      <w:rFonts w:ascii="Segoe UI" w:eastAsia="Segoe UI" w:hAnsi="Segoe UI" w:cs="Segoe UI"/>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22D3D"/>
    <w:pPr>
      <w:spacing w:before="60" w:after="60" w:line="260" w:lineRule="exact"/>
    </w:pPr>
    <w:rPr>
      <w:rFonts w:ascii="Segoe UI" w:eastAsia="Segoe UI" w:hAnsi="Segoe UI" w:cs="Segoe UI"/>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22D3D"/>
    <w:pPr>
      <w:spacing w:before="60" w:after="60" w:line="260" w:lineRule="exact"/>
    </w:pPr>
    <w:rPr>
      <w:rFonts w:ascii="Segoe UI" w:eastAsia="Segoe UI" w:hAnsi="Segoe UI" w:cs="Segoe UI"/>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22D3D"/>
    <w:pPr>
      <w:spacing w:before="60" w:after="60" w:line="260" w:lineRule="exact"/>
    </w:pPr>
    <w:rPr>
      <w:rFonts w:ascii="Segoe UI" w:eastAsia="Segoe UI" w:hAnsi="Segoe UI" w:cs="Segoe UI"/>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22D3D"/>
    <w:pPr>
      <w:spacing w:before="60" w:after="60" w:line="260" w:lineRule="exact"/>
    </w:pPr>
    <w:rPr>
      <w:rFonts w:ascii="Segoe UI" w:eastAsia="Segoe UI" w:hAnsi="Segoe UI" w:cs="Segoe U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22D3D"/>
    <w:pPr>
      <w:spacing w:before="60" w:after="60" w:line="260" w:lineRule="exact"/>
    </w:pPr>
    <w:rPr>
      <w:rFonts w:ascii="Segoe UI" w:eastAsia="Segoe UI" w:hAnsi="Segoe UI" w:cs="Segoe UI"/>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22D3D"/>
    <w:pPr>
      <w:spacing w:before="60" w:after="60" w:line="260" w:lineRule="exact"/>
    </w:pPr>
    <w:rPr>
      <w:rFonts w:ascii="Segoe UI" w:eastAsia="Segoe UI" w:hAnsi="Segoe UI" w:cs="Segoe UI"/>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22D3D"/>
    <w:pPr>
      <w:spacing w:before="60" w:after="60" w:line="260" w:lineRule="exact"/>
    </w:pPr>
    <w:rPr>
      <w:rFonts w:ascii="Segoe UI" w:eastAsia="Segoe UI" w:hAnsi="Segoe UI" w:cs="Segoe UI"/>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22D3D"/>
    <w:pPr>
      <w:spacing w:before="60" w:after="60" w:line="260" w:lineRule="exact"/>
    </w:pPr>
    <w:rPr>
      <w:rFonts w:ascii="Segoe UI" w:eastAsia="Segoe UI" w:hAnsi="Segoe UI" w:cs="Segoe UI"/>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22D3D"/>
    <w:pPr>
      <w:spacing w:before="60" w:after="60" w:line="260" w:lineRule="exact"/>
    </w:pPr>
    <w:rPr>
      <w:rFonts w:ascii="Segoe UI" w:eastAsia="Segoe UI" w:hAnsi="Segoe UI" w:cs="Segoe UI"/>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22D3D"/>
    <w:pPr>
      <w:spacing w:before="60" w:after="60" w:line="260" w:lineRule="exact"/>
    </w:pPr>
    <w:rPr>
      <w:rFonts w:ascii="Segoe UI" w:eastAsia="Segoe UI" w:hAnsi="Segoe UI" w:cs="Segoe UI"/>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22D3D"/>
    <w:pPr>
      <w:spacing w:before="60" w:after="60" w:line="260" w:lineRule="exact"/>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ystem">
    <w:name w:val="System"/>
    <w:aliases w:val="sys"/>
    <w:basedOn w:val="DefaultParagraphFont"/>
    <w:locked/>
    <w:rsid w:val="00822D3D"/>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822D3D"/>
    <w:rPr>
      <w:b/>
      <w:color w:val="auto"/>
      <w:szCs w:val="18"/>
      <w:u w:val="none"/>
    </w:rPr>
  </w:style>
  <w:style w:type="character" w:customStyle="1" w:styleId="UnmanagedCodeEntityReference">
    <w:name w:val="Unmanaged Code Entity Reference"/>
    <w:aliases w:val="ucer"/>
    <w:basedOn w:val="DefaultParagraphFont"/>
    <w:locked/>
    <w:rsid w:val="00822D3D"/>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22D3D"/>
    <w:rPr>
      <w:b/>
      <w:szCs w:val="18"/>
    </w:rPr>
  </w:style>
  <w:style w:type="character" w:customStyle="1" w:styleId="Placeholder">
    <w:name w:val="Placeholder"/>
    <w:aliases w:val="ph"/>
    <w:basedOn w:val="DefaultParagraphFont"/>
    <w:rsid w:val="00822D3D"/>
    <w:rPr>
      <w:i/>
      <w:color w:val="auto"/>
      <w:szCs w:val="18"/>
      <w:u w:val="none"/>
    </w:rPr>
  </w:style>
  <w:style w:type="character" w:customStyle="1" w:styleId="Math">
    <w:name w:val="Math"/>
    <w:aliases w:val="m"/>
    <w:basedOn w:val="DefaultParagraphFont"/>
    <w:locked/>
    <w:rsid w:val="00822D3D"/>
    <w:rPr>
      <w:i/>
      <w:color w:val="C0C0C0"/>
      <w:szCs w:val="18"/>
      <w:u w:val="none"/>
      <w:bdr w:val="none" w:sz="0" w:space="0" w:color="auto"/>
      <w:shd w:val="clear" w:color="auto" w:fill="auto"/>
    </w:rPr>
  </w:style>
  <w:style w:type="character" w:customStyle="1" w:styleId="NewTerm">
    <w:name w:val="New Term"/>
    <w:aliases w:val="nt"/>
    <w:basedOn w:val="DefaultParagraphFont"/>
    <w:locked/>
    <w:rsid w:val="00822D3D"/>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inList2">
    <w:name w:val="Bulleted Dynamic Link in List 2"/>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
    <w:name w:val="Bulleted Dynamic Link"/>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LabelChar">
    <w:name w:val="Label Char"/>
    <w:aliases w:val="l Char"/>
    <w:basedOn w:val="DefaultParagraphFont"/>
    <w:link w:val="Label"/>
    <w:rsid w:val="00822D3D"/>
    <w:rPr>
      <w:rFonts w:ascii="Segoe UI" w:eastAsia="SimSun" w:hAnsi="Segoe UI" w:cs="Segoe UI"/>
      <w:b/>
      <w:kern w:val="24"/>
      <w:sz w:val="20"/>
      <w:szCs w:val="20"/>
    </w:rPr>
  </w:style>
  <w:style w:type="character" w:customStyle="1" w:styleId="LabelinList1Char">
    <w:name w:val="Label in List 1 Char"/>
    <w:aliases w:val="l1 Char"/>
    <w:basedOn w:val="LabelChar"/>
    <w:link w:val="LabelinList1"/>
    <w:rsid w:val="00822D3D"/>
    <w:rPr>
      <w:rFonts w:ascii="Segoe UI" w:eastAsia="SimSun" w:hAnsi="Segoe UI" w:cs="Segoe UI"/>
      <w:b/>
      <w:kern w:val="24"/>
      <w:sz w:val="20"/>
      <w:szCs w:val="20"/>
    </w:rPr>
  </w:style>
  <w:style w:type="paragraph" w:customStyle="1" w:styleId="Strikethrough">
    <w:name w:val="Strikethrough"/>
    <w:aliases w:val="strike"/>
    <w:basedOn w:val="Normal"/>
    <w:rsid w:val="00822D3D"/>
    <w:pPr>
      <w:spacing w:before="60" w:after="60" w:line="280" w:lineRule="exact"/>
    </w:pPr>
    <w:rPr>
      <w:rFonts w:ascii="Segoe UI" w:eastAsia="SimSun" w:hAnsi="Segoe UI" w:cs="Segoe UI"/>
      <w:strike/>
      <w:kern w:val="24"/>
      <w:sz w:val="20"/>
      <w:szCs w:val="20"/>
    </w:rPr>
  </w:style>
  <w:style w:type="paragraph" w:customStyle="1" w:styleId="TableFootnote">
    <w:name w:val="Table Footnote"/>
    <w:aliases w:val="tf"/>
    <w:basedOn w:val="Normal"/>
    <w:rsid w:val="00822D3D"/>
    <w:pPr>
      <w:spacing w:before="80" w:after="80" w:line="280" w:lineRule="exact"/>
      <w:ind w:left="216" w:hanging="216"/>
    </w:pPr>
    <w:rPr>
      <w:rFonts w:ascii="Segoe UI" w:eastAsia="SimSun" w:hAnsi="Segoe UI" w:cs="Segoe UI"/>
      <w:kern w:val="24"/>
      <w:sz w:val="20"/>
      <w:szCs w:val="20"/>
    </w:rPr>
  </w:style>
  <w:style w:type="paragraph" w:customStyle="1" w:styleId="TableFootnoteinList1">
    <w:name w:val="Table Footnote in List 1"/>
    <w:aliases w:val="tf1"/>
    <w:basedOn w:val="TableFootnote"/>
    <w:rsid w:val="00822D3D"/>
    <w:pPr>
      <w:ind w:left="576"/>
    </w:pPr>
  </w:style>
  <w:style w:type="paragraph" w:customStyle="1" w:styleId="TableFootnoteinList2">
    <w:name w:val="Table Footnote in List 2"/>
    <w:aliases w:val="tf2"/>
    <w:basedOn w:val="TableFootnote"/>
    <w:rsid w:val="00822D3D"/>
    <w:pPr>
      <w:ind w:left="936"/>
    </w:pPr>
  </w:style>
  <w:style w:type="character" w:customStyle="1" w:styleId="DynamicLink">
    <w:name w:val="Dynamic Link"/>
    <w:aliases w:val="dl"/>
    <w:basedOn w:val="DefaultParagraphFont"/>
    <w:locked/>
    <w:rsid w:val="00822D3D"/>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22D3D"/>
    <w:pPr>
      <w:spacing w:after="0" w:line="240" w:lineRule="auto"/>
    </w:pPr>
    <w:rPr>
      <w:rFonts w:ascii="Segoe UI" w:eastAsia="Segoe UI" w:hAnsi="Segoe UI" w:cs="Segoe UI"/>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PrintDivisionNumber">
    <w:name w:val="Print Division Number"/>
    <w:aliases w:val="pdn"/>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DivisionTitle">
    <w:name w:val="Print Division Title"/>
    <w:aliases w:val="pdt"/>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MSCorp">
    <w:name w:val="Print MS Corp"/>
    <w:aliases w:val="pms"/>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RevisionHistory">
    <w:name w:val="Revision History"/>
    <w:aliases w:val="rh"/>
    <w:basedOn w:val="Normal"/>
    <w:locked/>
    <w:rsid w:val="00822D3D"/>
    <w:pPr>
      <w:spacing w:after="0" w:line="240" w:lineRule="auto"/>
    </w:pPr>
    <w:rPr>
      <w:rFonts w:ascii="Segoe UI" w:eastAsia="SimSun" w:hAnsi="Segoe UI" w:cs="Segoe UI"/>
      <w:color w:val="C0C0C0"/>
      <w:kern w:val="24"/>
      <w:sz w:val="20"/>
      <w:szCs w:val="20"/>
    </w:rPr>
  </w:style>
  <w:style w:type="character" w:customStyle="1" w:styleId="SV">
    <w:name w:val="SV"/>
    <w:basedOn w:val="DefaultParagraphFont"/>
    <w:locked/>
    <w:rsid w:val="00822D3D"/>
    <w:rPr>
      <w:rFonts w:ascii="Segoe UI" w:hAnsi="Segoe UI"/>
      <w:color w:val="C0C0C0"/>
      <w:sz w:val="20"/>
      <w:szCs w:val="18"/>
      <w:bdr w:val="none" w:sz="0" w:space="0" w:color="auto"/>
      <w:shd w:val="clear" w:color="auto" w:fill="auto"/>
    </w:rPr>
  </w:style>
  <w:style w:type="paragraph" w:customStyle="1" w:styleId="Copyright">
    <w:name w:val="Copyright"/>
    <w:aliases w:val="copy"/>
    <w:basedOn w:val="Normal"/>
    <w:rsid w:val="00822D3D"/>
    <w:pPr>
      <w:tabs>
        <w:tab w:val="left" w:pos="936"/>
        <w:tab w:val="left" w:pos="1440"/>
        <w:tab w:val="left" w:pos="1627"/>
        <w:tab w:val="left" w:pos="1800"/>
        <w:tab w:val="left" w:pos="2160"/>
        <w:tab w:val="left" w:pos="2520"/>
        <w:tab w:val="left" w:pos="4680"/>
      </w:tabs>
      <w:spacing w:before="20" w:after="120" w:line="160" w:lineRule="exact"/>
    </w:pPr>
    <w:rPr>
      <w:rFonts w:ascii="Segoe UI" w:eastAsia="SimSun" w:hAnsi="Segoe UI" w:cs="Segoe UI"/>
      <w:i/>
      <w:kern w:val="24"/>
      <w:sz w:val="16"/>
      <w:szCs w:val="20"/>
    </w:rPr>
  </w:style>
  <w:style w:type="paragraph" w:customStyle="1" w:styleId="AlertLabelinList2">
    <w:name w:val="Alert Label in List 2"/>
    <w:aliases w:val="al2"/>
    <w:basedOn w:val="AlertLabel"/>
    <w:rsid w:val="00822D3D"/>
    <w:pPr>
      <w:framePr w:wrap="notBeside"/>
      <w:ind w:left="720"/>
    </w:pPr>
  </w:style>
  <w:style w:type="paragraph" w:customStyle="1" w:styleId="ProcedureTitle">
    <w:name w:val="Procedure Title"/>
    <w:aliases w:val="prt"/>
    <w:basedOn w:val="Normal"/>
    <w:rsid w:val="00822D3D"/>
    <w:pPr>
      <w:keepNext/>
      <w:framePr w:wrap="notBeside" w:vAnchor="text" w:hAnchor="text" w:y="1"/>
      <w:spacing w:before="240" w:after="60" w:line="240" w:lineRule="auto"/>
      <w:ind w:left="360" w:hanging="360"/>
    </w:pPr>
    <w:rPr>
      <w:rFonts w:ascii="Segoe UI" w:eastAsia="SimSun" w:hAnsi="Segoe UI" w:cs="Segoe UI"/>
      <w:b/>
      <w:kern w:val="24"/>
      <w:sz w:val="20"/>
      <w:szCs w:val="20"/>
    </w:rPr>
  </w:style>
  <w:style w:type="paragraph" w:customStyle="1" w:styleId="TextIndented">
    <w:name w:val="Text Indented"/>
    <w:aliases w:val="ti"/>
    <w:basedOn w:val="Normal"/>
    <w:rsid w:val="00822D3D"/>
    <w:pPr>
      <w:tabs>
        <w:tab w:val="left" w:pos="936"/>
        <w:tab w:val="left" w:pos="1440"/>
        <w:tab w:val="left" w:pos="1627"/>
        <w:tab w:val="left" w:pos="1800"/>
        <w:tab w:val="left" w:pos="2160"/>
        <w:tab w:val="left" w:pos="2520"/>
        <w:tab w:val="left" w:pos="4680"/>
      </w:tabs>
      <w:spacing w:before="60" w:after="60" w:line="280" w:lineRule="exact"/>
      <w:ind w:left="360"/>
    </w:pPr>
    <w:rPr>
      <w:rFonts w:ascii="Segoe UI" w:eastAsia="SimSun" w:hAnsi="Segoe UI" w:cs="Segoe UI"/>
      <w:kern w:val="24"/>
      <w:sz w:val="20"/>
      <w:szCs w:val="20"/>
    </w:rPr>
  </w:style>
  <w:style w:type="character" w:customStyle="1" w:styleId="CodeChar">
    <w:name w:val="Code Char"/>
    <w:aliases w:val="c Char"/>
    <w:basedOn w:val="DefaultParagraphFont"/>
    <w:link w:val="Code"/>
    <w:rsid w:val="00822D3D"/>
    <w:rPr>
      <w:rFonts w:ascii="Courier New" w:eastAsia="Segoe UI" w:hAnsi="Courier New" w:cs="Segoe UI"/>
      <w:noProof/>
      <w:color w:val="000000" w:themeColor="text1"/>
      <w:sz w:val="16"/>
      <w:szCs w:val="16"/>
    </w:rPr>
  </w:style>
  <w:style w:type="character" w:customStyle="1" w:styleId="ListBulletChar">
    <w:name w:val="List Bullet Char"/>
    <w:basedOn w:val="DefaultParagraphFont"/>
    <w:link w:val="ListBullet"/>
    <w:rsid w:val="00822D3D"/>
    <w:rPr>
      <w:rFonts w:ascii="Segoe UI" w:eastAsia="SimSun" w:hAnsi="Segoe UI" w:cs="Segoe UI"/>
      <w:kern w:val="24"/>
      <w:sz w:val="20"/>
      <w:szCs w:val="20"/>
    </w:rPr>
  </w:style>
  <w:style w:type="character" w:customStyle="1" w:styleId="BulletedList2Char">
    <w:name w:val="Bulleted List 2 Char"/>
    <w:aliases w:val="bl2 Char Char"/>
    <w:basedOn w:val="ListBulletChar"/>
    <w:link w:val="BulletedList2"/>
    <w:rsid w:val="00822D3D"/>
    <w:rPr>
      <w:rFonts w:ascii="Segoe UI" w:eastAsia="SimSun" w:hAnsi="Segoe UI" w:cs="Segoe UI"/>
      <w:kern w:val="24"/>
      <w:sz w:val="20"/>
      <w:szCs w:val="20"/>
    </w:rPr>
  </w:style>
  <w:style w:type="paragraph" w:customStyle="1" w:styleId="PageHeader">
    <w:name w:val="Page Header"/>
    <w:aliases w:val="pgh"/>
    <w:basedOn w:val="Normal"/>
    <w:rsid w:val="00822D3D"/>
    <w:pPr>
      <w:spacing w:after="240" w:line="240" w:lineRule="auto"/>
      <w:jc w:val="right"/>
    </w:pPr>
    <w:rPr>
      <w:rFonts w:ascii="Segoe UI" w:eastAsia="SimSun" w:hAnsi="Segoe UI" w:cs="Segoe UI"/>
      <w:b/>
      <w:kern w:val="24"/>
      <w:sz w:val="20"/>
      <w:szCs w:val="20"/>
    </w:rPr>
  </w:style>
  <w:style w:type="paragraph" w:customStyle="1" w:styleId="PageFooter">
    <w:name w:val="Page Footer"/>
    <w:aliases w:val="pgf"/>
    <w:basedOn w:val="Normal"/>
    <w:rsid w:val="00822D3D"/>
    <w:pPr>
      <w:spacing w:after="0" w:line="240" w:lineRule="auto"/>
      <w:jc w:val="right"/>
    </w:pPr>
    <w:rPr>
      <w:rFonts w:ascii="Segoe UI" w:eastAsia="SimSun" w:hAnsi="Segoe UI" w:cs="Segoe UI"/>
      <w:kern w:val="24"/>
      <w:sz w:val="20"/>
      <w:szCs w:val="20"/>
    </w:rPr>
  </w:style>
  <w:style w:type="paragraph" w:customStyle="1" w:styleId="PageNum">
    <w:name w:val="Page Num"/>
    <w:aliases w:val="pgn"/>
    <w:basedOn w:val="Normal"/>
    <w:rsid w:val="00822D3D"/>
    <w:pPr>
      <w:spacing w:after="0" w:line="240" w:lineRule="auto"/>
      <w:ind w:right="518"/>
      <w:jc w:val="right"/>
    </w:pPr>
    <w:rPr>
      <w:rFonts w:ascii="Segoe UI" w:eastAsia="SimSun" w:hAnsi="Segoe UI" w:cs="Segoe UI"/>
      <w:b/>
      <w:kern w:val="24"/>
      <w:sz w:val="20"/>
      <w:szCs w:val="20"/>
    </w:rPr>
  </w:style>
  <w:style w:type="character" w:customStyle="1" w:styleId="NumberedListIndexer">
    <w:name w:val="Numbered List Indexer"/>
    <w:aliases w:val="nlx"/>
    <w:basedOn w:val="DefaultParagraphFont"/>
    <w:rsid w:val="00822D3D"/>
    <w:rPr>
      <w:dstrike w:val="0"/>
      <w:vanish/>
      <w:color w:val="C0C0C0"/>
      <w:szCs w:val="18"/>
      <w:u w:val="none"/>
      <w:vertAlign w:val="baseline"/>
    </w:rPr>
  </w:style>
  <w:style w:type="paragraph" w:customStyle="1" w:styleId="ProcedureTitleinList1">
    <w:name w:val="Procedure Title in List 1"/>
    <w:aliases w:val="prt1"/>
    <w:basedOn w:val="ProcedureTitle"/>
    <w:rsid w:val="00822D3D"/>
    <w:pPr>
      <w:framePr w:wrap="notBeside"/>
    </w:pPr>
  </w:style>
  <w:style w:type="paragraph" w:customStyle="1" w:styleId="ProcedureTitleinList2">
    <w:name w:val="Procedure Title in List 2"/>
    <w:aliases w:val="prt2"/>
    <w:basedOn w:val="ProcedureTitle"/>
    <w:rsid w:val="00822D3D"/>
    <w:pPr>
      <w:framePr w:wrap="notBeside"/>
      <w:ind w:left="720"/>
    </w:pPr>
  </w:style>
  <w:style w:type="table" w:customStyle="1" w:styleId="DefinitionTable">
    <w:name w:val="Definition Table"/>
    <w:aliases w:val="dtbl"/>
    <w:basedOn w:val="TableNormal"/>
    <w:rsid w:val="00822D3D"/>
    <w:pPr>
      <w:spacing w:after="180" w:line="220" w:lineRule="exact"/>
      <w:ind w:right="1440"/>
    </w:pPr>
    <w:rPr>
      <w:rFonts w:ascii="Segoe UI" w:eastAsia="Segoe UI" w:hAnsi="Segoe UI" w:cs="Segoe UI"/>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822D3D"/>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822D3D"/>
    <w:tblPr>
      <w:tblInd w:w="907" w:type="dxa"/>
      <w:tblCellMar>
        <w:top w:w="0" w:type="dxa"/>
        <w:left w:w="0" w:type="dxa"/>
        <w:bottom w:w="0" w:type="dxa"/>
        <w:right w:w="0" w:type="dxa"/>
      </w:tblCellMar>
    </w:tblPr>
  </w:style>
  <w:style w:type="table" w:customStyle="1" w:styleId="PacketTable">
    <w:name w:val="Packet Table"/>
    <w:basedOn w:val="TableNormal"/>
    <w:rsid w:val="00822D3D"/>
    <w:pPr>
      <w:spacing w:before="60" w:after="60" w:line="240" w:lineRule="exact"/>
      <w:jc w:val="center"/>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22D3D"/>
    <w:pPr>
      <w:numPr>
        <w:numId w:val="22"/>
      </w:numPr>
      <w:spacing w:line="260" w:lineRule="exact"/>
      <w:ind w:left="1080"/>
    </w:pPr>
  </w:style>
  <w:style w:type="paragraph" w:customStyle="1" w:styleId="BulletedList6">
    <w:name w:val="Bulleted List 6"/>
    <w:aliases w:val="bl6"/>
    <w:basedOn w:val="ListBullet"/>
    <w:rsid w:val="00822D3D"/>
    <w:pPr>
      <w:numPr>
        <w:numId w:val="28"/>
      </w:numPr>
      <w:spacing w:line="260" w:lineRule="exact"/>
      <w:ind w:left="1080" w:hanging="432"/>
    </w:pPr>
  </w:style>
  <w:style w:type="paragraph" w:customStyle="1" w:styleId="BulletedList4">
    <w:name w:val="Bulleted List 4"/>
    <w:aliases w:val="bl4"/>
    <w:basedOn w:val="ListBullet"/>
    <w:rsid w:val="00822D3D"/>
    <w:pPr>
      <w:numPr>
        <w:numId w:val="23"/>
      </w:numPr>
      <w:ind w:left="1440"/>
    </w:pPr>
  </w:style>
  <w:style w:type="paragraph" w:customStyle="1" w:styleId="BulletedList5">
    <w:name w:val="Bulleted List 5"/>
    <w:aliases w:val="bl5"/>
    <w:basedOn w:val="ListBullet"/>
    <w:rsid w:val="00822D3D"/>
    <w:pPr>
      <w:numPr>
        <w:numId w:val="24"/>
      </w:numPr>
      <w:ind w:left="1800"/>
    </w:pPr>
  </w:style>
  <w:style w:type="character" w:customStyle="1" w:styleId="FooterItalic">
    <w:name w:val="Footer Italic"/>
    <w:aliases w:val="fi"/>
    <w:rsid w:val="00822D3D"/>
    <w:rPr>
      <w:rFonts w:ascii="Segoe UI" w:hAnsi="Segoe UI"/>
      <w:i/>
      <w:sz w:val="16"/>
      <w:szCs w:val="16"/>
    </w:rPr>
  </w:style>
  <w:style w:type="character" w:customStyle="1" w:styleId="FooterSmall">
    <w:name w:val="Footer Small"/>
    <w:aliases w:val="fs"/>
    <w:rsid w:val="00822D3D"/>
    <w:rPr>
      <w:rFonts w:ascii="Segoe UI" w:hAnsi="Segoe UI"/>
      <w:sz w:val="17"/>
      <w:szCs w:val="16"/>
    </w:rPr>
  </w:style>
  <w:style w:type="paragraph" w:customStyle="1" w:styleId="GenericEntry">
    <w:name w:val="Generic Entry"/>
    <w:aliases w:val="ge"/>
    <w:basedOn w:val="Normal"/>
    <w:next w:val="Normal"/>
    <w:rsid w:val="00822D3D"/>
    <w:pPr>
      <w:spacing w:before="60" w:after="240" w:line="260" w:lineRule="exact"/>
      <w:ind w:left="720" w:hanging="720"/>
    </w:pPr>
    <w:rPr>
      <w:rFonts w:ascii="Segoe UI" w:eastAsia="SimSun" w:hAnsi="Segoe UI" w:cs="Segoe UI"/>
      <w:kern w:val="24"/>
      <w:sz w:val="20"/>
      <w:szCs w:val="20"/>
    </w:rPr>
  </w:style>
  <w:style w:type="table" w:customStyle="1" w:styleId="IndentedPacketFieldBits">
    <w:name w:val="Indented Packet Field Bits"/>
    <w:aliases w:val="pfbi"/>
    <w:basedOn w:val="TableNormal"/>
    <w:rsid w:val="00822D3D"/>
    <w:pPr>
      <w:spacing w:after="0" w:line="240" w:lineRule="auto"/>
    </w:pPr>
    <w:rPr>
      <w:rFonts w:ascii="Segoe UI" w:eastAsia="Segoe UI" w:hAnsi="Segoe UI" w:cs="Segoe UI"/>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822D3D"/>
    <w:pPr>
      <w:numPr>
        <w:numId w:val="25"/>
      </w:numPr>
      <w:spacing w:line="260" w:lineRule="exact"/>
      <w:ind w:left="1080"/>
    </w:pPr>
  </w:style>
  <w:style w:type="paragraph" w:customStyle="1" w:styleId="NumberedList4">
    <w:name w:val="Numbered List 4"/>
    <w:aliases w:val="nl4"/>
    <w:basedOn w:val="ListNumber"/>
    <w:rsid w:val="00822D3D"/>
    <w:pPr>
      <w:numPr>
        <w:numId w:val="26"/>
      </w:numPr>
      <w:tabs>
        <w:tab w:val="left" w:pos="1800"/>
      </w:tabs>
    </w:pPr>
  </w:style>
  <w:style w:type="paragraph" w:customStyle="1" w:styleId="NumberedList5">
    <w:name w:val="Numbered List 5"/>
    <w:aliases w:val="nl5"/>
    <w:basedOn w:val="ListNumber"/>
    <w:rsid w:val="00822D3D"/>
    <w:pPr>
      <w:numPr>
        <w:numId w:val="27"/>
      </w:numPr>
    </w:pPr>
  </w:style>
  <w:style w:type="table" w:customStyle="1" w:styleId="PacketFieldBitsTable">
    <w:name w:val="Packet Field Bits Table"/>
    <w:aliases w:val="pfbt"/>
    <w:basedOn w:val="TableNormal"/>
    <w:rsid w:val="00822D3D"/>
    <w:pPr>
      <w:spacing w:after="0" w:line="240" w:lineRule="auto"/>
      <w:jc w:val="center"/>
    </w:pPr>
    <w:rPr>
      <w:rFonts w:ascii="Segoe UI" w:eastAsia="Segoe UI" w:hAnsi="Segoe UI" w:cs="Segoe UI"/>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22D3D"/>
    <w:pPr>
      <w:spacing w:after="0" w:line="240" w:lineRule="auto"/>
    </w:pPr>
    <w:rPr>
      <w:rFonts w:ascii="Segoe UI" w:eastAsia="Segoe UI" w:hAnsi="Segoe UI" w:cs="Segoe UI"/>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822D3D"/>
    <w:rPr>
      <w:b/>
      <w:u w:val="single"/>
    </w:rPr>
  </w:style>
  <w:style w:type="paragraph" w:customStyle="1" w:styleId="AlertLabelinList3">
    <w:name w:val="Alert Label in List 3"/>
    <w:aliases w:val="al3"/>
    <w:basedOn w:val="AlertLabel"/>
    <w:rsid w:val="00822D3D"/>
    <w:pPr>
      <w:framePr w:wrap="notBeside"/>
      <w:ind w:left="1080"/>
    </w:pPr>
  </w:style>
  <w:style w:type="paragraph" w:customStyle="1" w:styleId="AlertTextinList3">
    <w:name w:val="Alert Text in List 3"/>
    <w:aliases w:val="at3"/>
    <w:basedOn w:val="AlertText"/>
    <w:rsid w:val="00822D3D"/>
    <w:pPr>
      <w:ind w:left="1440"/>
    </w:pPr>
  </w:style>
  <w:style w:type="paragraph" w:customStyle="1" w:styleId="CodeinList2">
    <w:name w:val="Code in List 2"/>
    <w:aliases w:val="c2"/>
    <w:basedOn w:val="Code"/>
    <w:rsid w:val="00822D3D"/>
    <w:pPr>
      <w:ind w:left="720"/>
    </w:pPr>
    <w:rPr>
      <w:color w:val="000080"/>
      <w:sz w:val="20"/>
      <w:szCs w:val="20"/>
    </w:rPr>
  </w:style>
  <w:style w:type="paragraph" w:customStyle="1" w:styleId="CodeinList1">
    <w:name w:val="Code in List 1"/>
    <w:aliases w:val="c1"/>
    <w:basedOn w:val="Code"/>
    <w:rsid w:val="00822D3D"/>
    <w:pPr>
      <w:ind w:left="576" w:right="360"/>
    </w:pPr>
    <w:rPr>
      <w:color w:val="000080"/>
      <w:sz w:val="20"/>
      <w:szCs w:val="20"/>
    </w:rPr>
  </w:style>
  <w:style w:type="character" w:styleId="BookTitle">
    <w:name w:val="Book Title"/>
    <w:basedOn w:val="DefaultParagraphFont"/>
    <w:qFormat/>
    <w:rsid w:val="00822D3D"/>
    <w:rPr>
      <w:b/>
      <w:bCs/>
      <w:smallCaps/>
      <w:spacing w:val="5"/>
    </w:rPr>
  </w:style>
  <w:style w:type="character" w:customStyle="1" w:styleId="NoSpacingChar">
    <w:name w:val="No Spacing Char"/>
    <w:basedOn w:val="DefaultParagraphFont"/>
    <w:link w:val="NoSpacing"/>
    <w:uiPriority w:val="1"/>
    <w:rsid w:val="00822D3D"/>
  </w:style>
  <w:style w:type="character" w:customStyle="1" w:styleId="js-issue-title">
    <w:name w:val="js-issue-title"/>
    <w:basedOn w:val="DefaultParagraphFont"/>
    <w:rsid w:val="00822D3D"/>
  </w:style>
  <w:style w:type="paragraph" w:customStyle="1" w:styleId="Subhead">
    <w:name w:val="Subhead"/>
    <w:basedOn w:val="Normal"/>
    <w:qFormat/>
    <w:rsid w:val="002B7CBD"/>
    <w:pPr>
      <w:spacing w:before="280" w:after="120" w:line="240" w:lineRule="auto"/>
    </w:pPr>
    <w:rPr>
      <w:b/>
    </w:rPr>
  </w:style>
  <w:style w:type="paragraph" w:customStyle="1" w:styleId="Subhead2">
    <w:name w:val="Subhead2"/>
    <w:basedOn w:val="Normal"/>
    <w:autoRedefine/>
    <w:qFormat/>
    <w:rsid w:val="000D1495"/>
    <w:pPr>
      <w:spacing w:before="280" w:after="60"/>
    </w:pPr>
    <w:rPr>
      <w:rFonts w:asciiTheme="majorHAnsi" w:hAnsiTheme="majorHAnsi" w:cstheme="majorHAnsi"/>
      <w:b/>
      <w:sz w:val="24"/>
      <w:szCs w:val="24"/>
    </w:rPr>
  </w:style>
  <w:style w:type="paragraph" w:customStyle="1" w:styleId="NormalBold">
    <w:name w:val="Normal Bold"/>
    <w:basedOn w:val="Normal"/>
    <w:qFormat/>
    <w:rsid w:val="00C5414C"/>
    <w:pPr>
      <w:spacing w:after="0" w:line="240" w:lineRule="auto"/>
    </w:pPr>
    <w:rPr>
      <w:b/>
    </w:rPr>
  </w:style>
  <w:style w:type="table" w:styleId="LightShading-Accent4">
    <w:name w:val="Light Shading Accent 4"/>
    <w:basedOn w:val="TableNormal"/>
    <w:uiPriority w:val="60"/>
    <w:rsid w:val="00A06A9E"/>
    <w:pPr>
      <w:spacing w:after="0" w:line="240" w:lineRule="auto"/>
    </w:pPr>
    <w:rPr>
      <w:color w:val="186862" w:themeColor="accent4" w:themeShade="BF"/>
    </w:rPr>
    <w:tblPr>
      <w:tblStyleRowBandSize w:val="1"/>
      <w:tblStyleColBandSize w:val="1"/>
      <w:tblInd w:w="0" w:type="dxa"/>
      <w:tblBorders>
        <w:top w:val="single" w:sz="8" w:space="0" w:color="208C84" w:themeColor="accent4"/>
        <w:bottom w:val="single" w:sz="8" w:space="0" w:color="208C84"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la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EFEB" w:themeFill="accent4" w:themeFillTint="3F"/>
      </w:tcPr>
    </w:tblStylePr>
    <w:tblStylePr w:type="band1Horz">
      <w:tblPr/>
      <w:tcPr>
        <w:tcBorders>
          <w:left w:val="nil"/>
          <w:right w:val="nil"/>
          <w:insideH w:val="nil"/>
          <w:insideV w:val="nil"/>
        </w:tcBorders>
        <w:shd w:val="clear" w:color="auto" w:fill="BAEFEB" w:themeFill="accent4" w:themeFillTint="3F"/>
      </w:tcPr>
    </w:tblStylePr>
  </w:style>
  <w:style w:type="table" w:styleId="MediumShading1-Accent3">
    <w:name w:val="Medium Shading 1 Accent 3"/>
    <w:basedOn w:val="TableNormal"/>
    <w:uiPriority w:val="63"/>
    <w:rsid w:val="00A06A9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IABbandedspectable">
    <w:name w:val="IAB banded spec table"/>
    <w:basedOn w:val="TableNormal"/>
    <w:uiPriority w:val="99"/>
    <w:rsid w:val="0037368E"/>
    <w:pPr>
      <w:spacing w:after="0" w:line="240" w:lineRule="auto"/>
    </w:pPr>
    <w:tblPr>
      <w:tblInd w:w="0" w:type="dxa"/>
      <w:tblCellMar>
        <w:top w:w="0" w:type="dxa"/>
        <w:left w:w="108" w:type="dxa"/>
        <w:bottom w:w="0" w:type="dxa"/>
        <w:right w:w="108" w:type="dxa"/>
      </w:tblCellMar>
    </w:tblPr>
  </w:style>
  <w:style w:type="paragraph" w:customStyle="1" w:styleId="CodeSample">
    <w:name w:val="CodeSample"/>
    <w:basedOn w:val="Normal"/>
    <w:qFormat/>
    <w:rsid w:val="00C40B9A"/>
    <w:pPr>
      <w:spacing w:after="0"/>
    </w:pPr>
    <w:rPr>
      <w:rFonts w:ascii="Courier New" w:hAnsi="Courier New"/>
      <w:sz w:val="20"/>
      <w:szCs w:val="20"/>
    </w:rPr>
  </w:style>
  <w:style w:type="paragraph" w:customStyle="1" w:styleId="NavLink">
    <w:name w:val="Nav Link"/>
    <w:basedOn w:val="Normal"/>
    <w:qFormat/>
    <w:rsid w:val="00BF1FDE"/>
    <w:pPr>
      <w:spacing w:after="0"/>
    </w:pPr>
    <w:rPr>
      <w:color w:val="FFFFFF" w:themeColor="background1"/>
      <w:bdr w:val="single" w:sz="18" w:space="0" w:color="808080" w:themeColor="background1" w:themeShade="80"/>
      <w:shd w:val="clear" w:color="auto" w:fill="808080" w:themeFill="background1" w:themeFillShade="80"/>
    </w:rPr>
  </w:style>
  <w:style w:type="character" w:customStyle="1" w:styleId="NavLinkChar">
    <w:name w:val="Nav Link Char"/>
    <w:basedOn w:val="DefaultParagraphFont"/>
    <w:uiPriority w:val="1"/>
    <w:qFormat/>
    <w:rsid w:val="007C2AA9"/>
    <w:rPr>
      <w:color w:val="FFFFFF" w:themeColor="background1"/>
      <w:u w:val="none"/>
      <w:bdr w:val="single" w:sz="18" w:space="0" w:color="D9D9D9"/>
      <w:shd w:val="clear" w:color="auto" w:fill="D9D9D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AB264F"/>
  </w:style>
  <w:style w:type="paragraph" w:styleId="Heading1">
    <w:name w:val="heading 1"/>
    <w:aliases w:val="h1"/>
    <w:basedOn w:val="Normal"/>
    <w:next w:val="Normal"/>
    <w:link w:val="Heading1Char"/>
    <w:qFormat/>
    <w:rsid w:val="00516F44"/>
    <w:pPr>
      <w:keepNext/>
      <w:keepLines/>
      <w:numPr>
        <w:numId w:val="1"/>
      </w:numPr>
      <w:spacing w:before="480" w:after="0"/>
      <w:outlineLvl w:val="0"/>
    </w:pPr>
    <w:rPr>
      <w:rFonts w:asciiTheme="majorHAnsi" w:eastAsiaTheme="majorEastAsia" w:hAnsiTheme="majorHAnsi" w:cstheme="majorBidi"/>
      <w:b/>
      <w:bCs/>
      <w:color w:val="020000" w:themeColor="accent1" w:themeShade="BF"/>
      <w:sz w:val="40"/>
      <w:szCs w:val="28"/>
    </w:rPr>
  </w:style>
  <w:style w:type="paragraph" w:styleId="Heading2">
    <w:name w:val="heading 2"/>
    <w:aliases w:val="h2"/>
    <w:basedOn w:val="Normal"/>
    <w:next w:val="Normal"/>
    <w:link w:val="Heading2Char"/>
    <w:unhideWhenUsed/>
    <w:qFormat/>
    <w:rsid w:val="00516F44"/>
    <w:pPr>
      <w:keepNext/>
      <w:keepLines/>
      <w:numPr>
        <w:ilvl w:val="1"/>
        <w:numId w:val="1"/>
      </w:numPr>
      <w:spacing w:before="200" w:after="0"/>
      <w:outlineLvl w:val="1"/>
    </w:pPr>
    <w:rPr>
      <w:rFonts w:asciiTheme="majorHAnsi" w:eastAsiaTheme="majorEastAsia" w:hAnsiTheme="majorHAnsi" w:cstheme="majorBidi"/>
      <w:b/>
      <w:bCs/>
      <w:color w:val="030101" w:themeColor="accent1"/>
      <w:sz w:val="32"/>
      <w:szCs w:val="26"/>
    </w:rPr>
  </w:style>
  <w:style w:type="paragraph" w:styleId="Heading3">
    <w:name w:val="heading 3"/>
    <w:aliases w:val="h3"/>
    <w:basedOn w:val="Normal"/>
    <w:next w:val="Normal"/>
    <w:link w:val="Heading3Char"/>
    <w:unhideWhenUsed/>
    <w:qFormat/>
    <w:rsid w:val="00516F44"/>
    <w:pPr>
      <w:keepNext/>
      <w:keepLines/>
      <w:numPr>
        <w:ilvl w:val="2"/>
        <w:numId w:val="1"/>
      </w:numPr>
      <w:spacing w:before="200" w:after="0"/>
      <w:outlineLvl w:val="2"/>
    </w:pPr>
    <w:rPr>
      <w:rFonts w:asciiTheme="majorHAnsi" w:eastAsiaTheme="majorEastAsia" w:hAnsiTheme="majorHAnsi" w:cstheme="majorBidi"/>
      <w:b/>
      <w:bCs/>
      <w:color w:val="030101" w:themeColor="accent1"/>
      <w:sz w:val="26"/>
    </w:rPr>
  </w:style>
  <w:style w:type="paragraph" w:styleId="Heading4">
    <w:name w:val="heading 4"/>
    <w:aliases w:val="h4"/>
    <w:basedOn w:val="Normal"/>
    <w:next w:val="Normal"/>
    <w:link w:val="Heading4Char"/>
    <w:unhideWhenUsed/>
    <w:qFormat/>
    <w:rsid w:val="0056230B"/>
    <w:pPr>
      <w:keepNext/>
      <w:keepLines/>
      <w:numPr>
        <w:ilvl w:val="3"/>
        <w:numId w:val="1"/>
      </w:numPr>
      <w:spacing w:before="200" w:after="0"/>
      <w:outlineLvl w:val="3"/>
    </w:pPr>
    <w:rPr>
      <w:rFonts w:asciiTheme="majorHAnsi" w:eastAsiaTheme="majorEastAsia" w:hAnsiTheme="majorHAnsi" w:cstheme="majorBidi"/>
      <w:b/>
      <w:bCs/>
      <w:i/>
      <w:iCs/>
      <w:color w:val="030101" w:themeColor="accent1"/>
    </w:rPr>
  </w:style>
  <w:style w:type="paragraph" w:styleId="Heading5">
    <w:name w:val="heading 5"/>
    <w:aliases w:val="h5"/>
    <w:basedOn w:val="Normal"/>
    <w:next w:val="Normal"/>
    <w:link w:val="Heading5Char"/>
    <w:unhideWhenUsed/>
    <w:qFormat/>
    <w:rsid w:val="00C51425"/>
    <w:pPr>
      <w:keepNext/>
      <w:keepLines/>
      <w:numPr>
        <w:ilvl w:val="4"/>
        <w:numId w:val="1"/>
      </w:numPr>
      <w:spacing w:before="200" w:after="0"/>
      <w:outlineLvl w:val="4"/>
    </w:pPr>
    <w:rPr>
      <w:rFonts w:asciiTheme="majorHAnsi" w:eastAsiaTheme="majorEastAsia" w:hAnsiTheme="majorHAnsi" w:cstheme="majorBidi"/>
      <w:color w:val="010000" w:themeColor="accent1" w:themeShade="7F"/>
    </w:rPr>
  </w:style>
  <w:style w:type="paragraph" w:styleId="Heading6">
    <w:name w:val="heading 6"/>
    <w:aliases w:val="h6"/>
    <w:basedOn w:val="Normal"/>
    <w:next w:val="Normal"/>
    <w:link w:val="Heading6Char"/>
    <w:unhideWhenUsed/>
    <w:qFormat/>
    <w:rsid w:val="000F3E14"/>
    <w:pPr>
      <w:keepNext/>
      <w:keepLines/>
      <w:numPr>
        <w:ilvl w:val="5"/>
        <w:numId w:val="1"/>
      </w:numPr>
      <w:spacing w:before="200" w:after="0"/>
      <w:outlineLvl w:val="5"/>
    </w:pPr>
    <w:rPr>
      <w:rFonts w:asciiTheme="majorHAnsi" w:eastAsiaTheme="majorEastAsia" w:hAnsiTheme="majorHAnsi" w:cstheme="majorBidi"/>
      <w:i/>
      <w:iCs/>
      <w:color w:val="010000" w:themeColor="accent1" w:themeShade="7F"/>
    </w:rPr>
  </w:style>
  <w:style w:type="paragraph" w:styleId="Heading7">
    <w:name w:val="heading 7"/>
    <w:aliases w:val="h7"/>
    <w:basedOn w:val="Normal"/>
    <w:next w:val="Normal"/>
    <w:link w:val="Heading7Char"/>
    <w:unhideWhenUsed/>
    <w:qFormat/>
    <w:rsid w:val="001428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1428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1428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516F44"/>
    <w:rPr>
      <w:rFonts w:asciiTheme="majorHAnsi" w:eastAsiaTheme="majorEastAsia" w:hAnsiTheme="majorHAnsi" w:cstheme="majorBidi"/>
      <w:b/>
      <w:bCs/>
      <w:color w:val="020000" w:themeColor="accent1" w:themeShade="BF"/>
      <w:sz w:val="40"/>
      <w:szCs w:val="28"/>
    </w:rPr>
  </w:style>
  <w:style w:type="paragraph" w:styleId="TOCHeading">
    <w:name w:val="TOC Heading"/>
    <w:basedOn w:val="Heading1"/>
    <w:next w:val="Normal"/>
    <w:uiPriority w:val="39"/>
    <w:unhideWhenUsed/>
    <w:qFormat/>
    <w:rsid w:val="00876F05"/>
    <w:pPr>
      <w:outlineLvl w:val="9"/>
    </w:pPr>
    <w:rPr>
      <w:lang w:eastAsia="ja-JP"/>
    </w:rPr>
  </w:style>
  <w:style w:type="paragraph" w:styleId="Header">
    <w:name w:val="header"/>
    <w:aliases w:val="h"/>
    <w:basedOn w:val="Normal"/>
    <w:link w:val="HeaderChar"/>
    <w:unhideWhenUsed/>
    <w:rsid w:val="0092505F"/>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92505F"/>
  </w:style>
  <w:style w:type="paragraph" w:styleId="Footer">
    <w:name w:val="footer"/>
    <w:aliases w:val="f"/>
    <w:basedOn w:val="Normal"/>
    <w:link w:val="FooterChar"/>
    <w:unhideWhenUsed/>
    <w:rsid w:val="0092505F"/>
    <w:pPr>
      <w:tabs>
        <w:tab w:val="center" w:pos="4680"/>
        <w:tab w:val="right" w:pos="9360"/>
      </w:tabs>
      <w:spacing w:after="0" w:line="240" w:lineRule="auto"/>
    </w:pPr>
  </w:style>
  <w:style w:type="character" w:customStyle="1" w:styleId="FooterChar">
    <w:name w:val="Footer Char"/>
    <w:aliases w:val="f Char"/>
    <w:basedOn w:val="DefaultParagraphFont"/>
    <w:link w:val="Footer"/>
    <w:rsid w:val="0092505F"/>
  </w:style>
  <w:style w:type="paragraph" w:styleId="Title">
    <w:name w:val="Title"/>
    <w:basedOn w:val="Normal"/>
    <w:next w:val="Normal"/>
    <w:link w:val="TitleChar"/>
    <w:qFormat/>
    <w:rsid w:val="0092505F"/>
    <w:pPr>
      <w:pBdr>
        <w:bottom w:val="single" w:sz="8" w:space="4" w:color="030101" w:themeColor="accent1"/>
      </w:pBdr>
      <w:spacing w:after="300" w:line="240" w:lineRule="auto"/>
      <w:contextualSpacing/>
    </w:pPr>
    <w:rPr>
      <w:rFonts w:asciiTheme="majorHAnsi" w:eastAsiaTheme="majorEastAsia" w:hAnsiTheme="majorHAnsi" w:cstheme="majorBidi"/>
      <w:color w:val="7B7B7B" w:themeColor="text2" w:themeShade="BF"/>
      <w:spacing w:val="5"/>
      <w:kern w:val="28"/>
      <w:sz w:val="52"/>
      <w:szCs w:val="52"/>
    </w:rPr>
  </w:style>
  <w:style w:type="character" w:customStyle="1" w:styleId="TitleChar">
    <w:name w:val="Title Char"/>
    <w:basedOn w:val="DefaultParagraphFont"/>
    <w:link w:val="Title"/>
    <w:uiPriority w:val="10"/>
    <w:rsid w:val="0092505F"/>
    <w:rPr>
      <w:rFonts w:asciiTheme="majorHAnsi" w:eastAsiaTheme="majorEastAsia" w:hAnsiTheme="majorHAnsi" w:cstheme="majorBidi"/>
      <w:color w:val="7B7B7B" w:themeColor="text2" w:themeShade="BF"/>
      <w:spacing w:val="5"/>
      <w:kern w:val="28"/>
      <w:sz w:val="52"/>
      <w:szCs w:val="52"/>
    </w:rPr>
  </w:style>
  <w:style w:type="paragraph" w:styleId="NoSpacing">
    <w:name w:val="No Spacing"/>
    <w:link w:val="NoSpacingChar"/>
    <w:uiPriority w:val="1"/>
    <w:qFormat/>
    <w:rsid w:val="0092505F"/>
    <w:pPr>
      <w:spacing w:after="0" w:line="240" w:lineRule="auto"/>
    </w:pPr>
  </w:style>
  <w:style w:type="character" w:customStyle="1" w:styleId="Heading2Char">
    <w:name w:val="Heading 2 Char"/>
    <w:aliases w:val="h2 Char"/>
    <w:basedOn w:val="DefaultParagraphFont"/>
    <w:link w:val="Heading2"/>
    <w:rsid w:val="00516F44"/>
    <w:rPr>
      <w:rFonts w:asciiTheme="majorHAnsi" w:eastAsiaTheme="majorEastAsia" w:hAnsiTheme="majorHAnsi" w:cstheme="majorBidi"/>
      <w:b/>
      <w:bCs/>
      <w:color w:val="030101" w:themeColor="accent1"/>
      <w:sz w:val="32"/>
      <w:szCs w:val="26"/>
    </w:rPr>
  </w:style>
  <w:style w:type="paragraph" w:styleId="Subtitle">
    <w:name w:val="Subtitle"/>
    <w:basedOn w:val="Normal"/>
    <w:next w:val="Normal"/>
    <w:link w:val="SubtitleChar"/>
    <w:qFormat/>
    <w:rsid w:val="006E128A"/>
    <w:pPr>
      <w:numPr>
        <w:ilvl w:val="1"/>
      </w:numPr>
    </w:pPr>
    <w:rPr>
      <w:rFonts w:asciiTheme="majorHAnsi" w:eastAsiaTheme="majorEastAsia" w:hAnsiTheme="majorHAnsi" w:cstheme="majorBidi"/>
      <w:i/>
      <w:iCs/>
      <w:color w:val="030101" w:themeColor="accent1"/>
      <w:spacing w:val="15"/>
      <w:sz w:val="24"/>
      <w:szCs w:val="24"/>
    </w:rPr>
  </w:style>
  <w:style w:type="character" w:customStyle="1" w:styleId="SubtitleChar">
    <w:name w:val="Subtitle Char"/>
    <w:basedOn w:val="DefaultParagraphFont"/>
    <w:link w:val="Subtitle"/>
    <w:uiPriority w:val="11"/>
    <w:rsid w:val="006E128A"/>
    <w:rPr>
      <w:rFonts w:asciiTheme="majorHAnsi" w:eastAsiaTheme="majorEastAsia" w:hAnsiTheme="majorHAnsi" w:cstheme="majorBidi"/>
      <w:i/>
      <w:iCs/>
      <w:color w:val="030101" w:themeColor="accent1"/>
      <w:spacing w:val="15"/>
      <w:sz w:val="24"/>
      <w:szCs w:val="24"/>
    </w:rPr>
  </w:style>
  <w:style w:type="character" w:styleId="Emphasis">
    <w:name w:val="Emphasis"/>
    <w:basedOn w:val="DefaultParagraphFont"/>
    <w:qFormat/>
    <w:rsid w:val="006E128A"/>
    <w:rPr>
      <w:i/>
      <w:iCs/>
    </w:rPr>
  </w:style>
  <w:style w:type="character" w:styleId="SubtleEmphasis">
    <w:name w:val="Subtle Emphasis"/>
    <w:basedOn w:val="DefaultParagraphFont"/>
    <w:uiPriority w:val="19"/>
    <w:qFormat/>
    <w:rsid w:val="006E128A"/>
    <w:rPr>
      <w:i/>
      <w:iCs/>
      <w:color w:val="808080" w:themeColor="text1" w:themeTint="7F"/>
    </w:rPr>
  </w:style>
  <w:style w:type="character" w:customStyle="1" w:styleId="Heading5Char">
    <w:name w:val="Heading 5 Char"/>
    <w:aliases w:val="h5 Char"/>
    <w:basedOn w:val="DefaultParagraphFont"/>
    <w:link w:val="Heading5"/>
    <w:rsid w:val="00C51425"/>
    <w:rPr>
      <w:rFonts w:asciiTheme="majorHAnsi" w:eastAsiaTheme="majorEastAsia" w:hAnsiTheme="majorHAnsi" w:cstheme="majorBidi"/>
      <w:color w:val="010000" w:themeColor="accent1" w:themeShade="7F"/>
    </w:rPr>
  </w:style>
  <w:style w:type="paragraph" w:styleId="BalloonText">
    <w:name w:val="Balloon Text"/>
    <w:basedOn w:val="Normal"/>
    <w:link w:val="BalloonTextChar"/>
    <w:unhideWhenUsed/>
    <w:rsid w:val="00C5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425"/>
    <w:rPr>
      <w:rFonts w:ascii="Tahoma" w:hAnsi="Tahoma" w:cs="Tahoma"/>
      <w:sz w:val="16"/>
      <w:szCs w:val="16"/>
    </w:rPr>
  </w:style>
  <w:style w:type="character" w:styleId="CommentReference">
    <w:name w:val="annotation reference"/>
    <w:aliases w:val="cr,Used by Word to flag author queries"/>
    <w:basedOn w:val="DefaultParagraphFont"/>
    <w:unhideWhenUsed/>
    <w:rsid w:val="00501369"/>
    <w:rPr>
      <w:sz w:val="16"/>
      <w:szCs w:val="16"/>
    </w:rPr>
  </w:style>
  <w:style w:type="paragraph" w:styleId="CommentText">
    <w:name w:val="annotation text"/>
    <w:aliases w:val="ct,Used by Word for text of author queries"/>
    <w:basedOn w:val="Normal"/>
    <w:link w:val="CommentTextChar"/>
    <w:unhideWhenUsed/>
    <w:rsid w:val="00501369"/>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rsid w:val="00501369"/>
    <w:rPr>
      <w:sz w:val="20"/>
      <w:szCs w:val="20"/>
    </w:rPr>
  </w:style>
  <w:style w:type="paragraph" w:styleId="CommentSubject">
    <w:name w:val="annotation subject"/>
    <w:basedOn w:val="CommentText"/>
    <w:next w:val="CommentText"/>
    <w:link w:val="CommentSubjectChar"/>
    <w:unhideWhenUsed/>
    <w:rsid w:val="00501369"/>
    <w:rPr>
      <w:b/>
      <w:bCs/>
    </w:rPr>
  </w:style>
  <w:style w:type="character" w:customStyle="1" w:styleId="CommentSubjectChar">
    <w:name w:val="Comment Subject Char"/>
    <w:basedOn w:val="CommentTextChar"/>
    <w:link w:val="CommentSubject"/>
    <w:uiPriority w:val="99"/>
    <w:semiHidden/>
    <w:rsid w:val="00501369"/>
    <w:rPr>
      <w:b/>
      <w:bCs/>
      <w:sz w:val="20"/>
      <w:szCs w:val="20"/>
    </w:rPr>
  </w:style>
  <w:style w:type="paragraph" w:styleId="ListParagraph">
    <w:name w:val="List Paragraph"/>
    <w:basedOn w:val="Normal"/>
    <w:qFormat/>
    <w:rsid w:val="0056230B"/>
    <w:pPr>
      <w:widowControl w:val="0"/>
      <w:spacing w:after="0" w:line="240" w:lineRule="auto"/>
    </w:pPr>
  </w:style>
  <w:style w:type="paragraph" w:styleId="BodyText">
    <w:name w:val="Body Text"/>
    <w:basedOn w:val="Normal"/>
    <w:link w:val="BodyTextChar"/>
    <w:qFormat/>
    <w:rsid w:val="0056230B"/>
    <w:pPr>
      <w:widowControl w:val="0"/>
      <w:spacing w:after="0" w:line="240" w:lineRule="auto"/>
      <w:ind w:left="880" w:hanging="360"/>
    </w:pPr>
    <w:rPr>
      <w:rFonts w:ascii="Arial" w:eastAsia="Arial" w:hAnsi="Arial"/>
      <w:sz w:val="20"/>
      <w:szCs w:val="20"/>
    </w:rPr>
  </w:style>
  <w:style w:type="character" w:customStyle="1" w:styleId="BodyTextChar">
    <w:name w:val="Body Text Char"/>
    <w:basedOn w:val="DefaultParagraphFont"/>
    <w:link w:val="BodyText"/>
    <w:uiPriority w:val="1"/>
    <w:rsid w:val="0056230B"/>
    <w:rPr>
      <w:rFonts w:ascii="Arial" w:eastAsia="Arial" w:hAnsi="Arial"/>
      <w:sz w:val="20"/>
      <w:szCs w:val="20"/>
    </w:rPr>
  </w:style>
  <w:style w:type="character" w:customStyle="1" w:styleId="Heading4Char">
    <w:name w:val="Heading 4 Char"/>
    <w:aliases w:val="h4 Char"/>
    <w:basedOn w:val="DefaultParagraphFont"/>
    <w:link w:val="Heading4"/>
    <w:rsid w:val="0056230B"/>
    <w:rPr>
      <w:rFonts w:asciiTheme="majorHAnsi" w:eastAsiaTheme="majorEastAsia" w:hAnsiTheme="majorHAnsi" w:cstheme="majorBidi"/>
      <w:b/>
      <w:bCs/>
      <w:i/>
      <w:iCs/>
      <w:color w:val="030101" w:themeColor="accent1"/>
    </w:rPr>
  </w:style>
  <w:style w:type="table" w:styleId="TableGrid">
    <w:name w:val="Table Grid"/>
    <w:basedOn w:val="TableNormal"/>
    <w:rsid w:val="00B34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B3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C2C"/>
  </w:style>
  <w:style w:type="character" w:styleId="Hyperlink">
    <w:name w:val="Hyperlink"/>
    <w:basedOn w:val="DefaultParagraphFont"/>
    <w:uiPriority w:val="99"/>
    <w:unhideWhenUsed/>
    <w:rsid w:val="009B3C2C"/>
    <w:rPr>
      <w:color w:val="0000FF"/>
      <w:u w:val="single"/>
    </w:rPr>
  </w:style>
  <w:style w:type="character" w:styleId="Strong">
    <w:name w:val="Strong"/>
    <w:basedOn w:val="DefaultParagraphFont"/>
    <w:qFormat/>
    <w:rsid w:val="009079B3"/>
    <w:rPr>
      <w:b/>
      <w:bCs/>
    </w:rPr>
  </w:style>
  <w:style w:type="character" w:customStyle="1" w:styleId="Heading3Char">
    <w:name w:val="Heading 3 Char"/>
    <w:aliases w:val="h3 Char"/>
    <w:basedOn w:val="DefaultParagraphFont"/>
    <w:link w:val="Heading3"/>
    <w:rsid w:val="00516F44"/>
    <w:rPr>
      <w:rFonts w:asciiTheme="majorHAnsi" w:eastAsiaTheme="majorEastAsia" w:hAnsiTheme="majorHAnsi" w:cstheme="majorBidi"/>
      <w:b/>
      <w:bCs/>
      <w:color w:val="030101" w:themeColor="accent1"/>
      <w:sz w:val="26"/>
    </w:rPr>
  </w:style>
  <w:style w:type="table" w:styleId="LightGrid-Accent1">
    <w:name w:val="Light Grid Accent 1"/>
    <w:basedOn w:val="TableNormal"/>
    <w:uiPriority w:val="62"/>
    <w:rsid w:val="00375132"/>
    <w:pPr>
      <w:spacing w:after="0" w:line="240" w:lineRule="auto"/>
    </w:pPr>
    <w:tblPr>
      <w:tblStyleRowBandSize w:val="1"/>
      <w:tblStyleColBandSize w:val="1"/>
      <w:tblInd w:w="0" w:type="dxa"/>
      <w:tblBorders>
        <w:top w:val="single" w:sz="8" w:space="0" w:color="030101" w:themeColor="accent1"/>
        <w:left w:val="single" w:sz="8" w:space="0" w:color="030101" w:themeColor="accent1"/>
        <w:bottom w:val="single" w:sz="8" w:space="0" w:color="030101" w:themeColor="accent1"/>
        <w:right w:val="single" w:sz="8" w:space="0" w:color="030101" w:themeColor="accent1"/>
        <w:insideH w:val="single" w:sz="8" w:space="0" w:color="030101" w:themeColor="accent1"/>
        <w:insideV w:val="single" w:sz="8" w:space="0" w:color="03010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18" w:space="0" w:color="030101" w:themeColor="accent1"/>
          <w:right w:val="single" w:sz="8" w:space="0" w:color="030101" w:themeColor="accent1"/>
          <w:insideH w:val="nil"/>
          <w:insideV w:val="single" w:sz="8" w:space="0" w:color="03010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0101" w:themeColor="accent1"/>
          <w:left w:val="single" w:sz="8" w:space="0" w:color="030101" w:themeColor="accent1"/>
          <w:bottom w:val="single" w:sz="8" w:space="0" w:color="030101" w:themeColor="accent1"/>
          <w:right w:val="single" w:sz="8" w:space="0" w:color="030101" w:themeColor="accent1"/>
          <w:insideH w:val="nil"/>
          <w:insideV w:val="single" w:sz="8" w:space="0" w:color="03010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tcPr>
    </w:tblStylePr>
    <w:tblStylePr w:type="band1Vert">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shd w:val="clear" w:color="auto" w:fill="DFA1A1" w:themeFill="accent1" w:themeFillTint="3F"/>
      </w:tcPr>
    </w:tblStylePr>
    <w:tblStylePr w:type="band1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shd w:val="clear" w:color="auto" w:fill="DFA1A1" w:themeFill="accent1" w:themeFillTint="3F"/>
      </w:tcPr>
    </w:tblStylePr>
    <w:tblStylePr w:type="band2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tcPr>
    </w:tblStylePr>
  </w:style>
  <w:style w:type="character" w:customStyle="1" w:styleId="Heading6Char">
    <w:name w:val="Heading 6 Char"/>
    <w:aliases w:val="h6 Char"/>
    <w:basedOn w:val="DefaultParagraphFont"/>
    <w:link w:val="Heading6"/>
    <w:rsid w:val="000F3E14"/>
    <w:rPr>
      <w:rFonts w:asciiTheme="majorHAnsi" w:eastAsiaTheme="majorEastAsia" w:hAnsiTheme="majorHAnsi" w:cstheme="majorBidi"/>
      <w:i/>
      <w:iCs/>
      <w:color w:val="010000" w:themeColor="accent1" w:themeShade="7F"/>
    </w:rPr>
  </w:style>
  <w:style w:type="table" w:styleId="MediumGrid2-Accent2">
    <w:name w:val="Medium Grid 2 Accent 2"/>
    <w:basedOn w:val="TableNormal"/>
    <w:uiPriority w:val="68"/>
    <w:rsid w:val="001476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insideH w:val="single" w:sz="8" w:space="0" w:color="E20000" w:themeColor="accent2"/>
        <w:insideV w:val="single" w:sz="8" w:space="0" w:color="E20000" w:themeColor="accent2"/>
      </w:tblBorders>
      <w:tblCellMar>
        <w:top w:w="0" w:type="dxa"/>
        <w:left w:w="108" w:type="dxa"/>
        <w:bottom w:w="0" w:type="dxa"/>
        <w:right w:w="108" w:type="dxa"/>
      </w:tblCellMar>
    </w:tblPr>
    <w:tcPr>
      <w:shd w:val="clear" w:color="auto" w:fill="FFB8B8" w:themeFill="accent2" w:themeFillTint="3F"/>
    </w:tcPr>
    <w:tblStylePr w:type="firstRow">
      <w:rPr>
        <w:b/>
        <w:bCs/>
        <w:color w:val="000000" w:themeColor="text1"/>
      </w:rPr>
      <w:tblPr/>
      <w:tcPr>
        <w:shd w:val="clear" w:color="auto" w:fill="FFE3E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6C6" w:themeFill="accent2" w:themeFillTint="33"/>
      </w:tcPr>
    </w:tblStylePr>
    <w:tblStylePr w:type="band1Vert">
      <w:tblPr/>
      <w:tcPr>
        <w:shd w:val="clear" w:color="auto" w:fill="FF7171" w:themeFill="accent2" w:themeFillTint="7F"/>
      </w:tcPr>
    </w:tblStylePr>
    <w:tblStylePr w:type="band1Horz">
      <w:tblPr/>
      <w:tcPr>
        <w:tcBorders>
          <w:insideH w:val="single" w:sz="6" w:space="0" w:color="E20000" w:themeColor="accent2"/>
          <w:insideV w:val="single" w:sz="6" w:space="0" w:color="E20000" w:themeColor="accent2"/>
        </w:tcBorders>
        <w:shd w:val="clear" w:color="auto" w:fill="FF7171" w:themeFill="accent2"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1476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F6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DE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DE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E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EA0" w:themeFill="accent5" w:themeFillTint="7F"/>
      </w:tcPr>
    </w:tblStylePr>
  </w:style>
  <w:style w:type="table" w:styleId="MediumList1-Accent1">
    <w:name w:val="Medium List 1 Accent 1"/>
    <w:basedOn w:val="TableNormal"/>
    <w:uiPriority w:val="65"/>
    <w:rsid w:val="00D3158A"/>
    <w:pPr>
      <w:spacing w:after="0" w:line="240" w:lineRule="auto"/>
    </w:pPr>
    <w:rPr>
      <w:color w:val="000000" w:themeColor="text1"/>
    </w:rPr>
    <w:tblPr>
      <w:tblStyleRowBandSize w:val="1"/>
      <w:tblStyleColBandSize w:val="1"/>
      <w:tblInd w:w="0" w:type="dxa"/>
      <w:tblBorders>
        <w:top w:val="single" w:sz="8" w:space="0" w:color="030101" w:themeColor="accent1"/>
        <w:bottom w:val="single" w:sz="8" w:space="0" w:color="030101"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30101" w:themeColor="accent1"/>
        </w:tcBorders>
      </w:tcPr>
    </w:tblStylePr>
    <w:tblStylePr w:type="lastRow">
      <w:rPr>
        <w:b/>
        <w:bCs/>
        <w:color w:val="A5A5A5" w:themeColor="text2"/>
      </w:rPr>
      <w:tblPr/>
      <w:tcPr>
        <w:tcBorders>
          <w:top w:val="single" w:sz="8" w:space="0" w:color="030101" w:themeColor="accent1"/>
          <w:bottom w:val="single" w:sz="8" w:space="0" w:color="030101" w:themeColor="accent1"/>
        </w:tcBorders>
      </w:tcPr>
    </w:tblStylePr>
    <w:tblStylePr w:type="firstCol">
      <w:rPr>
        <w:b/>
        <w:bCs/>
      </w:rPr>
    </w:tblStylePr>
    <w:tblStylePr w:type="lastCol">
      <w:rPr>
        <w:b/>
        <w:bCs/>
      </w:rPr>
      <w:tblPr/>
      <w:tcPr>
        <w:tcBorders>
          <w:top w:val="single" w:sz="8" w:space="0" w:color="030101" w:themeColor="accent1"/>
          <w:bottom w:val="single" w:sz="8" w:space="0" w:color="030101" w:themeColor="accent1"/>
        </w:tcBorders>
      </w:tcPr>
    </w:tblStylePr>
    <w:tblStylePr w:type="band1Vert">
      <w:tblPr/>
      <w:tcPr>
        <w:shd w:val="clear" w:color="auto" w:fill="DFA1A1" w:themeFill="accent1" w:themeFillTint="3F"/>
      </w:tcPr>
    </w:tblStylePr>
    <w:tblStylePr w:type="band1Horz">
      <w:tblPr/>
      <w:tcPr>
        <w:shd w:val="clear" w:color="auto" w:fill="DFA1A1" w:themeFill="accent1" w:themeFillTint="3F"/>
      </w:tcPr>
    </w:tblStylePr>
  </w:style>
  <w:style w:type="table" w:styleId="ColorfulGrid-Accent5">
    <w:name w:val="Colorful Grid Accent 5"/>
    <w:basedOn w:val="TableNormal"/>
    <w:uiPriority w:val="73"/>
    <w:rsid w:val="007906C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8D9" w:themeFill="accent5" w:themeFillTint="33"/>
    </w:tcPr>
    <w:tblStylePr w:type="firstRow">
      <w:rPr>
        <w:b/>
        <w:bCs/>
      </w:rPr>
      <w:tblPr/>
      <w:tcPr>
        <w:shd w:val="clear" w:color="auto" w:fill="FCF1B3" w:themeFill="accent5" w:themeFillTint="66"/>
      </w:tcPr>
    </w:tblStylePr>
    <w:tblStylePr w:type="lastRow">
      <w:rPr>
        <w:b/>
        <w:bCs/>
        <w:color w:val="000000" w:themeColor="text1"/>
      </w:rPr>
      <w:tblPr/>
      <w:tcPr>
        <w:shd w:val="clear" w:color="auto" w:fill="FCF1B3" w:themeFill="accent5" w:themeFillTint="66"/>
      </w:tcPr>
    </w:tblStylePr>
    <w:tblStylePr w:type="firstCol">
      <w:rPr>
        <w:color w:val="FFFFFF" w:themeColor="background1"/>
      </w:rPr>
      <w:tblPr/>
      <w:tcPr>
        <w:shd w:val="clear" w:color="auto" w:fill="E2C208" w:themeFill="accent5" w:themeFillShade="BF"/>
      </w:tcPr>
    </w:tblStylePr>
    <w:tblStylePr w:type="lastCol">
      <w:rPr>
        <w:color w:val="FFFFFF" w:themeColor="background1"/>
      </w:rPr>
      <w:tblPr/>
      <w:tcPr>
        <w:shd w:val="clear" w:color="auto" w:fill="E2C208" w:themeFill="accent5" w:themeFillShade="BF"/>
      </w:tcPr>
    </w:tblStylePr>
    <w:tblStylePr w:type="band1Vert">
      <w:tblPr/>
      <w:tcPr>
        <w:shd w:val="clear" w:color="auto" w:fill="FBEEA0" w:themeFill="accent5" w:themeFillTint="7F"/>
      </w:tcPr>
    </w:tblStylePr>
    <w:tblStylePr w:type="band1Horz">
      <w:tblPr/>
      <w:tcPr>
        <w:shd w:val="clear" w:color="auto" w:fill="FBEEA0" w:themeFill="accent5" w:themeFillTint="7F"/>
      </w:tcPr>
    </w:tblStylePr>
  </w:style>
  <w:style w:type="paragraph" w:styleId="TOC1">
    <w:name w:val="toc 1"/>
    <w:aliases w:val="toc1"/>
    <w:basedOn w:val="Normal"/>
    <w:uiPriority w:val="39"/>
    <w:qFormat/>
    <w:rsid w:val="00ED7B83"/>
    <w:pPr>
      <w:widowControl w:val="0"/>
      <w:tabs>
        <w:tab w:val="right" w:leader="dot" w:pos="9360"/>
      </w:tabs>
      <w:spacing w:before="120" w:after="0" w:line="240" w:lineRule="auto"/>
    </w:pPr>
    <w:rPr>
      <w:rFonts w:ascii="Arial" w:eastAsia="Arial" w:hAnsi="Arial"/>
      <w:b/>
      <w:bCs/>
      <w:sz w:val="20"/>
      <w:szCs w:val="20"/>
    </w:rPr>
  </w:style>
  <w:style w:type="paragraph" w:styleId="TOC2">
    <w:name w:val="toc 2"/>
    <w:aliases w:val="toc2"/>
    <w:basedOn w:val="Normal"/>
    <w:uiPriority w:val="39"/>
    <w:qFormat/>
    <w:rsid w:val="00721CE8"/>
    <w:pPr>
      <w:widowControl w:val="0"/>
      <w:tabs>
        <w:tab w:val="left" w:pos="1080"/>
        <w:tab w:val="right" w:leader="dot" w:pos="9360"/>
      </w:tabs>
      <w:spacing w:after="0" w:line="240" w:lineRule="auto"/>
      <w:ind w:left="432"/>
    </w:pPr>
    <w:rPr>
      <w:rFonts w:ascii="Arial" w:eastAsia="Arial" w:hAnsi="Arial"/>
      <w:sz w:val="20"/>
      <w:szCs w:val="20"/>
    </w:rPr>
  </w:style>
  <w:style w:type="paragraph" w:styleId="TOC3">
    <w:name w:val="toc 3"/>
    <w:aliases w:val="toc3"/>
    <w:basedOn w:val="Normal"/>
    <w:uiPriority w:val="39"/>
    <w:qFormat/>
    <w:rsid w:val="00721CE8"/>
    <w:pPr>
      <w:widowControl w:val="0"/>
      <w:tabs>
        <w:tab w:val="left" w:pos="1800"/>
        <w:tab w:val="right" w:leader="dot" w:pos="9360"/>
      </w:tabs>
      <w:spacing w:after="0" w:line="240" w:lineRule="auto"/>
      <w:ind w:left="1080"/>
    </w:pPr>
    <w:rPr>
      <w:rFonts w:ascii="Arial" w:eastAsia="Arial" w:hAnsi="Arial"/>
      <w:bCs/>
      <w:sz w:val="20"/>
      <w:szCs w:val="20"/>
    </w:rPr>
  </w:style>
  <w:style w:type="paragraph" w:customStyle="1" w:styleId="TableParagraph">
    <w:name w:val="Table Paragraph"/>
    <w:basedOn w:val="Normal"/>
    <w:uiPriority w:val="1"/>
    <w:qFormat/>
    <w:rsid w:val="00721D8D"/>
    <w:pPr>
      <w:widowControl w:val="0"/>
      <w:spacing w:after="0" w:line="240" w:lineRule="auto"/>
    </w:pPr>
  </w:style>
  <w:style w:type="character" w:customStyle="1" w:styleId="caps">
    <w:name w:val="caps"/>
    <w:basedOn w:val="DefaultParagraphFont"/>
    <w:rsid w:val="00721D8D"/>
  </w:style>
  <w:style w:type="character" w:styleId="PageNumber">
    <w:name w:val="page number"/>
    <w:basedOn w:val="DefaultParagraphFont"/>
    <w:uiPriority w:val="99"/>
    <w:unhideWhenUsed/>
    <w:rsid w:val="00926564"/>
  </w:style>
  <w:style w:type="paragraph" w:styleId="TOC4">
    <w:name w:val="toc 4"/>
    <w:aliases w:val="toc4"/>
    <w:basedOn w:val="Normal"/>
    <w:next w:val="Normal"/>
    <w:autoRedefine/>
    <w:uiPriority w:val="39"/>
    <w:unhideWhenUsed/>
    <w:rsid w:val="00926564"/>
    <w:pPr>
      <w:spacing w:after="100"/>
      <w:ind w:left="660"/>
    </w:pPr>
  </w:style>
  <w:style w:type="paragraph" w:styleId="TOC5">
    <w:name w:val="toc 5"/>
    <w:aliases w:val="toc5"/>
    <w:basedOn w:val="Normal"/>
    <w:next w:val="Normal"/>
    <w:autoRedefine/>
    <w:uiPriority w:val="39"/>
    <w:unhideWhenUsed/>
    <w:rsid w:val="00ED7B83"/>
    <w:pPr>
      <w:ind w:left="880"/>
    </w:pPr>
  </w:style>
  <w:style w:type="paragraph" w:styleId="TOC6">
    <w:name w:val="toc 6"/>
    <w:aliases w:val="toc6"/>
    <w:basedOn w:val="Normal"/>
    <w:next w:val="Normal"/>
    <w:autoRedefine/>
    <w:uiPriority w:val="39"/>
    <w:unhideWhenUsed/>
    <w:rsid w:val="00ED7B83"/>
    <w:pPr>
      <w:ind w:left="1100"/>
    </w:pPr>
  </w:style>
  <w:style w:type="paragraph" w:styleId="TOC7">
    <w:name w:val="toc 7"/>
    <w:basedOn w:val="Normal"/>
    <w:next w:val="Normal"/>
    <w:autoRedefine/>
    <w:uiPriority w:val="39"/>
    <w:unhideWhenUsed/>
    <w:rsid w:val="00ED7B83"/>
    <w:pPr>
      <w:ind w:left="1320"/>
    </w:pPr>
  </w:style>
  <w:style w:type="paragraph" w:styleId="TOC8">
    <w:name w:val="toc 8"/>
    <w:basedOn w:val="Normal"/>
    <w:next w:val="Normal"/>
    <w:autoRedefine/>
    <w:uiPriority w:val="39"/>
    <w:unhideWhenUsed/>
    <w:rsid w:val="00ED7B83"/>
    <w:pPr>
      <w:ind w:left="1540"/>
    </w:pPr>
  </w:style>
  <w:style w:type="paragraph" w:styleId="TOC9">
    <w:name w:val="toc 9"/>
    <w:basedOn w:val="Normal"/>
    <w:next w:val="Normal"/>
    <w:autoRedefine/>
    <w:uiPriority w:val="39"/>
    <w:unhideWhenUsed/>
    <w:rsid w:val="00ED7B83"/>
    <w:pPr>
      <w:ind w:left="1760"/>
    </w:pPr>
  </w:style>
  <w:style w:type="paragraph" w:styleId="Revision">
    <w:name w:val="Revision"/>
    <w:hidden/>
    <w:semiHidden/>
    <w:rsid w:val="00516F44"/>
    <w:pPr>
      <w:spacing w:after="0" w:line="240" w:lineRule="auto"/>
    </w:pPr>
  </w:style>
  <w:style w:type="character" w:customStyle="1" w:styleId="Heading7Char">
    <w:name w:val="Heading 7 Char"/>
    <w:aliases w:val="h7 Char"/>
    <w:basedOn w:val="DefaultParagraphFont"/>
    <w:link w:val="Heading7"/>
    <w:rsid w:val="0014287C"/>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14287C"/>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14287C"/>
    <w:rPr>
      <w:rFonts w:asciiTheme="majorHAnsi" w:eastAsiaTheme="majorEastAsia" w:hAnsiTheme="majorHAnsi" w:cstheme="majorBidi"/>
      <w:i/>
      <w:iCs/>
      <w:color w:val="404040" w:themeColor="text1" w:themeTint="BF"/>
      <w:sz w:val="20"/>
      <w:szCs w:val="20"/>
    </w:rPr>
  </w:style>
  <w:style w:type="table" w:styleId="MediumGrid3-Accent2">
    <w:name w:val="Medium Grid 3 Accent 2"/>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B8B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17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171" w:themeFill="accent2" w:themeFillTint="7F"/>
      </w:tcPr>
    </w:tblStylePr>
  </w:style>
  <w:style w:type="table" w:styleId="MediumGrid3-Accent3">
    <w:name w:val="Medium Grid 3 Accent 3"/>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2">
    <w:name w:val="Light List Accent 2"/>
    <w:basedOn w:val="TableNormal"/>
    <w:uiPriority w:val="61"/>
    <w:rsid w:val="000058E6"/>
    <w:pPr>
      <w:spacing w:after="0" w:line="240" w:lineRule="auto"/>
    </w:p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20000" w:themeFill="accent2"/>
      </w:tcPr>
    </w:tblStylePr>
    <w:tblStylePr w:type="lastRow">
      <w:pPr>
        <w:spacing w:before="0" w:after="0" w:line="240" w:lineRule="auto"/>
      </w:pPr>
      <w:rPr>
        <w:b/>
        <w:bCs/>
      </w:rPr>
      <w:tblPr/>
      <w:tcPr>
        <w:tcBorders>
          <w:top w:val="double" w:sz="6" w:space="0" w:color="E20000" w:themeColor="accent2"/>
          <w:left w:val="single" w:sz="8" w:space="0" w:color="E20000" w:themeColor="accent2"/>
          <w:bottom w:val="single" w:sz="8" w:space="0" w:color="E20000" w:themeColor="accent2"/>
          <w:right w:val="single" w:sz="8" w:space="0" w:color="E20000" w:themeColor="accent2"/>
        </w:tcBorders>
      </w:tcPr>
    </w:tblStylePr>
    <w:tblStylePr w:type="firstCol">
      <w:rPr>
        <w:b/>
        <w:bCs/>
      </w:rPr>
    </w:tblStylePr>
    <w:tblStylePr w:type="lastCol">
      <w:rPr>
        <w:b/>
        <w:bCs/>
      </w:rPr>
    </w:tblStylePr>
    <w:tblStylePr w:type="band1Vert">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tblStylePr w:type="band1Horz">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style>
  <w:style w:type="character" w:styleId="FollowedHyperlink">
    <w:name w:val="FollowedHyperlink"/>
    <w:basedOn w:val="DefaultParagraphFont"/>
    <w:unhideWhenUsed/>
    <w:rsid w:val="0051120B"/>
    <w:rPr>
      <w:color w:val="CF8C63" w:themeColor="followedHyperlink"/>
      <w:u w:val="single"/>
    </w:rPr>
  </w:style>
  <w:style w:type="paragraph" w:customStyle="1" w:styleId="Figure">
    <w:name w:val="Figure"/>
    <w:aliases w:val="fig"/>
    <w:basedOn w:val="Normal"/>
    <w:rsid w:val="00822D3D"/>
    <w:pPr>
      <w:spacing w:before="60" w:after="60" w:line="240" w:lineRule="auto"/>
    </w:pPr>
    <w:rPr>
      <w:rFonts w:ascii="Segoe UI" w:eastAsia="SimSun" w:hAnsi="Segoe UI" w:cs="Segoe UI"/>
      <w:color w:val="0000FF"/>
      <w:kern w:val="24"/>
      <w:sz w:val="20"/>
      <w:szCs w:val="20"/>
    </w:rPr>
  </w:style>
  <w:style w:type="paragraph" w:customStyle="1" w:styleId="Code">
    <w:name w:val="Code"/>
    <w:aliases w:val="c"/>
    <w:link w:val="CodeChar"/>
    <w:locked/>
    <w:rsid w:val="00822D3D"/>
    <w:pPr>
      <w:spacing w:after="60" w:line="300" w:lineRule="exact"/>
    </w:pPr>
    <w:rPr>
      <w:rFonts w:ascii="Courier New" w:eastAsia="Segoe UI" w:hAnsi="Courier New" w:cs="Segoe UI"/>
      <w:noProof/>
      <w:color w:val="000000" w:themeColor="text1"/>
      <w:sz w:val="16"/>
      <w:szCs w:val="16"/>
    </w:rPr>
  </w:style>
  <w:style w:type="paragraph" w:customStyle="1" w:styleId="LabelinList2">
    <w:name w:val="Label in List 2"/>
    <w:aliases w:val="l2"/>
    <w:basedOn w:val="Label"/>
    <w:next w:val="TextinList2"/>
    <w:rsid w:val="00822D3D"/>
    <w:pPr>
      <w:ind w:left="720"/>
    </w:pPr>
  </w:style>
  <w:style w:type="paragraph" w:customStyle="1" w:styleId="TextinList2">
    <w:name w:val="Text in List 2"/>
    <w:aliases w:val="t2"/>
    <w:basedOn w:val="Normal"/>
    <w:rsid w:val="00822D3D"/>
    <w:pPr>
      <w:spacing w:before="60" w:after="60" w:line="280" w:lineRule="exact"/>
      <w:ind w:left="720"/>
    </w:pPr>
    <w:rPr>
      <w:rFonts w:ascii="Segoe UI" w:eastAsia="SimSun" w:hAnsi="Segoe UI" w:cs="Segoe UI"/>
      <w:kern w:val="24"/>
      <w:sz w:val="20"/>
      <w:szCs w:val="20"/>
    </w:rPr>
  </w:style>
  <w:style w:type="paragraph" w:customStyle="1" w:styleId="Label">
    <w:name w:val="Label"/>
    <w:aliases w:val="l"/>
    <w:basedOn w:val="Normal"/>
    <w:link w:val="LabelChar"/>
    <w:rsid w:val="00822D3D"/>
    <w:pPr>
      <w:keepNext/>
      <w:spacing w:before="240" w:after="60" w:line="240" w:lineRule="auto"/>
    </w:pPr>
    <w:rPr>
      <w:rFonts w:ascii="Segoe UI" w:eastAsia="SimSun" w:hAnsi="Segoe UI" w:cs="Segoe UI"/>
      <w:b/>
      <w:kern w:val="24"/>
      <w:sz w:val="20"/>
      <w:szCs w:val="20"/>
    </w:rPr>
  </w:style>
  <w:style w:type="paragraph" w:styleId="FootnoteText">
    <w:name w:val="footnote text"/>
    <w:aliases w:val="ft,Used by Word for text of Help footnotes"/>
    <w:basedOn w:val="Normal"/>
    <w:link w:val="FootnoteTextChar"/>
    <w:rsid w:val="00822D3D"/>
    <w:pPr>
      <w:spacing w:before="60" w:after="60" w:line="280" w:lineRule="exact"/>
    </w:pPr>
    <w:rPr>
      <w:rFonts w:ascii="Segoe UI" w:eastAsia="SimSun" w:hAnsi="Segoe UI" w:cs="Segoe UI"/>
      <w:color w:val="0000FF"/>
      <w:kern w:val="24"/>
      <w:sz w:val="20"/>
      <w:szCs w:val="20"/>
    </w:rPr>
  </w:style>
  <w:style w:type="character" w:customStyle="1" w:styleId="FootnoteTextChar">
    <w:name w:val="Footnote Text Char"/>
    <w:aliases w:val="ft Char,Used by Word for text of Help footnotes Char"/>
    <w:basedOn w:val="DefaultParagraphFont"/>
    <w:link w:val="FootnoteText"/>
    <w:rsid w:val="00822D3D"/>
    <w:rPr>
      <w:rFonts w:ascii="Segoe UI" w:eastAsia="SimSun" w:hAnsi="Segoe UI" w:cs="Segoe UI"/>
      <w:color w:val="0000FF"/>
      <w:kern w:val="24"/>
      <w:sz w:val="20"/>
      <w:szCs w:val="20"/>
    </w:rPr>
  </w:style>
  <w:style w:type="paragraph" w:customStyle="1" w:styleId="NumberedList2">
    <w:name w:val="Numbered List 2"/>
    <w:aliases w:val="nl2"/>
    <w:basedOn w:val="ListNumber"/>
    <w:rsid w:val="00822D3D"/>
    <w:pPr>
      <w:numPr>
        <w:numId w:val="20"/>
      </w:numPr>
    </w:pPr>
  </w:style>
  <w:style w:type="paragraph" w:customStyle="1" w:styleId="Syntax">
    <w:name w:val="Syntax"/>
    <w:aliases w:val="s"/>
    <w:basedOn w:val="Normal"/>
    <w:locked/>
    <w:rsid w:val="00822D3D"/>
    <w:pPr>
      <w:shd w:val="clear" w:color="C0C0C0" w:fill="auto"/>
      <w:spacing w:before="60" w:after="60" w:line="280" w:lineRule="exact"/>
    </w:pPr>
    <w:rPr>
      <w:rFonts w:ascii="Segoe UI" w:eastAsia="SimSun" w:hAnsi="Segoe UI" w:cs="Segoe UI"/>
      <w:noProof/>
      <w:color w:val="C0C0C0"/>
      <w:sz w:val="20"/>
      <w:szCs w:val="20"/>
    </w:rPr>
  </w:style>
  <w:style w:type="character" w:styleId="FootnoteReference">
    <w:name w:val="footnote reference"/>
    <w:aliases w:val="fr,Used by Word for Help footnote symbols"/>
    <w:basedOn w:val="DefaultParagraphFont"/>
    <w:rsid w:val="00822D3D"/>
    <w:rPr>
      <w:color w:val="0000FF"/>
      <w:vertAlign w:val="superscript"/>
    </w:rPr>
  </w:style>
  <w:style w:type="character" w:customStyle="1" w:styleId="CodeEmbedded">
    <w:name w:val="Code Embedded"/>
    <w:aliases w:val="ce"/>
    <w:basedOn w:val="DefaultParagraphFont"/>
    <w:rsid w:val="00822D3D"/>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22D3D"/>
    <w:rPr>
      <w:b/>
      <w:szCs w:val="18"/>
    </w:rPr>
  </w:style>
  <w:style w:type="character" w:customStyle="1" w:styleId="LinkText">
    <w:name w:val="Link Text"/>
    <w:aliases w:val="lt"/>
    <w:basedOn w:val="DefaultParagraphFont"/>
    <w:rsid w:val="00822D3D"/>
    <w:rPr>
      <w:color w:val="0000FF"/>
      <w:szCs w:val="18"/>
      <w:u w:val="single"/>
    </w:rPr>
  </w:style>
  <w:style w:type="character" w:customStyle="1" w:styleId="LinkID">
    <w:name w:val="Link ID"/>
    <w:aliases w:val="lid"/>
    <w:basedOn w:val="DefaultParagraphFont"/>
    <w:rsid w:val="00822D3D"/>
    <w:rPr>
      <w:noProof/>
      <w:vanish/>
      <w:color w:val="0000FF"/>
      <w:szCs w:val="18"/>
      <w:u w:val="none"/>
      <w:bdr w:val="none" w:sz="0" w:space="0" w:color="auto"/>
      <w:shd w:val="clear" w:color="auto" w:fill="auto"/>
      <w:lang w:val="en-US"/>
    </w:rPr>
  </w:style>
  <w:style w:type="paragraph" w:customStyle="1" w:styleId="DSTOC1-0">
    <w:name w:val="DSTOC1-0"/>
    <w:basedOn w:val="Heading1"/>
    <w:rsid w:val="00822D3D"/>
    <w:pPr>
      <w:keepLines w:val="0"/>
      <w:numPr>
        <w:numId w:val="0"/>
      </w:numPr>
      <w:pBdr>
        <w:bottom w:val="single" w:sz="4" w:space="6" w:color="auto"/>
      </w:pBdr>
      <w:spacing w:before="0" w:line="240" w:lineRule="auto"/>
      <w:contextualSpacing/>
      <w:outlineLvl w:val="9"/>
    </w:pPr>
    <w:rPr>
      <w:rFonts w:ascii="Arial" w:eastAsia="SimSun" w:hAnsi="Arial" w:cs="Arial"/>
      <w:color w:val="auto"/>
      <w:kern w:val="24"/>
      <w:szCs w:val="40"/>
    </w:rPr>
  </w:style>
  <w:style w:type="paragraph" w:customStyle="1" w:styleId="DSTOC2-0">
    <w:name w:val="DSTOC2-0"/>
    <w:basedOn w:val="Heading2"/>
    <w:rsid w:val="00822D3D"/>
    <w:pPr>
      <w:keepLines w:val="0"/>
      <w:numPr>
        <w:ilvl w:val="0"/>
        <w:numId w:val="0"/>
      </w:numPr>
      <w:spacing w:before="360" w:after="60" w:line="240" w:lineRule="auto"/>
      <w:contextualSpacing/>
      <w:outlineLvl w:val="9"/>
    </w:pPr>
    <w:rPr>
      <w:rFonts w:ascii="Arial" w:eastAsia="SimSun" w:hAnsi="Arial" w:cs="Arial"/>
      <w:iCs/>
      <w:color w:val="auto"/>
      <w:kern w:val="24"/>
      <w:sz w:val="36"/>
      <w:szCs w:val="36"/>
    </w:rPr>
  </w:style>
  <w:style w:type="paragraph" w:customStyle="1" w:styleId="DSTOC3-0">
    <w:name w:val="DSTOC3-0"/>
    <w:basedOn w:val="Heading3"/>
    <w:rsid w:val="00822D3D"/>
    <w:pPr>
      <w:keepLines w:val="0"/>
      <w:numPr>
        <w:ilvl w:val="0"/>
        <w:numId w:val="0"/>
      </w:numPr>
      <w:spacing w:before="360" w:after="60" w:line="240" w:lineRule="auto"/>
      <w:contextualSpacing/>
      <w:outlineLvl w:val="9"/>
    </w:pPr>
    <w:rPr>
      <w:rFonts w:ascii="Arial" w:eastAsia="SimSun" w:hAnsi="Arial" w:cs="Arial"/>
      <w:color w:val="auto"/>
      <w:kern w:val="24"/>
      <w:sz w:val="28"/>
      <w:szCs w:val="28"/>
    </w:rPr>
  </w:style>
  <w:style w:type="paragraph" w:customStyle="1" w:styleId="DSTOC4-0">
    <w:name w:val="DSTOC4-0"/>
    <w:basedOn w:val="Heading4"/>
    <w:rsid w:val="00822D3D"/>
    <w:pPr>
      <w:keepLines w:val="0"/>
      <w:numPr>
        <w:ilvl w:val="0"/>
        <w:numId w:val="0"/>
      </w:numPr>
      <w:spacing w:before="360" w:after="60" w:line="240" w:lineRule="auto"/>
      <w:contextualSpacing/>
      <w:outlineLvl w:val="9"/>
    </w:pPr>
    <w:rPr>
      <w:rFonts w:ascii="Arial" w:eastAsia="SimSun" w:hAnsi="Arial" w:cs="Arial"/>
      <w:i w:val="0"/>
      <w:iCs w:val="0"/>
      <w:color w:val="auto"/>
      <w:kern w:val="24"/>
      <w:sz w:val="24"/>
      <w:szCs w:val="24"/>
    </w:rPr>
  </w:style>
  <w:style w:type="paragraph" w:customStyle="1" w:styleId="DSTOC5-0">
    <w:name w:val="DSTOC5-0"/>
    <w:basedOn w:val="Heading5"/>
    <w:rsid w:val="00822D3D"/>
    <w:pPr>
      <w:keepLines w:val="0"/>
      <w:numPr>
        <w:ilvl w:val="0"/>
        <w:numId w:val="0"/>
      </w:numPr>
      <w:spacing w:before="240" w:after="60" w:line="240" w:lineRule="auto"/>
      <w:contextualSpacing/>
      <w:outlineLvl w:val="9"/>
    </w:pPr>
    <w:rPr>
      <w:rFonts w:ascii="Arial" w:eastAsia="SimSun" w:hAnsi="Arial" w:cs="Arial"/>
      <w:b/>
      <w:bCs/>
      <w:iCs/>
      <w:color w:val="auto"/>
      <w:kern w:val="24"/>
      <w:sz w:val="20"/>
      <w:szCs w:val="40"/>
    </w:rPr>
  </w:style>
  <w:style w:type="paragraph" w:customStyle="1" w:styleId="DSTOC6-0">
    <w:name w:val="DSTOC6-0"/>
    <w:basedOn w:val="Heading6"/>
    <w:rsid w:val="00822D3D"/>
    <w:pPr>
      <w:keepNext w:val="0"/>
      <w:keepLines w:val="0"/>
      <w:numPr>
        <w:ilvl w:val="0"/>
        <w:numId w:val="0"/>
      </w:numPr>
      <w:spacing w:before="120" w:after="60" w:line="240" w:lineRule="auto"/>
      <w:outlineLvl w:val="9"/>
    </w:pPr>
    <w:rPr>
      <w:rFonts w:ascii="Segoe UI" w:eastAsia="SimSun" w:hAnsi="Segoe UI" w:cs="Segoe UI"/>
      <w:b/>
      <w:bCs/>
      <w:i w:val="0"/>
      <w:iCs w:val="0"/>
      <w:color w:val="auto"/>
      <w:kern w:val="24"/>
      <w:sz w:val="20"/>
      <w:szCs w:val="20"/>
    </w:rPr>
  </w:style>
  <w:style w:type="paragraph" w:customStyle="1" w:styleId="DSTOC7-0">
    <w:name w:val="DSTOC7-0"/>
    <w:basedOn w:val="Heading7"/>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sz w:val="20"/>
      <w:szCs w:val="24"/>
    </w:rPr>
  </w:style>
  <w:style w:type="paragraph" w:customStyle="1" w:styleId="DSTOC8-0">
    <w:name w:val="DSTOC8-0"/>
    <w:basedOn w:val="Heading8"/>
    <w:rsid w:val="00822D3D"/>
    <w:pPr>
      <w:keepNext w:val="0"/>
      <w:keepLines w:val="0"/>
      <w:numPr>
        <w:ilvl w:val="0"/>
        <w:numId w:val="0"/>
      </w:numPr>
      <w:spacing w:before="60" w:after="60" w:line="280" w:lineRule="exact"/>
      <w:outlineLvl w:val="9"/>
    </w:pPr>
    <w:rPr>
      <w:rFonts w:ascii="Segoe UI" w:eastAsia="SimSun" w:hAnsi="Segoe UI" w:cs="Segoe UI"/>
      <w:b/>
      <w:iCs/>
      <w:color w:val="auto"/>
      <w:kern w:val="24"/>
    </w:rPr>
  </w:style>
  <w:style w:type="paragraph" w:customStyle="1" w:styleId="DSTOC9-0">
    <w:name w:val="DSTOC9-0"/>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DSTOC1-1">
    <w:name w:val="DSTOC1-1"/>
    <w:basedOn w:val="Heading1"/>
    <w:rsid w:val="00822D3D"/>
    <w:pPr>
      <w:keepLines w:val="0"/>
      <w:numPr>
        <w:numId w:val="0"/>
      </w:numPr>
      <w:pBdr>
        <w:bottom w:val="single" w:sz="4" w:space="6" w:color="auto"/>
      </w:pBdr>
      <w:spacing w:before="0" w:line="240" w:lineRule="auto"/>
      <w:contextualSpacing/>
      <w:outlineLvl w:val="1"/>
    </w:pPr>
    <w:rPr>
      <w:rFonts w:ascii="Arial" w:eastAsia="SimSun" w:hAnsi="Arial" w:cs="Arial"/>
      <w:color w:val="auto"/>
      <w:kern w:val="24"/>
      <w:szCs w:val="40"/>
    </w:rPr>
  </w:style>
  <w:style w:type="paragraph" w:customStyle="1" w:styleId="DSTOC1-2">
    <w:name w:val="DSTOC1-2"/>
    <w:basedOn w:val="Heading2"/>
    <w:rsid w:val="00822D3D"/>
    <w:pPr>
      <w:keepLines w:val="0"/>
      <w:numPr>
        <w:ilvl w:val="0"/>
        <w:numId w:val="0"/>
      </w:numPr>
      <w:spacing w:before="360" w:after="60" w:line="240" w:lineRule="auto"/>
      <w:contextualSpacing/>
    </w:pPr>
    <w:rPr>
      <w:rFonts w:ascii="Arial" w:eastAsia="SimSun" w:hAnsi="Arial" w:cs="Arial"/>
      <w:bCs w:val="0"/>
      <w:color w:val="auto"/>
      <w:kern w:val="24"/>
      <w:sz w:val="36"/>
      <w:szCs w:val="36"/>
    </w:rPr>
  </w:style>
  <w:style w:type="paragraph" w:customStyle="1" w:styleId="DSTOC1-3">
    <w:name w:val="DSTOC1-3"/>
    <w:basedOn w:val="Heading3"/>
    <w:rsid w:val="00822D3D"/>
    <w:pPr>
      <w:keepLines w:val="0"/>
      <w:numPr>
        <w:ilvl w:val="0"/>
        <w:numId w:val="0"/>
      </w:numPr>
      <w:spacing w:before="360" w:after="60" w:line="240" w:lineRule="auto"/>
      <w:contextualSpacing/>
    </w:pPr>
    <w:rPr>
      <w:rFonts w:ascii="Arial" w:eastAsia="SimSun" w:hAnsi="Arial" w:cs="Arial"/>
      <w:bCs w:val="0"/>
      <w:color w:val="auto"/>
      <w:kern w:val="24"/>
      <w:sz w:val="28"/>
      <w:szCs w:val="28"/>
    </w:rPr>
  </w:style>
  <w:style w:type="paragraph" w:customStyle="1" w:styleId="DSTOC1-4">
    <w:name w:val="DSTOC1-4"/>
    <w:basedOn w:val="Heading4"/>
    <w:rsid w:val="00822D3D"/>
    <w:pPr>
      <w:keepLines w:val="0"/>
      <w:numPr>
        <w:ilvl w:val="0"/>
        <w:numId w:val="0"/>
      </w:numPr>
      <w:spacing w:before="360" w:after="60" w:line="240" w:lineRule="auto"/>
      <w:contextualSpacing/>
    </w:pPr>
    <w:rPr>
      <w:rFonts w:ascii="Arial" w:eastAsia="SimSun" w:hAnsi="Arial" w:cs="Arial"/>
      <w:bCs w:val="0"/>
      <w:i w:val="0"/>
      <w:iCs w:val="0"/>
      <w:color w:val="auto"/>
      <w:kern w:val="24"/>
      <w:sz w:val="24"/>
      <w:szCs w:val="24"/>
    </w:rPr>
  </w:style>
  <w:style w:type="paragraph" w:customStyle="1" w:styleId="DSTOC1-5">
    <w:name w:val="DSTOC1-5"/>
    <w:basedOn w:val="Heading5"/>
    <w:rsid w:val="00822D3D"/>
    <w:pPr>
      <w:keepLines w:val="0"/>
      <w:numPr>
        <w:ilvl w:val="0"/>
        <w:numId w:val="0"/>
      </w:numPr>
      <w:spacing w:before="240" w:after="60" w:line="240" w:lineRule="auto"/>
      <w:contextualSpacing/>
    </w:pPr>
    <w:rPr>
      <w:rFonts w:ascii="Arial" w:eastAsia="SimSun" w:hAnsi="Arial" w:cs="Arial"/>
      <w:b/>
      <w:color w:val="auto"/>
      <w:kern w:val="24"/>
      <w:sz w:val="20"/>
      <w:szCs w:val="40"/>
    </w:rPr>
  </w:style>
  <w:style w:type="paragraph" w:customStyle="1" w:styleId="DSTOC1-6">
    <w:name w:val="DSTOC1-6"/>
    <w:basedOn w:val="Heading6"/>
    <w:rsid w:val="00822D3D"/>
    <w:pPr>
      <w:keepNext w:val="0"/>
      <w:keepLines w:val="0"/>
      <w:numPr>
        <w:ilvl w:val="0"/>
        <w:numId w:val="0"/>
      </w:numPr>
      <w:spacing w:before="120" w:after="60" w:line="240" w:lineRule="auto"/>
    </w:pPr>
    <w:rPr>
      <w:rFonts w:ascii="Segoe UI" w:eastAsia="SimSun" w:hAnsi="Segoe UI" w:cs="Segoe UI"/>
      <w:b/>
      <w:i w:val="0"/>
      <w:iCs w:val="0"/>
      <w:color w:val="auto"/>
      <w:kern w:val="24"/>
      <w:sz w:val="20"/>
      <w:szCs w:val="20"/>
    </w:rPr>
  </w:style>
  <w:style w:type="paragraph" w:customStyle="1" w:styleId="DSTOC1-7">
    <w:name w:val="DSTOC1-7"/>
    <w:basedOn w:val="Heading7"/>
    <w:rsid w:val="00822D3D"/>
    <w:pPr>
      <w:keepNext w:val="0"/>
      <w:keepLines w:val="0"/>
      <w:numPr>
        <w:ilvl w:val="0"/>
        <w:numId w:val="0"/>
      </w:numPr>
      <w:spacing w:before="60" w:after="60" w:line="280" w:lineRule="exact"/>
    </w:pPr>
    <w:rPr>
      <w:rFonts w:ascii="Segoe UI" w:eastAsia="SimSun" w:hAnsi="Segoe UI" w:cs="Segoe UI"/>
      <w:b/>
      <w:i w:val="0"/>
      <w:iCs w:val="0"/>
      <w:color w:val="auto"/>
      <w:kern w:val="24"/>
      <w:sz w:val="20"/>
      <w:szCs w:val="24"/>
    </w:rPr>
  </w:style>
  <w:style w:type="paragraph" w:customStyle="1" w:styleId="DSTOC1-8">
    <w:name w:val="DSTOC1-8"/>
    <w:basedOn w:val="Heading8"/>
    <w:rsid w:val="00822D3D"/>
    <w:pPr>
      <w:keepNext w:val="0"/>
      <w:keepLines w:val="0"/>
      <w:numPr>
        <w:ilvl w:val="0"/>
        <w:numId w:val="0"/>
      </w:numPr>
      <w:spacing w:before="60" w:after="60" w:line="280" w:lineRule="exact"/>
    </w:pPr>
    <w:rPr>
      <w:rFonts w:ascii="Segoe UI" w:eastAsia="SimSun" w:hAnsi="Segoe UI" w:cs="Segoe UI"/>
      <w:b/>
      <w:iCs/>
      <w:color w:val="auto"/>
      <w:kern w:val="24"/>
    </w:rPr>
  </w:style>
  <w:style w:type="paragraph" w:customStyle="1" w:styleId="DSTOC1-9">
    <w:name w:val="DSTOC1-9"/>
    <w:basedOn w:val="Heading9"/>
    <w:rsid w:val="00822D3D"/>
    <w:pPr>
      <w:keepNext w:val="0"/>
      <w:keepLines w:val="0"/>
      <w:numPr>
        <w:ilvl w:val="0"/>
        <w:numId w:val="0"/>
      </w:numPr>
      <w:spacing w:before="60" w:after="60" w:line="280" w:lineRule="exact"/>
    </w:pPr>
    <w:rPr>
      <w:rFonts w:ascii="Segoe UI" w:eastAsia="SimSun" w:hAnsi="Segoe UI" w:cs="Segoe UI"/>
      <w:b/>
      <w:i w:val="0"/>
      <w:iCs w:val="0"/>
      <w:color w:val="auto"/>
      <w:kern w:val="24"/>
    </w:rPr>
  </w:style>
  <w:style w:type="paragraph" w:customStyle="1" w:styleId="DSTOC2-2">
    <w:name w:val="DSTOC2-2"/>
    <w:basedOn w:val="Heading2"/>
    <w:rsid w:val="00822D3D"/>
    <w:pPr>
      <w:keepLines w:val="0"/>
      <w:numPr>
        <w:ilvl w:val="0"/>
        <w:numId w:val="0"/>
      </w:numPr>
      <w:spacing w:before="360" w:after="60" w:line="240" w:lineRule="auto"/>
      <w:contextualSpacing/>
      <w:outlineLvl w:val="2"/>
    </w:pPr>
    <w:rPr>
      <w:rFonts w:ascii="Arial" w:eastAsia="SimSun" w:hAnsi="Arial" w:cs="Arial"/>
      <w:iCs/>
      <w:color w:val="auto"/>
      <w:kern w:val="24"/>
      <w:sz w:val="36"/>
      <w:szCs w:val="36"/>
    </w:rPr>
  </w:style>
  <w:style w:type="paragraph" w:customStyle="1" w:styleId="DSTOC2-3">
    <w:name w:val="DSTOC2-3"/>
    <w:basedOn w:val="DSTOC1-3"/>
    <w:rsid w:val="00822D3D"/>
  </w:style>
  <w:style w:type="paragraph" w:customStyle="1" w:styleId="DSTOC2-4">
    <w:name w:val="DSTOC2-4"/>
    <w:basedOn w:val="DSTOC1-4"/>
    <w:rsid w:val="00822D3D"/>
  </w:style>
  <w:style w:type="paragraph" w:customStyle="1" w:styleId="DSTOC2-5">
    <w:name w:val="DSTOC2-5"/>
    <w:basedOn w:val="DSTOC1-5"/>
    <w:rsid w:val="00822D3D"/>
  </w:style>
  <w:style w:type="paragraph" w:customStyle="1" w:styleId="DSTOC2-6">
    <w:name w:val="DSTOC2-6"/>
    <w:basedOn w:val="DSTOC1-6"/>
    <w:rsid w:val="00822D3D"/>
  </w:style>
  <w:style w:type="paragraph" w:customStyle="1" w:styleId="DSTOC2-7">
    <w:name w:val="DSTOC2-7"/>
    <w:basedOn w:val="DSTOC1-7"/>
    <w:rsid w:val="00822D3D"/>
  </w:style>
  <w:style w:type="paragraph" w:customStyle="1" w:styleId="DSTOC2-8">
    <w:name w:val="DSTOC2-8"/>
    <w:basedOn w:val="DSTOC1-8"/>
    <w:rsid w:val="00822D3D"/>
  </w:style>
  <w:style w:type="paragraph" w:customStyle="1" w:styleId="DSTOC2-9">
    <w:name w:val="DSTOC2-9"/>
    <w:basedOn w:val="DSTOC1-9"/>
    <w:rsid w:val="00822D3D"/>
  </w:style>
  <w:style w:type="paragraph" w:customStyle="1" w:styleId="DSTOC3-3">
    <w:name w:val="DSTOC3-3"/>
    <w:basedOn w:val="Heading3"/>
    <w:rsid w:val="00822D3D"/>
    <w:pPr>
      <w:keepLines w:val="0"/>
      <w:numPr>
        <w:ilvl w:val="0"/>
        <w:numId w:val="0"/>
      </w:numPr>
      <w:spacing w:before="360" w:after="60" w:line="240" w:lineRule="auto"/>
      <w:contextualSpacing/>
      <w:outlineLvl w:val="3"/>
    </w:pPr>
    <w:rPr>
      <w:rFonts w:ascii="Arial" w:eastAsia="SimSun" w:hAnsi="Arial" w:cs="Arial"/>
      <w:color w:val="auto"/>
      <w:kern w:val="24"/>
      <w:sz w:val="28"/>
      <w:szCs w:val="28"/>
    </w:rPr>
  </w:style>
  <w:style w:type="paragraph" w:customStyle="1" w:styleId="DSTOC3-4">
    <w:name w:val="DSTOC3-4"/>
    <w:basedOn w:val="DSTOC2-4"/>
    <w:rsid w:val="00822D3D"/>
  </w:style>
  <w:style w:type="paragraph" w:customStyle="1" w:styleId="DSTOC3-5">
    <w:name w:val="DSTOC3-5"/>
    <w:basedOn w:val="DSTOC2-5"/>
    <w:rsid w:val="00822D3D"/>
  </w:style>
  <w:style w:type="paragraph" w:customStyle="1" w:styleId="DSTOC3-6">
    <w:name w:val="DSTOC3-6"/>
    <w:basedOn w:val="DSTOC2-6"/>
    <w:rsid w:val="00822D3D"/>
  </w:style>
  <w:style w:type="paragraph" w:customStyle="1" w:styleId="DSTOC3-7">
    <w:name w:val="DSTOC3-7"/>
    <w:basedOn w:val="DSTOC2-7"/>
    <w:rsid w:val="00822D3D"/>
  </w:style>
  <w:style w:type="paragraph" w:customStyle="1" w:styleId="DSTOC3-8">
    <w:name w:val="DSTOC3-8"/>
    <w:basedOn w:val="DSTOC2-8"/>
    <w:rsid w:val="00822D3D"/>
  </w:style>
  <w:style w:type="paragraph" w:customStyle="1" w:styleId="DSTOC3-9">
    <w:name w:val="DSTOC3-9"/>
    <w:basedOn w:val="DSTOC2-9"/>
    <w:rsid w:val="00822D3D"/>
  </w:style>
  <w:style w:type="paragraph" w:customStyle="1" w:styleId="DSTOC4-4">
    <w:name w:val="DSTOC4-4"/>
    <w:basedOn w:val="Heading4"/>
    <w:rsid w:val="00822D3D"/>
    <w:pPr>
      <w:keepLines w:val="0"/>
      <w:numPr>
        <w:ilvl w:val="0"/>
        <w:numId w:val="0"/>
      </w:numPr>
      <w:spacing w:before="360" w:after="60" w:line="240" w:lineRule="auto"/>
      <w:contextualSpacing/>
      <w:outlineLvl w:val="4"/>
    </w:pPr>
    <w:rPr>
      <w:rFonts w:ascii="Arial" w:eastAsia="SimSun" w:hAnsi="Arial" w:cs="Arial"/>
      <w:i w:val="0"/>
      <w:iCs w:val="0"/>
      <w:color w:val="auto"/>
      <w:kern w:val="24"/>
      <w:sz w:val="24"/>
      <w:szCs w:val="24"/>
    </w:rPr>
  </w:style>
  <w:style w:type="paragraph" w:customStyle="1" w:styleId="DSTOC4-5">
    <w:name w:val="DSTOC4-5"/>
    <w:basedOn w:val="DSTOC3-5"/>
    <w:rsid w:val="00822D3D"/>
  </w:style>
  <w:style w:type="paragraph" w:customStyle="1" w:styleId="DSTOC4-6">
    <w:name w:val="DSTOC4-6"/>
    <w:basedOn w:val="DSTOC3-6"/>
    <w:rsid w:val="00822D3D"/>
  </w:style>
  <w:style w:type="paragraph" w:customStyle="1" w:styleId="DSTOC4-7">
    <w:name w:val="DSTOC4-7"/>
    <w:basedOn w:val="DSTOC3-7"/>
    <w:rsid w:val="00822D3D"/>
  </w:style>
  <w:style w:type="paragraph" w:customStyle="1" w:styleId="DSTOC4-8">
    <w:name w:val="DSTOC4-8"/>
    <w:basedOn w:val="DSTOC3-8"/>
    <w:rsid w:val="00822D3D"/>
  </w:style>
  <w:style w:type="paragraph" w:customStyle="1" w:styleId="DSTOC4-9">
    <w:name w:val="DSTOC4-9"/>
    <w:basedOn w:val="DSTOC3-9"/>
    <w:rsid w:val="00822D3D"/>
  </w:style>
  <w:style w:type="paragraph" w:customStyle="1" w:styleId="DSTOC5-5">
    <w:name w:val="DSTOC5-5"/>
    <w:basedOn w:val="Heading5"/>
    <w:rsid w:val="00822D3D"/>
    <w:pPr>
      <w:keepLines w:val="0"/>
      <w:numPr>
        <w:ilvl w:val="0"/>
        <w:numId w:val="0"/>
      </w:numPr>
      <w:spacing w:before="240" w:after="60" w:line="240" w:lineRule="auto"/>
      <w:contextualSpacing/>
      <w:outlineLvl w:val="5"/>
    </w:pPr>
    <w:rPr>
      <w:rFonts w:ascii="Arial" w:eastAsia="SimSun" w:hAnsi="Arial" w:cs="Arial"/>
      <w:b/>
      <w:bCs/>
      <w:iCs/>
      <w:color w:val="auto"/>
      <w:kern w:val="24"/>
      <w:sz w:val="20"/>
      <w:szCs w:val="40"/>
    </w:rPr>
  </w:style>
  <w:style w:type="paragraph" w:customStyle="1" w:styleId="DSTOC5-6">
    <w:name w:val="DSTOC5-6"/>
    <w:basedOn w:val="DSTOC4-6"/>
    <w:rsid w:val="00822D3D"/>
  </w:style>
  <w:style w:type="paragraph" w:customStyle="1" w:styleId="DSTOC5-7">
    <w:name w:val="DSTOC5-7"/>
    <w:basedOn w:val="DSTOC4-7"/>
    <w:rsid w:val="00822D3D"/>
  </w:style>
  <w:style w:type="paragraph" w:customStyle="1" w:styleId="DSTOC5-8">
    <w:name w:val="DSTOC5-8"/>
    <w:basedOn w:val="DSTOC4-8"/>
    <w:rsid w:val="00822D3D"/>
  </w:style>
  <w:style w:type="paragraph" w:customStyle="1" w:styleId="DSTOC5-9">
    <w:name w:val="DSTOC5-9"/>
    <w:basedOn w:val="DSTOC4-9"/>
    <w:rsid w:val="00822D3D"/>
  </w:style>
  <w:style w:type="paragraph" w:customStyle="1" w:styleId="DSTOC6-6">
    <w:name w:val="DSTOC6-6"/>
    <w:basedOn w:val="Heading6"/>
    <w:rsid w:val="00822D3D"/>
    <w:pPr>
      <w:keepNext w:val="0"/>
      <w:keepLines w:val="0"/>
      <w:numPr>
        <w:ilvl w:val="0"/>
        <w:numId w:val="0"/>
      </w:numPr>
      <w:spacing w:before="120" w:after="60" w:line="240" w:lineRule="auto"/>
      <w:outlineLvl w:val="6"/>
    </w:pPr>
    <w:rPr>
      <w:rFonts w:ascii="Segoe UI" w:eastAsia="SimSun" w:hAnsi="Segoe UI" w:cs="Segoe UI"/>
      <w:b/>
      <w:bCs/>
      <w:i w:val="0"/>
      <w:iCs w:val="0"/>
      <w:color w:val="auto"/>
      <w:kern w:val="24"/>
      <w:sz w:val="20"/>
      <w:szCs w:val="20"/>
    </w:rPr>
  </w:style>
  <w:style w:type="paragraph" w:customStyle="1" w:styleId="DSTOC6-7">
    <w:name w:val="DSTOC6-7"/>
    <w:basedOn w:val="DSTOC5-7"/>
    <w:rsid w:val="00822D3D"/>
  </w:style>
  <w:style w:type="paragraph" w:customStyle="1" w:styleId="DSTOC6-8">
    <w:name w:val="DSTOC6-8"/>
    <w:basedOn w:val="DSTOC5-8"/>
    <w:rsid w:val="00822D3D"/>
  </w:style>
  <w:style w:type="paragraph" w:customStyle="1" w:styleId="DSTOC6-9">
    <w:name w:val="DSTOC6-9"/>
    <w:basedOn w:val="DSTOC5-9"/>
    <w:rsid w:val="00822D3D"/>
  </w:style>
  <w:style w:type="paragraph" w:customStyle="1" w:styleId="DSTOC7-7">
    <w:name w:val="DSTOC7-7"/>
    <w:basedOn w:val="Heading7"/>
    <w:rsid w:val="00822D3D"/>
    <w:pPr>
      <w:keepNext w:val="0"/>
      <w:keepLines w:val="0"/>
      <w:numPr>
        <w:ilvl w:val="0"/>
        <w:numId w:val="0"/>
      </w:numPr>
      <w:spacing w:before="60" w:after="60" w:line="280" w:lineRule="exact"/>
      <w:outlineLvl w:val="7"/>
    </w:pPr>
    <w:rPr>
      <w:rFonts w:ascii="Segoe UI" w:eastAsia="SimSun" w:hAnsi="Segoe UI" w:cs="Segoe UI"/>
      <w:b/>
      <w:i w:val="0"/>
      <w:iCs w:val="0"/>
      <w:color w:val="auto"/>
      <w:kern w:val="24"/>
      <w:sz w:val="20"/>
      <w:szCs w:val="24"/>
    </w:rPr>
  </w:style>
  <w:style w:type="paragraph" w:customStyle="1" w:styleId="DSTOC7-8">
    <w:name w:val="DSTOC7-8"/>
    <w:basedOn w:val="DSTOC6-8"/>
    <w:rsid w:val="00822D3D"/>
  </w:style>
  <w:style w:type="paragraph" w:customStyle="1" w:styleId="DSTOC7-9">
    <w:name w:val="DSTOC7-9"/>
    <w:basedOn w:val="DSTOC6-9"/>
    <w:rsid w:val="00822D3D"/>
  </w:style>
  <w:style w:type="paragraph" w:customStyle="1" w:styleId="DSTOC8-8">
    <w:name w:val="DSTOC8-8"/>
    <w:basedOn w:val="Heading8"/>
    <w:rsid w:val="00822D3D"/>
    <w:pPr>
      <w:keepNext w:val="0"/>
      <w:keepLines w:val="0"/>
      <w:numPr>
        <w:ilvl w:val="0"/>
        <w:numId w:val="0"/>
      </w:numPr>
      <w:spacing w:before="60" w:after="60" w:line="280" w:lineRule="exact"/>
      <w:outlineLvl w:val="8"/>
    </w:pPr>
    <w:rPr>
      <w:rFonts w:ascii="Segoe UI" w:eastAsia="SimSun" w:hAnsi="Segoe UI" w:cs="Segoe UI"/>
      <w:b/>
      <w:iCs/>
      <w:color w:val="auto"/>
      <w:kern w:val="24"/>
    </w:rPr>
  </w:style>
  <w:style w:type="paragraph" w:customStyle="1" w:styleId="DSTOC8-9">
    <w:name w:val="DSTOC8-9"/>
    <w:basedOn w:val="DSTOC7-9"/>
    <w:rsid w:val="00822D3D"/>
  </w:style>
  <w:style w:type="paragraph" w:customStyle="1" w:styleId="DSTOC9-9">
    <w:name w:val="DSTOC9-9"/>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TableSpacing">
    <w:name w:val="Table Spacing"/>
    <w:aliases w:val="ts"/>
    <w:basedOn w:val="Normal"/>
    <w:next w:val="Normal"/>
    <w:rsid w:val="00822D3D"/>
    <w:pPr>
      <w:spacing w:before="80" w:after="80" w:line="240" w:lineRule="auto"/>
    </w:pPr>
    <w:rPr>
      <w:rFonts w:ascii="Segoe UI" w:eastAsia="SimSun" w:hAnsi="Segoe UI" w:cs="Segoe UI"/>
      <w:kern w:val="24"/>
      <w:sz w:val="8"/>
      <w:szCs w:val="8"/>
    </w:rPr>
  </w:style>
  <w:style w:type="paragraph" w:customStyle="1" w:styleId="AlertLabel">
    <w:name w:val="Alert Label"/>
    <w:aliases w:val="al"/>
    <w:basedOn w:val="Normal"/>
    <w:rsid w:val="00822D3D"/>
    <w:pPr>
      <w:keepNext/>
      <w:framePr w:wrap="notBeside" w:vAnchor="text" w:hAnchor="text" w:y="1"/>
      <w:spacing w:before="120" w:after="0" w:line="300" w:lineRule="exact"/>
    </w:pPr>
    <w:rPr>
      <w:rFonts w:ascii="Segoe UI" w:eastAsia="SimSun" w:hAnsi="Segoe UI" w:cs="Segoe UI"/>
      <w:b/>
      <w:kern w:val="24"/>
      <w:sz w:val="20"/>
      <w:szCs w:val="20"/>
    </w:rPr>
  </w:style>
  <w:style w:type="character" w:customStyle="1" w:styleId="ConditionalMarker">
    <w:name w:val="Conditional Marker"/>
    <w:aliases w:val="cm"/>
    <w:basedOn w:val="DefaultParagraphFont"/>
    <w:locked/>
    <w:rsid w:val="00822D3D"/>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22D3D"/>
    <w:pPr>
      <w:ind w:left="720"/>
    </w:pPr>
  </w:style>
  <w:style w:type="paragraph" w:customStyle="1" w:styleId="LabelinList1">
    <w:name w:val="Label in List 1"/>
    <w:aliases w:val="l1"/>
    <w:basedOn w:val="Label"/>
    <w:next w:val="TextinList1"/>
    <w:link w:val="LabelinList1Char"/>
    <w:rsid w:val="00822D3D"/>
    <w:pPr>
      <w:ind w:left="360"/>
    </w:pPr>
  </w:style>
  <w:style w:type="paragraph" w:customStyle="1" w:styleId="TextinList1">
    <w:name w:val="Text in List 1"/>
    <w:aliases w:val="t1"/>
    <w:basedOn w:val="Normal"/>
    <w:rsid w:val="00822D3D"/>
    <w:pPr>
      <w:spacing w:before="60" w:after="60" w:line="280" w:lineRule="exact"/>
      <w:ind w:left="360"/>
    </w:pPr>
    <w:rPr>
      <w:rFonts w:ascii="Segoe UI" w:eastAsia="SimSun" w:hAnsi="Segoe UI" w:cs="Segoe UI"/>
      <w:kern w:val="24"/>
      <w:sz w:val="20"/>
      <w:szCs w:val="20"/>
    </w:rPr>
  </w:style>
  <w:style w:type="paragraph" w:customStyle="1" w:styleId="AlertLabelinList1">
    <w:name w:val="Alert Label in List 1"/>
    <w:aliases w:val="al1"/>
    <w:basedOn w:val="AlertLabel"/>
    <w:rsid w:val="00822D3D"/>
    <w:pPr>
      <w:framePr w:wrap="notBeside"/>
      <w:ind w:left="360"/>
    </w:pPr>
  </w:style>
  <w:style w:type="paragraph" w:customStyle="1" w:styleId="FigureinList1">
    <w:name w:val="Figure in List 1"/>
    <w:aliases w:val="fig1"/>
    <w:basedOn w:val="Figure"/>
    <w:next w:val="TextinList1"/>
    <w:rsid w:val="00822D3D"/>
    <w:pPr>
      <w:ind w:left="360"/>
    </w:pPr>
  </w:style>
  <w:style w:type="paragraph" w:customStyle="1" w:styleId="AlertText">
    <w:name w:val="Alert Text"/>
    <w:aliases w:val="at"/>
    <w:basedOn w:val="Normal"/>
    <w:rsid w:val="00822D3D"/>
    <w:pPr>
      <w:spacing w:before="60" w:after="60" w:line="280" w:lineRule="exact"/>
      <w:ind w:left="360" w:right="360"/>
    </w:pPr>
    <w:rPr>
      <w:rFonts w:ascii="Segoe UI" w:eastAsia="SimSun" w:hAnsi="Segoe UI" w:cs="Segoe UI"/>
      <w:kern w:val="24"/>
      <w:sz w:val="20"/>
      <w:szCs w:val="20"/>
    </w:rPr>
  </w:style>
  <w:style w:type="paragraph" w:customStyle="1" w:styleId="AlertTextinList1">
    <w:name w:val="Alert Text in List 1"/>
    <w:aliases w:val="at1"/>
    <w:basedOn w:val="AlertText"/>
    <w:rsid w:val="00822D3D"/>
    <w:pPr>
      <w:ind w:left="720"/>
    </w:pPr>
  </w:style>
  <w:style w:type="paragraph" w:customStyle="1" w:styleId="AlertTextinList2">
    <w:name w:val="Alert Text in List 2"/>
    <w:aliases w:val="at2"/>
    <w:basedOn w:val="AlertText"/>
    <w:rsid w:val="00822D3D"/>
    <w:pPr>
      <w:ind w:left="1080"/>
    </w:pPr>
  </w:style>
  <w:style w:type="paragraph" w:customStyle="1" w:styleId="BulletedList1">
    <w:name w:val="Bulleted List 1"/>
    <w:aliases w:val="bl1"/>
    <w:basedOn w:val="ListBullet"/>
    <w:rsid w:val="00822D3D"/>
    <w:pPr>
      <w:numPr>
        <w:numId w:val="17"/>
      </w:numPr>
      <w:tabs>
        <w:tab w:val="clear" w:pos="360"/>
      </w:tabs>
      <w:ind w:left="720"/>
    </w:pPr>
  </w:style>
  <w:style w:type="paragraph" w:customStyle="1" w:styleId="BulletedList2">
    <w:name w:val="Bulleted List 2"/>
    <w:aliases w:val="bl2"/>
    <w:basedOn w:val="ListBullet"/>
    <w:link w:val="BulletedList2Char"/>
    <w:rsid w:val="00822D3D"/>
    <w:pPr>
      <w:numPr>
        <w:numId w:val="19"/>
      </w:numPr>
    </w:pPr>
  </w:style>
  <w:style w:type="paragraph" w:customStyle="1" w:styleId="DefinedTerm">
    <w:name w:val="Defined Term"/>
    <w:aliases w:val="dt"/>
    <w:basedOn w:val="Normal"/>
    <w:rsid w:val="00822D3D"/>
    <w:pPr>
      <w:keepNext/>
      <w:spacing w:before="120" w:after="0" w:line="220" w:lineRule="exact"/>
      <w:ind w:right="1440"/>
    </w:pPr>
    <w:rPr>
      <w:rFonts w:ascii="Segoe UI" w:eastAsia="SimSun" w:hAnsi="Segoe UI" w:cs="Segoe UI"/>
      <w:b/>
      <w:kern w:val="24"/>
      <w:sz w:val="18"/>
      <w:szCs w:val="18"/>
    </w:rPr>
  </w:style>
  <w:style w:type="paragraph" w:styleId="DocumentMap">
    <w:name w:val="Document Map"/>
    <w:basedOn w:val="Normal"/>
    <w:link w:val="DocumentMapChar"/>
    <w:rsid w:val="00822D3D"/>
    <w:pPr>
      <w:shd w:val="clear" w:color="auto" w:fill="FFFF00"/>
      <w:spacing w:before="60" w:after="60" w:line="280" w:lineRule="exact"/>
    </w:pPr>
    <w:rPr>
      <w:rFonts w:ascii="Tahoma" w:eastAsia="SimSun" w:hAnsi="Tahoma" w:cs="Tahoma"/>
      <w:kern w:val="24"/>
      <w:sz w:val="20"/>
      <w:szCs w:val="20"/>
    </w:rPr>
  </w:style>
  <w:style w:type="character" w:customStyle="1" w:styleId="DocumentMapChar">
    <w:name w:val="Document Map Char"/>
    <w:basedOn w:val="DefaultParagraphFont"/>
    <w:link w:val="DocumentMap"/>
    <w:rsid w:val="00822D3D"/>
    <w:rPr>
      <w:rFonts w:ascii="Tahoma" w:eastAsia="SimSun" w:hAnsi="Tahoma" w:cs="Tahoma"/>
      <w:kern w:val="24"/>
      <w:sz w:val="20"/>
      <w:szCs w:val="20"/>
      <w:shd w:val="clear" w:color="auto" w:fill="FFFF00"/>
    </w:rPr>
  </w:style>
  <w:style w:type="paragraph" w:customStyle="1" w:styleId="NumberedList1">
    <w:name w:val="Numbered List 1"/>
    <w:aliases w:val="nl1"/>
    <w:basedOn w:val="ListNumber"/>
    <w:rsid w:val="00822D3D"/>
    <w:pPr>
      <w:numPr>
        <w:numId w:val="18"/>
      </w:numPr>
    </w:pPr>
  </w:style>
  <w:style w:type="table" w:customStyle="1" w:styleId="ProcedureTable">
    <w:name w:val="Procedure Table"/>
    <w:aliases w:val="pt"/>
    <w:basedOn w:val="TableNormal"/>
    <w:rsid w:val="00822D3D"/>
    <w:pPr>
      <w:spacing w:after="0" w:line="240" w:lineRule="auto"/>
    </w:pPr>
    <w:rPr>
      <w:rFonts w:ascii="Segoe UI" w:eastAsia="Segoe UI" w:hAnsi="Segoe UI" w:cs="Segoe UI"/>
      <w:sz w:val="20"/>
      <w:szCs w:val="20"/>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22D3D"/>
    <w:rPr>
      <w:color w:val="auto"/>
      <w:szCs w:val="18"/>
      <w:u w:val="single"/>
    </w:rPr>
  </w:style>
  <w:style w:type="paragraph" w:styleId="Index1">
    <w:name w:val="index 1"/>
    <w:aliases w:val="idx1"/>
    <w:basedOn w:val="Normal"/>
    <w:next w:val="Normal"/>
    <w:autoRedefine/>
    <w:unhideWhenUsed/>
    <w:rsid w:val="00822D3D"/>
    <w:pPr>
      <w:spacing w:after="0" w:line="240" w:lineRule="auto"/>
      <w:ind w:left="230" w:hanging="230"/>
    </w:pPr>
  </w:style>
  <w:style w:type="paragraph" w:styleId="IndexHeading">
    <w:name w:val="index heading"/>
    <w:aliases w:val="ih"/>
    <w:basedOn w:val="Heading1"/>
    <w:next w:val="Index1"/>
    <w:rsid w:val="00822D3D"/>
    <w:pPr>
      <w:keepLines w:val="0"/>
      <w:numPr>
        <w:numId w:val="0"/>
      </w:numPr>
      <w:pBdr>
        <w:bottom w:val="single" w:sz="4" w:space="6" w:color="auto"/>
      </w:pBdr>
      <w:spacing w:before="0" w:line="300" w:lineRule="exact"/>
      <w:contextualSpacing/>
      <w:outlineLvl w:val="7"/>
    </w:pPr>
    <w:rPr>
      <w:rFonts w:ascii="Arial" w:eastAsia="SimSun" w:hAnsi="Arial" w:cs="Arial"/>
      <w:bCs w:val="0"/>
      <w:color w:val="auto"/>
      <w:kern w:val="24"/>
      <w:sz w:val="26"/>
      <w:szCs w:val="40"/>
    </w:rPr>
  </w:style>
  <w:style w:type="table" w:customStyle="1" w:styleId="CodeSection">
    <w:name w:val="Code Section"/>
    <w:aliases w:val="cs"/>
    <w:basedOn w:val="TableNormal"/>
    <w:rsid w:val="00822D3D"/>
    <w:pPr>
      <w:spacing w:after="0" w:line="220" w:lineRule="exact"/>
    </w:pPr>
    <w:rPr>
      <w:rFonts w:ascii="Courier New" w:eastAsia="Segoe UI" w:hAnsi="Courier New" w:cs="Segoe UI"/>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Index2">
    <w:name w:val="index 2"/>
    <w:aliases w:val="idx2"/>
    <w:basedOn w:val="Index1"/>
    <w:rsid w:val="00822D3D"/>
    <w:pPr>
      <w:spacing w:before="60" w:after="60" w:line="220" w:lineRule="exact"/>
      <w:ind w:left="540" w:hanging="180"/>
    </w:pPr>
    <w:rPr>
      <w:rFonts w:ascii="Segoe UI" w:eastAsia="SimSun" w:hAnsi="Segoe UI" w:cs="Segoe UI"/>
      <w:kern w:val="24"/>
      <w:sz w:val="20"/>
      <w:szCs w:val="20"/>
    </w:rPr>
  </w:style>
  <w:style w:type="paragraph" w:styleId="Index3">
    <w:name w:val="index 3"/>
    <w:aliases w:val="idx3"/>
    <w:basedOn w:val="Index1"/>
    <w:rsid w:val="00822D3D"/>
    <w:pPr>
      <w:spacing w:before="60" w:after="60" w:line="220" w:lineRule="exact"/>
      <w:ind w:left="900" w:hanging="180"/>
    </w:pPr>
    <w:rPr>
      <w:rFonts w:ascii="Segoe UI" w:eastAsia="SimSun" w:hAnsi="Segoe UI" w:cs="Segoe UI"/>
      <w:kern w:val="24"/>
      <w:sz w:val="20"/>
      <w:szCs w:val="20"/>
    </w:rPr>
  </w:style>
  <w:style w:type="character" w:customStyle="1" w:styleId="Bold">
    <w:name w:val="Bold"/>
    <w:aliases w:val="b,LegacyBold,SuperscriptBold,SubscriptBold"/>
    <w:basedOn w:val="DefaultParagraphFont"/>
    <w:rsid w:val="00822D3D"/>
    <w:rPr>
      <w:b/>
      <w:szCs w:val="18"/>
    </w:rPr>
  </w:style>
  <w:style w:type="character" w:customStyle="1" w:styleId="MultilanguageMarkerAuto">
    <w:name w:val="Multilanguage Marker Auto"/>
    <w:aliases w:val="mma"/>
    <w:basedOn w:val="DefaultParagraphFont"/>
    <w:locked/>
    <w:rsid w:val="00822D3D"/>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822D3D"/>
    <w:rPr>
      <w:b/>
      <w:i/>
      <w:color w:val="auto"/>
      <w:szCs w:val="18"/>
    </w:rPr>
  </w:style>
  <w:style w:type="paragraph" w:customStyle="1" w:styleId="MultilanguageMarkerExplicitBegin">
    <w:name w:val="Multilanguage Marker Explicit Begin"/>
    <w:aliases w:val="mmeb"/>
    <w:basedOn w:val="Normal"/>
    <w:next w:val="Normal"/>
    <w:locked/>
    <w:rsid w:val="00822D3D"/>
    <w:pPr>
      <w:spacing w:before="60" w:after="60" w:line="280" w:lineRule="exact"/>
    </w:pPr>
    <w:rPr>
      <w:rFonts w:ascii="Segoe UI" w:eastAsia="SimSun" w:hAnsi="Segoe UI" w:cs="Segoe UI"/>
      <w:noProof/>
      <w:color w:val="C0C0C0"/>
      <w:kern w:val="24"/>
      <w:sz w:val="20"/>
      <w:szCs w:val="20"/>
    </w:rPr>
  </w:style>
  <w:style w:type="paragraph" w:customStyle="1" w:styleId="MultilanguageMarkerExplicitEnd">
    <w:name w:val="Multilanguage Marker Explicit End"/>
    <w:aliases w:val="mmee"/>
    <w:basedOn w:val="MultilanguageMarkerExplicitBegin"/>
    <w:next w:val="Normal"/>
    <w:locked/>
    <w:rsid w:val="00822D3D"/>
  </w:style>
  <w:style w:type="paragraph" w:customStyle="1" w:styleId="CodeReferenceinList1">
    <w:name w:val="Code Reference in List 1"/>
    <w:aliases w:val="cref1"/>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Italic">
    <w:name w:val="Italic"/>
    <w:aliases w:val="i,LegacyItalic,SuperscriptItalic,SubscriptItalic"/>
    <w:basedOn w:val="DefaultParagraphFont"/>
    <w:rsid w:val="00822D3D"/>
    <w:rPr>
      <w:i/>
      <w:color w:val="auto"/>
      <w:szCs w:val="18"/>
    </w:rPr>
  </w:style>
  <w:style w:type="paragraph" w:customStyle="1" w:styleId="CodeReferenceinList2">
    <w:name w:val="Code Reference in List 2"/>
    <w:aliases w:val="cref2"/>
    <w:basedOn w:val="CodeReferenceinList1"/>
    <w:locked/>
    <w:rsid w:val="00822D3D"/>
    <w:pPr>
      <w:ind w:left="720"/>
    </w:pPr>
  </w:style>
  <w:style w:type="character" w:customStyle="1" w:styleId="subscript">
    <w:name w:val="subscript"/>
    <w:aliases w:val="sub"/>
    <w:basedOn w:val="DefaultParagraphFont"/>
    <w:rsid w:val="00822D3D"/>
    <w:rPr>
      <w:color w:val="auto"/>
      <w:szCs w:val="18"/>
      <w:u w:val="none"/>
      <w:vertAlign w:val="subscript"/>
    </w:rPr>
  </w:style>
  <w:style w:type="character" w:customStyle="1" w:styleId="superscript">
    <w:name w:val="superscript"/>
    <w:aliases w:val="sup"/>
    <w:basedOn w:val="DefaultParagraphFont"/>
    <w:rsid w:val="00822D3D"/>
    <w:rPr>
      <w:color w:val="auto"/>
      <w:szCs w:val="18"/>
      <w:u w:val="none"/>
      <w:vertAlign w:val="superscript"/>
    </w:rPr>
  </w:style>
  <w:style w:type="table" w:customStyle="1" w:styleId="TablewithHeader">
    <w:name w:val="Table with Header"/>
    <w:aliases w:val="twh"/>
    <w:basedOn w:val="TablewithoutHeader"/>
    <w:rsid w:val="00822D3D"/>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Alert Table"/>
    <w:basedOn w:val="TableNormal"/>
    <w:rsid w:val="00822D3D"/>
    <w:pPr>
      <w:spacing w:before="60" w:after="60" w:line="240" w:lineRule="exact"/>
    </w:pPr>
    <w:rPr>
      <w:rFonts w:ascii="Segoe UI" w:eastAsia="Segoe UI" w:hAnsi="Segoe UI" w:cs="Segoe UI"/>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22D3D"/>
    <w:rPr>
      <w:b/>
      <w:noProof/>
      <w:color w:val="auto"/>
      <w:sz w:val="20"/>
      <w:szCs w:val="18"/>
      <w:bdr w:val="none" w:sz="0" w:space="0" w:color="auto"/>
      <w:shd w:val="clear" w:color="auto" w:fill="auto"/>
      <w:lang w:val="en-US"/>
    </w:rPr>
  </w:style>
  <w:style w:type="character" w:customStyle="1" w:styleId="UI">
    <w:name w:val="UI"/>
    <w:aliases w:val="ui"/>
    <w:basedOn w:val="DefaultParagraphFont"/>
    <w:rsid w:val="00822D3D"/>
    <w:rPr>
      <w:b/>
      <w:color w:val="auto"/>
      <w:szCs w:val="18"/>
      <w:u w:val="none"/>
    </w:rPr>
  </w:style>
  <w:style w:type="character" w:customStyle="1" w:styleId="ParameterReference">
    <w:name w:val="Parameter Reference"/>
    <w:aliases w:val="pr"/>
    <w:basedOn w:val="DefaultParagraphFont"/>
    <w:locked/>
    <w:rsid w:val="00822D3D"/>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22D3D"/>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822D3D"/>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22D3D"/>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22D3D"/>
    <w:pPr>
      <w:spacing w:before="60" w:after="60" w:line="280" w:lineRule="exact"/>
    </w:pPr>
    <w:rPr>
      <w:rFonts w:ascii="Segoe UI" w:eastAsia="SimSun" w:hAnsi="Segoe UI" w:cs="Segoe UI"/>
      <w:noProof/>
      <w:color w:val="C0C0C0"/>
      <w:sz w:val="20"/>
      <w:szCs w:val="20"/>
    </w:rPr>
  </w:style>
  <w:style w:type="character" w:customStyle="1" w:styleId="LegacyLinkText">
    <w:name w:val="Legacy Link Text"/>
    <w:aliases w:val="llt"/>
    <w:basedOn w:val="LinkText"/>
    <w:rsid w:val="00822D3D"/>
    <w:rPr>
      <w:color w:val="0000FF"/>
      <w:szCs w:val="18"/>
      <w:u w:val="single"/>
    </w:rPr>
  </w:style>
  <w:style w:type="paragraph" w:customStyle="1" w:styleId="DefinedTerminList1">
    <w:name w:val="Defined Term in List 1"/>
    <w:aliases w:val="dt1"/>
    <w:basedOn w:val="DefinedTerm"/>
    <w:rsid w:val="00822D3D"/>
    <w:pPr>
      <w:ind w:left="360"/>
    </w:pPr>
  </w:style>
  <w:style w:type="paragraph" w:customStyle="1" w:styleId="DefinedTerminList2">
    <w:name w:val="Defined Term in List 2"/>
    <w:aliases w:val="dt2"/>
    <w:basedOn w:val="DefinedTerm"/>
    <w:rsid w:val="00822D3D"/>
    <w:pPr>
      <w:ind w:left="720"/>
    </w:pPr>
  </w:style>
  <w:style w:type="paragraph" w:customStyle="1" w:styleId="TableSpacinginList1">
    <w:name w:val="Table Spacing in List 1"/>
    <w:aliases w:val="ts1"/>
    <w:basedOn w:val="TableSpacing"/>
    <w:next w:val="TextinList1"/>
    <w:rsid w:val="00822D3D"/>
    <w:pPr>
      <w:ind w:left="360"/>
    </w:pPr>
  </w:style>
  <w:style w:type="paragraph" w:customStyle="1" w:styleId="TableSpacinginList2">
    <w:name w:val="Table Spacing in List 2"/>
    <w:aliases w:val="ts2"/>
    <w:basedOn w:val="TableSpacinginList1"/>
    <w:next w:val="TextinList2"/>
    <w:rsid w:val="00822D3D"/>
    <w:pPr>
      <w:ind w:left="720"/>
    </w:pPr>
  </w:style>
  <w:style w:type="table" w:customStyle="1" w:styleId="ProcedureTableinList1">
    <w:name w:val="Procedure Table in List 1"/>
    <w:aliases w:val="pt1"/>
    <w:basedOn w:val="ProcedureTable"/>
    <w:rsid w:val="00822D3D"/>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822D3D"/>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822D3D"/>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22D3D"/>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22D3D"/>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22D3D"/>
    <w:pPr>
      <w:shd w:val="clear" w:color="FFFF00" w:fill="auto"/>
      <w:spacing w:before="60" w:after="60" w:line="280" w:lineRule="exact"/>
    </w:pPr>
    <w:rPr>
      <w:rFonts w:ascii="Segoe UI" w:eastAsia="SimSun" w:hAnsi="Segoe UI" w:cs="Courier New"/>
      <w:noProof/>
      <w:vanish/>
      <w:color w:val="C0C0C0"/>
      <w:kern w:val="24"/>
      <w:sz w:val="20"/>
      <w:szCs w:val="20"/>
    </w:rPr>
  </w:style>
  <w:style w:type="paragraph" w:customStyle="1" w:styleId="ConditionalBlockinList1">
    <w:name w:val="Conditional Block in List 1"/>
    <w:aliases w:val="cb1"/>
    <w:basedOn w:val="ConditionalBlock"/>
    <w:next w:val="Normal"/>
    <w:locked/>
    <w:rsid w:val="00822D3D"/>
  </w:style>
  <w:style w:type="paragraph" w:customStyle="1" w:styleId="ConditionalBlockinList2">
    <w:name w:val="Conditional Block in List 2"/>
    <w:aliases w:val="cb2"/>
    <w:basedOn w:val="ConditionalBlock"/>
    <w:next w:val="Normal"/>
    <w:locked/>
    <w:rsid w:val="00822D3D"/>
    <w:pPr>
      <w:ind w:left="720"/>
    </w:pPr>
  </w:style>
  <w:style w:type="character" w:customStyle="1" w:styleId="CodeFeaturedElement">
    <w:name w:val="Code Featured Element"/>
    <w:aliases w:val="cfe"/>
    <w:basedOn w:val="DefaultParagraphFont"/>
    <w:locked/>
    <w:rsid w:val="00822D3D"/>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CodeEntityReferenceSpecific">
    <w:name w:val="Code Entity Reference Specific"/>
    <w:aliases w:val="cers"/>
    <w:basedOn w:val="CodeEntityReference"/>
    <w:locked/>
    <w:rsid w:val="00822D3D"/>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22D3D"/>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22D3D"/>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22D3D"/>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22D3D"/>
    <w:pPr>
      <w:numPr>
        <w:numId w:val="21"/>
      </w:numPr>
    </w:pPr>
  </w:style>
  <w:style w:type="paragraph" w:styleId="BlockText">
    <w:name w:val="Block Text"/>
    <w:basedOn w:val="Normal"/>
    <w:rsid w:val="00822D3D"/>
    <w:pPr>
      <w:spacing w:before="60" w:after="120" w:line="280" w:lineRule="exact"/>
      <w:ind w:left="1440" w:right="1440"/>
    </w:pPr>
    <w:rPr>
      <w:rFonts w:ascii="Segoe UI" w:eastAsia="SimSun" w:hAnsi="Segoe UI" w:cs="Segoe UI"/>
      <w:kern w:val="24"/>
      <w:sz w:val="20"/>
      <w:szCs w:val="20"/>
    </w:rPr>
  </w:style>
  <w:style w:type="paragraph" w:styleId="BodyText2">
    <w:name w:val="Body Text 2"/>
    <w:basedOn w:val="Normal"/>
    <w:link w:val="BodyText2Char"/>
    <w:rsid w:val="00822D3D"/>
    <w:pPr>
      <w:spacing w:before="60" w:after="120" w:line="480" w:lineRule="auto"/>
    </w:pPr>
    <w:rPr>
      <w:rFonts w:ascii="Segoe UI" w:eastAsia="SimSun" w:hAnsi="Segoe UI" w:cs="Segoe UI"/>
      <w:kern w:val="24"/>
      <w:sz w:val="20"/>
      <w:szCs w:val="20"/>
    </w:rPr>
  </w:style>
  <w:style w:type="character" w:customStyle="1" w:styleId="BodyText2Char">
    <w:name w:val="Body Text 2 Char"/>
    <w:basedOn w:val="DefaultParagraphFont"/>
    <w:link w:val="BodyText2"/>
    <w:rsid w:val="00822D3D"/>
    <w:rPr>
      <w:rFonts w:ascii="Segoe UI" w:eastAsia="SimSun" w:hAnsi="Segoe UI" w:cs="Segoe UI"/>
      <w:kern w:val="24"/>
      <w:sz w:val="20"/>
      <w:szCs w:val="20"/>
    </w:rPr>
  </w:style>
  <w:style w:type="paragraph" w:styleId="BodyText3">
    <w:name w:val="Body Text 3"/>
    <w:basedOn w:val="Normal"/>
    <w:link w:val="BodyText3Char"/>
    <w:rsid w:val="00822D3D"/>
    <w:pPr>
      <w:spacing w:before="60" w:after="120" w:line="280" w:lineRule="exact"/>
    </w:pPr>
    <w:rPr>
      <w:rFonts w:ascii="Segoe UI" w:eastAsia="SimSun" w:hAnsi="Segoe UI" w:cs="Segoe UI"/>
      <w:kern w:val="24"/>
      <w:sz w:val="16"/>
      <w:szCs w:val="16"/>
    </w:rPr>
  </w:style>
  <w:style w:type="character" w:customStyle="1" w:styleId="BodyText3Char">
    <w:name w:val="Body Text 3 Char"/>
    <w:basedOn w:val="DefaultParagraphFont"/>
    <w:link w:val="BodyText3"/>
    <w:rsid w:val="00822D3D"/>
    <w:rPr>
      <w:rFonts w:ascii="Segoe UI" w:eastAsia="SimSun" w:hAnsi="Segoe UI" w:cs="Segoe UI"/>
      <w:kern w:val="24"/>
      <w:sz w:val="16"/>
      <w:szCs w:val="16"/>
    </w:rPr>
  </w:style>
  <w:style w:type="paragraph" w:styleId="BodyTextFirstIndent">
    <w:name w:val="Body Text First Indent"/>
    <w:basedOn w:val="BodyText"/>
    <w:link w:val="BodyTextFirstIndentChar"/>
    <w:rsid w:val="00822D3D"/>
    <w:pPr>
      <w:widowControl/>
      <w:spacing w:before="60" w:after="120" w:line="280" w:lineRule="exact"/>
      <w:ind w:left="0" w:firstLine="210"/>
    </w:pPr>
    <w:rPr>
      <w:rFonts w:ascii="Segoe UI" w:eastAsia="SimSun" w:hAnsi="Segoe UI" w:cs="Segoe UI"/>
      <w:kern w:val="24"/>
    </w:rPr>
  </w:style>
  <w:style w:type="character" w:customStyle="1" w:styleId="BodyTextFirstIndentChar">
    <w:name w:val="Body Text First Indent Char"/>
    <w:basedOn w:val="BodyTextChar"/>
    <w:link w:val="BodyTextFirstIndent"/>
    <w:rsid w:val="00822D3D"/>
    <w:rPr>
      <w:rFonts w:ascii="Segoe UI" w:eastAsia="SimSun" w:hAnsi="Segoe UI" w:cs="Segoe UI"/>
      <w:kern w:val="24"/>
      <w:sz w:val="20"/>
      <w:szCs w:val="20"/>
    </w:rPr>
  </w:style>
  <w:style w:type="paragraph" w:styleId="BodyTextIndent">
    <w:name w:val="Body Text Indent"/>
    <w:basedOn w:val="Normal"/>
    <w:link w:val="BodyTextIndentChar"/>
    <w:rsid w:val="00822D3D"/>
    <w:pPr>
      <w:spacing w:before="60" w:after="120" w:line="280" w:lineRule="exact"/>
      <w:ind w:left="360"/>
    </w:pPr>
    <w:rPr>
      <w:rFonts w:ascii="Segoe UI" w:eastAsia="SimSun" w:hAnsi="Segoe UI" w:cs="Segoe UI"/>
      <w:kern w:val="24"/>
      <w:sz w:val="20"/>
      <w:szCs w:val="20"/>
    </w:rPr>
  </w:style>
  <w:style w:type="character" w:customStyle="1" w:styleId="BodyTextIndentChar">
    <w:name w:val="Body Text Indent Char"/>
    <w:basedOn w:val="DefaultParagraphFont"/>
    <w:link w:val="BodyTextIndent"/>
    <w:rsid w:val="00822D3D"/>
    <w:rPr>
      <w:rFonts w:ascii="Segoe UI" w:eastAsia="SimSun" w:hAnsi="Segoe UI" w:cs="Segoe UI"/>
      <w:kern w:val="24"/>
      <w:sz w:val="20"/>
      <w:szCs w:val="20"/>
    </w:rPr>
  </w:style>
  <w:style w:type="paragraph" w:styleId="BodyTextFirstIndent2">
    <w:name w:val="Body Text First Indent 2"/>
    <w:basedOn w:val="BodyTextIndent"/>
    <w:link w:val="BodyTextFirstIndent2Char"/>
    <w:rsid w:val="00822D3D"/>
    <w:pPr>
      <w:ind w:firstLine="210"/>
    </w:pPr>
  </w:style>
  <w:style w:type="character" w:customStyle="1" w:styleId="BodyTextFirstIndent2Char">
    <w:name w:val="Body Text First Indent 2 Char"/>
    <w:basedOn w:val="BodyTextIndentChar"/>
    <w:link w:val="BodyTextFirstIndent2"/>
    <w:rsid w:val="00822D3D"/>
    <w:rPr>
      <w:rFonts w:ascii="Segoe UI" w:eastAsia="SimSun" w:hAnsi="Segoe UI" w:cs="Segoe UI"/>
      <w:kern w:val="24"/>
      <w:sz w:val="20"/>
      <w:szCs w:val="20"/>
    </w:rPr>
  </w:style>
  <w:style w:type="paragraph" w:styleId="BodyTextIndent2">
    <w:name w:val="Body Text Indent 2"/>
    <w:basedOn w:val="Normal"/>
    <w:link w:val="BodyTextIndent2Char"/>
    <w:rsid w:val="00822D3D"/>
    <w:pPr>
      <w:spacing w:before="60" w:after="120" w:line="480" w:lineRule="auto"/>
      <w:ind w:left="360"/>
    </w:pPr>
    <w:rPr>
      <w:rFonts w:ascii="Segoe UI" w:eastAsia="SimSun" w:hAnsi="Segoe UI" w:cs="Segoe UI"/>
      <w:kern w:val="24"/>
      <w:sz w:val="20"/>
      <w:szCs w:val="20"/>
    </w:rPr>
  </w:style>
  <w:style w:type="character" w:customStyle="1" w:styleId="BodyTextIndent2Char">
    <w:name w:val="Body Text Indent 2 Char"/>
    <w:basedOn w:val="DefaultParagraphFont"/>
    <w:link w:val="BodyTextIndent2"/>
    <w:rsid w:val="00822D3D"/>
    <w:rPr>
      <w:rFonts w:ascii="Segoe UI" w:eastAsia="SimSun" w:hAnsi="Segoe UI" w:cs="Segoe UI"/>
      <w:kern w:val="24"/>
      <w:sz w:val="20"/>
      <w:szCs w:val="20"/>
    </w:rPr>
  </w:style>
  <w:style w:type="paragraph" w:styleId="BodyTextIndent3">
    <w:name w:val="Body Text Indent 3"/>
    <w:basedOn w:val="Normal"/>
    <w:link w:val="BodyTextIndent3Char"/>
    <w:rsid w:val="00822D3D"/>
    <w:pPr>
      <w:spacing w:before="60" w:after="120" w:line="280" w:lineRule="exact"/>
      <w:ind w:left="360"/>
    </w:pPr>
    <w:rPr>
      <w:rFonts w:ascii="Segoe UI" w:eastAsia="SimSun" w:hAnsi="Segoe UI" w:cs="Segoe UI"/>
      <w:kern w:val="24"/>
      <w:sz w:val="16"/>
      <w:szCs w:val="16"/>
    </w:rPr>
  </w:style>
  <w:style w:type="character" w:customStyle="1" w:styleId="BodyTextIndent3Char">
    <w:name w:val="Body Text Indent 3 Char"/>
    <w:basedOn w:val="DefaultParagraphFont"/>
    <w:link w:val="BodyTextIndent3"/>
    <w:rsid w:val="00822D3D"/>
    <w:rPr>
      <w:rFonts w:ascii="Segoe UI" w:eastAsia="SimSun" w:hAnsi="Segoe UI" w:cs="Segoe UI"/>
      <w:kern w:val="24"/>
      <w:sz w:val="16"/>
      <w:szCs w:val="16"/>
    </w:rPr>
  </w:style>
  <w:style w:type="paragraph" w:styleId="Closing">
    <w:name w:val="Closing"/>
    <w:basedOn w:val="Normal"/>
    <w:link w:val="ClosingChar"/>
    <w:rsid w:val="00822D3D"/>
    <w:pPr>
      <w:spacing w:before="60" w:after="60" w:line="280" w:lineRule="exact"/>
      <w:ind w:left="4320"/>
    </w:pPr>
    <w:rPr>
      <w:rFonts w:ascii="Segoe UI" w:eastAsia="SimSun" w:hAnsi="Segoe UI" w:cs="Segoe UI"/>
      <w:kern w:val="24"/>
      <w:sz w:val="20"/>
      <w:szCs w:val="20"/>
    </w:rPr>
  </w:style>
  <w:style w:type="character" w:customStyle="1" w:styleId="ClosingChar">
    <w:name w:val="Closing Char"/>
    <w:basedOn w:val="DefaultParagraphFont"/>
    <w:link w:val="Closing"/>
    <w:rsid w:val="00822D3D"/>
    <w:rPr>
      <w:rFonts w:ascii="Segoe UI" w:eastAsia="SimSun" w:hAnsi="Segoe UI" w:cs="Segoe UI"/>
      <w:kern w:val="24"/>
      <w:sz w:val="20"/>
      <w:szCs w:val="20"/>
    </w:rPr>
  </w:style>
  <w:style w:type="paragraph" w:styleId="Date">
    <w:name w:val="Date"/>
    <w:basedOn w:val="Normal"/>
    <w:next w:val="Normal"/>
    <w:link w:val="DateChar"/>
    <w:rsid w:val="00822D3D"/>
    <w:pPr>
      <w:spacing w:before="60" w:after="60" w:line="280" w:lineRule="exact"/>
    </w:pPr>
    <w:rPr>
      <w:rFonts w:ascii="Segoe UI" w:eastAsia="SimSun" w:hAnsi="Segoe UI" w:cs="Segoe UI"/>
      <w:kern w:val="24"/>
      <w:sz w:val="20"/>
      <w:szCs w:val="20"/>
    </w:rPr>
  </w:style>
  <w:style w:type="character" w:customStyle="1" w:styleId="DateChar">
    <w:name w:val="Date Char"/>
    <w:basedOn w:val="DefaultParagraphFont"/>
    <w:link w:val="Date"/>
    <w:rsid w:val="00822D3D"/>
    <w:rPr>
      <w:rFonts w:ascii="Segoe UI" w:eastAsia="SimSun" w:hAnsi="Segoe UI" w:cs="Segoe UI"/>
      <w:kern w:val="24"/>
      <w:sz w:val="20"/>
      <w:szCs w:val="20"/>
    </w:rPr>
  </w:style>
  <w:style w:type="paragraph" w:styleId="E-mailSignature">
    <w:name w:val="E-mail Signature"/>
    <w:basedOn w:val="Normal"/>
    <w:link w:val="E-mailSignatureChar"/>
    <w:rsid w:val="00822D3D"/>
    <w:pPr>
      <w:spacing w:before="60" w:after="60" w:line="280" w:lineRule="exact"/>
    </w:pPr>
    <w:rPr>
      <w:rFonts w:ascii="Segoe UI" w:eastAsia="SimSun" w:hAnsi="Segoe UI" w:cs="Segoe UI"/>
      <w:kern w:val="24"/>
      <w:sz w:val="20"/>
      <w:szCs w:val="20"/>
    </w:rPr>
  </w:style>
  <w:style w:type="character" w:customStyle="1" w:styleId="E-mailSignatureChar">
    <w:name w:val="E-mail Signature Char"/>
    <w:basedOn w:val="DefaultParagraphFont"/>
    <w:link w:val="E-mailSignature"/>
    <w:rsid w:val="00822D3D"/>
    <w:rPr>
      <w:rFonts w:ascii="Segoe UI" w:eastAsia="SimSun" w:hAnsi="Segoe UI" w:cs="Segoe UI"/>
      <w:kern w:val="24"/>
      <w:sz w:val="20"/>
      <w:szCs w:val="20"/>
    </w:rPr>
  </w:style>
  <w:style w:type="paragraph" w:styleId="EnvelopeAddress">
    <w:name w:val="envelope address"/>
    <w:basedOn w:val="Normal"/>
    <w:rsid w:val="00822D3D"/>
    <w:pPr>
      <w:framePr w:w="7920" w:h="1980" w:hRule="exact" w:hSpace="180" w:wrap="auto" w:hAnchor="page" w:xAlign="center" w:yAlign="bottom"/>
      <w:spacing w:before="60" w:after="60" w:line="280" w:lineRule="exact"/>
      <w:ind w:left="2880"/>
    </w:pPr>
    <w:rPr>
      <w:rFonts w:ascii="Segoe UI" w:eastAsia="SimSun" w:hAnsi="Segoe UI" w:cs="Segoe UI"/>
      <w:kern w:val="24"/>
      <w:sz w:val="24"/>
      <w:szCs w:val="24"/>
    </w:rPr>
  </w:style>
  <w:style w:type="paragraph" w:styleId="EnvelopeReturn">
    <w:name w:val="envelope return"/>
    <w:basedOn w:val="Normal"/>
    <w:rsid w:val="00822D3D"/>
    <w:pPr>
      <w:spacing w:before="60" w:after="60" w:line="280" w:lineRule="exact"/>
    </w:pPr>
    <w:rPr>
      <w:rFonts w:ascii="Segoe UI" w:eastAsia="SimSun" w:hAnsi="Segoe UI" w:cs="Segoe UI"/>
      <w:kern w:val="24"/>
      <w:sz w:val="20"/>
      <w:szCs w:val="20"/>
    </w:rPr>
  </w:style>
  <w:style w:type="character" w:styleId="HTMLAcronym">
    <w:name w:val="HTML Acronym"/>
    <w:basedOn w:val="DefaultParagraphFont"/>
    <w:rsid w:val="00822D3D"/>
  </w:style>
  <w:style w:type="paragraph" w:styleId="HTMLAddress">
    <w:name w:val="HTML Address"/>
    <w:basedOn w:val="Normal"/>
    <w:link w:val="HTMLAddressChar"/>
    <w:rsid w:val="00822D3D"/>
    <w:pPr>
      <w:spacing w:before="60" w:after="60" w:line="280" w:lineRule="exact"/>
    </w:pPr>
    <w:rPr>
      <w:rFonts w:ascii="Segoe UI" w:eastAsia="SimSun" w:hAnsi="Segoe UI" w:cs="Segoe UI"/>
      <w:i/>
      <w:iCs/>
      <w:kern w:val="24"/>
      <w:sz w:val="20"/>
      <w:szCs w:val="20"/>
    </w:rPr>
  </w:style>
  <w:style w:type="character" w:customStyle="1" w:styleId="HTMLAddressChar">
    <w:name w:val="HTML Address Char"/>
    <w:basedOn w:val="DefaultParagraphFont"/>
    <w:link w:val="HTMLAddress"/>
    <w:rsid w:val="00822D3D"/>
    <w:rPr>
      <w:rFonts w:ascii="Segoe UI" w:eastAsia="SimSun" w:hAnsi="Segoe UI" w:cs="Segoe UI"/>
      <w:i/>
      <w:iCs/>
      <w:kern w:val="24"/>
      <w:sz w:val="20"/>
      <w:szCs w:val="20"/>
    </w:rPr>
  </w:style>
  <w:style w:type="character" w:styleId="HTMLCite">
    <w:name w:val="HTML Cite"/>
    <w:basedOn w:val="DefaultParagraphFont"/>
    <w:rsid w:val="00822D3D"/>
    <w:rPr>
      <w:i/>
      <w:iCs/>
    </w:rPr>
  </w:style>
  <w:style w:type="character" w:styleId="HTMLCode">
    <w:name w:val="HTML Code"/>
    <w:basedOn w:val="DefaultParagraphFont"/>
    <w:uiPriority w:val="99"/>
    <w:rsid w:val="00822D3D"/>
    <w:rPr>
      <w:rFonts w:ascii="Courier New" w:hAnsi="Courier New"/>
      <w:sz w:val="20"/>
      <w:szCs w:val="20"/>
    </w:rPr>
  </w:style>
  <w:style w:type="character" w:styleId="HTMLDefinition">
    <w:name w:val="HTML Definition"/>
    <w:basedOn w:val="DefaultParagraphFont"/>
    <w:rsid w:val="00822D3D"/>
    <w:rPr>
      <w:i/>
      <w:iCs/>
    </w:rPr>
  </w:style>
  <w:style w:type="character" w:styleId="HTMLKeyboard">
    <w:name w:val="HTML Keyboard"/>
    <w:basedOn w:val="DefaultParagraphFont"/>
    <w:rsid w:val="00822D3D"/>
    <w:rPr>
      <w:rFonts w:ascii="Courier New" w:hAnsi="Courier New"/>
      <w:sz w:val="20"/>
      <w:szCs w:val="20"/>
    </w:rPr>
  </w:style>
  <w:style w:type="paragraph" w:styleId="HTMLPreformatted">
    <w:name w:val="HTML Preformatted"/>
    <w:basedOn w:val="Normal"/>
    <w:link w:val="HTMLPreformattedChar"/>
    <w:uiPriority w:val="99"/>
    <w:rsid w:val="00822D3D"/>
    <w:pPr>
      <w:spacing w:before="60" w:after="60" w:line="280" w:lineRule="exact"/>
    </w:pPr>
    <w:rPr>
      <w:rFonts w:ascii="Courier New" w:eastAsia="SimSun" w:hAnsi="Courier New" w:cs="Segoe UI"/>
      <w:kern w:val="24"/>
      <w:sz w:val="20"/>
      <w:szCs w:val="20"/>
    </w:rPr>
  </w:style>
  <w:style w:type="character" w:customStyle="1" w:styleId="HTMLPreformattedChar">
    <w:name w:val="HTML Preformatted Char"/>
    <w:basedOn w:val="DefaultParagraphFont"/>
    <w:link w:val="HTMLPreformatted"/>
    <w:uiPriority w:val="99"/>
    <w:rsid w:val="00822D3D"/>
    <w:rPr>
      <w:rFonts w:ascii="Courier New" w:eastAsia="SimSun" w:hAnsi="Courier New" w:cs="Segoe UI"/>
      <w:kern w:val="24"/>
      <w:sz w:val="20"/>
      <w:szCs w:val="20"/>
    </w:rPr>
  </w:style>
  <w:style w:type="character" w:styleId="HTMLSample">
    <w:name w:val="HTML Sample"/>
    <w:basedOn w:val="DefaultParagraphFont"/>
    <w:rsid w:val="00822D3D"/>
    <w:rPr>
      <w:rFonts w:ascii="Courier New" w:hAnsi="Courier New"/>
    </w:rPr>
  </w:style>
  <w:style w:type="character" w:styleId="HTMLTypewriter">
    <w:name w:val="HTML Typewriter"/>
    <w:basedOn w:val="DefaultParagraphFont"/>
    <w:rsid w:val="00822D3D"/>
    <w:rPr>
      <w:rFonts w:ascii="Courier New" w:hAnsi="Courier New"/>
      <w:sz w:val="20"/>
      <w:szCs w:val="20"/>
    </w:rPr>
  </w:style>
  <w:style w:type="character" w:styleId="HTMLVariable">
    <w:name w:val="HTML Variable"/>
    <w:basedOn w:val="DefaultParagraphFont"/>
    <w:rsid w:val="00822D3D"/>
    <w:rPr>
      <w:i/>
      <w:iCs/>
    </w:rPr>
  </w:style>
  <w:style w:type="character" w:styleId="LineNumber">
    <w:name w:val="line number"/>
    <w:basedOn w:val="DefaultParagraphFont"/>
    <w:rsid w:val="00822D3D"/>
  </w:style>
  <w:style w:type="paragraph" w:styleId="List">
    <w:name w:val="List"/>
    <w:basedOn w:val="Normal"/>
    <w:rsid w:val="00822D3D"/>
    <w:pPr>
      <w:spacing w:before="60" w:after="60" w:line="280" w:lineRule="exact"/>
      <w:ind w:left="360" w:hanging="360"/>
    </w:pPr>
    <w:rPr>
      <w:rFonts w:ascii="Segoe UI" w:eastAsia="SimSun" w:hAnsi="Segoe UI" w:cs="Segoe UI"/>
      <w:kern w:val="24"/>
      <w:sz w:val="20"/>
      <w:szCs w:val="20"/>
    </w:rPr>
  </w:style>
  <w:style w:type="paragraph" w:styleId="List2">
    <w:name w:val="List 2"/>
    <w:basedOn w:val="Normal"/>
    <w:rsid w:val="00822D3D"/>
    <w:pPr>
      <w:spacing w:before="60" w:after="60" w:line="280" w:lineRule="exact"/>
      <w:ind w:left="720" w:hanging="360"/>
    </w:pPr>
    <w:rPr>
      <w:rFonts w:ascii="Segoe UI" w:eastAsia="SimSun" w:hAnsi="Segoe UI" w:cs="Segoe UI"/>
      <w:kern w:val="24"/>
      <w:sz w:val="20"/>
      <w:szCs w:val="20"/>
    </w:rPr>
  </w:style>
  <w:style w:type="paragraph" w:styleId="List3">
    <w:name w:val="List 3"/>
    <w:basedOn w:val="Normal"/>
    <w:rsid w:val="00822D3D"/>
    <w:pPr>
      <w:spacing w:before="60" w:after="60" w:line="280" w:lineRule="exact"/>
      <w:ind w:left="1080" w:hanging="360"/>
    </w:pPr>
    <w:rPr>
      <w:rFonts w:ascii="Segoe UI" w:eastAsia="SimSun" w:hAnsi="Segoe UI" w:cs="Segoe UI"/>
      <w:kern w:val="24"/>
      <w:sz w:val="20"/>
      <w:szCs w:val="20"/>
    </w:rPr>
  </w:style>
  <w:style w:type="paragraph" w:styleId="List4">
    <w:name w:val="List 4"/>
    <w:basedOn w:val="Normal"/>
    <w:rsid w:val="00822D3D"/>
    <w:pPr>
      <w:spacing w:before="60" w:after="60" w:line="280" w:lineRule="exact"/>
      <w:ind w:left="1440" w:hanging="360"/>
    </w:pPr>
    <w:rPr>
      <w:rFonts w:ascii="Segoe UI" w:eastAsia="SimSun" w:hAnsi="Segoe UI" w:cs="Segoe UI"/>
      <w:kern w:val="24"/>
      <w:sz w:val="20"/>
      <w:szCs w:val="20"/>
    </w:rPr>
  </w:style>
  <w:style w:type="paragraph" w:styleId="List5">
    <w:name w:val="List 5"/>
    <w:basedOn w:val="Normal"/>
    <w:rsid w:val="00822D3D"/>
    <w:pPr>
      <w:spacing w:before="60" w:after="60" w:line="280" w:lineRule="exact"/>
      <w:ind w:left="1800" w:hanging="360"/>
    </w:pPr>
    <w:rPr>
      <w:rFonts w:ascii="Segoe UI" w:eastAsia="SimSun" w:hAnsi="Segoe UI" w:cs="Segoe UI"/>
      <w:kern w:val="24"/>
      <w:sz w:val="20"/>
      <w:szCs w:val="20"/>
    </w:rPr>
  </w:style>
  <w:style w:type="paragraph" w:styleId="ListBullet">
    <w:name w:val="List Bullet"/>
    <w:basedOn w:val="Normal"/>
    <w:link w:val="ListBulletChar"/>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Bullet2">
    <w:name w:val="List Bullet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Bullet3">
    <w:name w:val="List Bullet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Bullet4">
    <w:name w:val="List Bullet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Bullet5">
    <w:name w:val="List Bullet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ListContinue">
    <w:name w:val="List Continue"/>
    <w:basedOn w:val="Normal"/>
    <w:rsid w:val="00822D3D"/>
    <w:pPr>
      <w:spacing w:before="60" w:after="120" w:line="280" w:lineRule="exact"/>
      <w:ind w:left="360"/>
    </w:pPr>
    <w:rPr>
      <w:rFonts w:ascii="Segoe UI" w:eastAsia="SimSun" w:hAnsi="Segoe UI" w:cs="Segoe UI"/>
      <w:kern w:val="24"/>
      <w:sz w:val="20"/>
      <w:szCs w:val="20"/>
    </w:rPr>
  </w:style>
  <w:style w:type="paragraph" w:styleId="ListContinue2">
    <w:name w:val="List Continue 2"/>
    <w:basedOn w:val="Normal"/>
    <w:rsid w:val="00822D3D"/>
    <w:pPr>
      <w:spacing w:before="60" w:after="120" w:line="280" w:lineRule="exact"/>
      <w:ind w:left="720"/>
    </w:pPr>
    <w:rPr>
      <w:rFonts w:ascii="Segoe UI" w:eastAsia="SimSun" w:hAnsi="Segoe UI" w:cs="Segoe UI"/>
      <w:kern w:val="24"/>
      <w:sz w:val="20"/>
      <w:szCs w:val="20"/>
    </w:rPr>
  </w:style>
  <w:style w:type="paragraph" w:styleId="ListContinue3">
    <w:name w:val="List Continue 3"/>
    <w:basedOn w:val="Normal"/>
    <w:rsid w:val="00822D3D"/>
    <w:pPr>
      <w:spacing w:before="60" w:after="120" w:line="280" w:lineRule="exact"/>
      <w:ind w:left="1080"/>
    </w:pPr>
    <w:rPr>
      <w:rFonts w:ascii="Segoe UI" w:eastAsia="SimSun" w:hAnsi="Segoe UI" w:cs="Segoe UI"/>
      <w:kern w:val="24"/>
      <w:sz w:val="20"/>
      <w:szCs w:val="20"/>
    </w:rPr>
  </w:style>
  <w:style w:type="paragraph" w:styleId="ListContinue4">
    <w:name w:val="List Continue 4"/>
    <w:basedOn w:val="Normal"/>
    <w:rsid w:val="00822D3D"/>
    <w:pPr>
      <w:spacing w:before="60" w:after="120" w:line="280" w:lineRule="exact"/>
      <w:ind w:left="1440"/>
    </w:pPr>
    <w:rPr>
      <w:rFonts w:ascii="Segoe UI" w:eastAsia="SimSun" w:hAnsi="Segoe UI" w:cs="Segoe UI"/>
      <w:kern w:val="24"/>
      <w:sz w:val="20"/>
      <w:szCs w:val="20"/>
    </w:rPr>
  </w:style>
  <w:style w:type="paragraph" w:styleId="ListContinue5">
    <w:name w:val="List Continue 5"/>
    <w:basedOn w:val="Normal"/>
    <w:rsid w:val="00822D3D"/>
    <w:pPr>
      <w:spacing w:before="60" w:after="120" w:line="280" w:lineRule="exact"/>
      <w:ind w:left="1800"/>
    </w:pPr>
    <w:rPr>
      <w:rFonts w:ascii="Segoe UI" w:eastAsia="SimSun" w:hAnsi="Segoe UI" w:cs="Segoe UI"/>
      <w:kern w:val="24"/>
      <w:sz w:val="20"/>
      <w:szCs w:val="20"/>
    </w:rPr>
  </w:style>
  <w:style w:type="paragraph" w:styleId="ListNumber">
    <w:name w:val="List Number"/>
    <w:basedOn w:val="Normal"/>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Number2">
    <w:name w:val="List Number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Number3">
    <w:name w:val="List Number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Number4">
    <w:name w:val="List Number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Number5">
    <w:name w:val="List Number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MessageHeader">
    <w:name w:val="Message Header"/>
    <w:basedOn w:val="Normal"/>
    <w:link w:val="MessageHeaderChar"/>
    <w:rsid w:val="00822D3D"/>
    <w:pPr>
      <w:pBdr>
        <w:top w:val="single" w:sz="6" w:space="1" w:color="auto"/>
        <w:left w:val="single" w:sz="6" w:space="1" w:color="auto"/>
        <w:bottom w:val="single" w:sz="6" w:space="1" w:color="auto"/>
        <w:right w:val="single" w:sz="6" w:space="1" w:color="auto"/>
      </w:pBdr>
      <w:shd w:val="pct20" w:color="auto" w:fill="auto"/>
      <w:spacing w:before="60" w:after="60" w:line="280" w:lineRule="exact"/>
      <w:ind w:left="1080" w:hanging="1080"/>
    </w:pPr>
    <w:rPr>
      <w:rFonts w:ascii="Segoe UI" w:eastAsia="SimSun" w:hAnsi="Segoe UI" w:cs="Segoe UI"/>
      <w:kern w:val="24"/>
      <w:sz w:val="24"/>
      <w:szCs w:val="24"/>
    </w:rPr>
  </w:style>
  <w:style w:type="character" w:customStyle="1" w:styleId="MessageHeaderChar">
    <w:name w:val="Message Header Char"/>
    <w:basedOn w:val="DefaultParagraphFont"/>
    <w:link w:val="MessageHeader"/>
    <w:rsid w:val="00822D3D"/>
    <w:rPr>
      <w:rFonts w:ascii="Segoe UI" w:eastAsia="SimSun" w:hAnsi="Segoe UI" w:cs="Segoe UI"/>
      <w:kern w:val="24"/>
      <w:sz w:val="24"/>
      <w:szCs w:val="24"/>
      <w:shd w:val="pct20" w:color="auto" w:fill="auto"/>
    </w:rPr>
  </w:style>
  <w:style w:type="paragraph" w:styleId="NormalIndent">
    <w:name w:val="Normal Indent"/>
    <w:basedOn w:val="Normal"/>
    <w:rsid w:val="00822D3D"/>
    <w:pPr>
      <w:spacing w:before="60" w:after="60" w:line="280" w:lineRule="exact"/>
      <w:ind w:left="720"/>
    </w:pPr>
    <w:rPr>
      <w:rFonts w:ascii="Segoe UI" w:eastAsia="SimSun" w:hAnsi="Segoe UI" w:cs="Segoe UI"/>
      <w:kern w:val="24"/>
      <w:sz w:val="20"/>
      <w:szCs w:val="20"/>
    </w:rPr>
  </w:style>
  <w:style w:type="paragraph" w:styleId="NoteHeading">
    <w:name w:val="Note Heading"/>
    <w:basedOn w:val="Normal"/>
    <w:next w:val="Normal"/>
    <w:link w:val="NoteHeadingChar"/>
    <w:rsid w:val="00822D3D"/>
    <w:pPr>
      <w:spacing w:before="60" w:after="60" w:line="280" w:lineRule="exact"/>
    </w:pPr>
    <w:rPr>
      <w:rFonts w:ascii="Segoe UI" w:eastAsia="SimSun" w:hAnsi="Segoe UI" w:cs="Segoe UI"/>
      <w:kern w:val="24"/>
      <w:sz w:val="20"/>
      <w:szCs w:val="20"/>
    </w:rPr>
  </w:style>
  <w:style w:type="character" w:customStyle="1" w:styleId="NoteHeadingChar">
    <w:name w:val="Note Heading Char"/>
    <w:basedOn w:val="DefaultParagraphFont"/>
    <w:link w:val="NoteHeading"/>
    <w:rsid w:val="00822D3D"/>
    <w:rPr>
      <w:rFonts w:ascii="Segoe UI" w:eastAsia="SimSun" w:hAnsi="Segoe UI" w:cs="Segoe UI"/>
      <w:kern w:val="24"/>
      <w:sz w:val="20"/>
      <w:szCs w:val="20"/>
    </w:rPr>
  </w:style>
  <w:style w:type="paragraph" w:styleId="PlainText">
    <w:name w:val="Plain Text"/>
    <w:basedOn w:val="Normal"/>
    <w:link w:val="PlainTextChar"/>
    <w:rsid w:val="00822D3D"/>
    <w:pPr>
      <w:spacing w:before="60" w:after="60" w:line="280" w:lineRule="exact"/>
    </w:pPr>
    <w:rPr>
      <w:rFonts w:ascii="Courier New" w:eastAsia="SimSun" w:hAnsi="Courier New" w:cs="Segoe UI"/>
      <w:kern w:val="24"/>
      <w:sz w:val="20"/>
      <w:szCs w:val="20"/>
    </w:rPr>
  </w:style>
  <w:style w:type="character" w:customStyle="1" w:styleId="PlainTextChar">
    <w:name w:val="Plain Text Char"/>
    <w:basedOn w:val="DefaultParagraphFont"/>
    <w:link w:val="PlainText"/>
    <w:rsid w:val="00822D3D"/>
    <w:rPr>
      <w:rFonts w:ascii="Courier New" w:eastAsia="SimSun" w:hAnsi="Courier New" w:cs="Segoe UI"/>
      <w:kern w:val="24"/>
      <w:sz w:val="20"/>
      <w:szCs w:val="20"/>
    </w:rPr>
  </w:style>
  <w:style w:type="paragraph" w:styleId="Salutation">
    <w:name w:val="Salutation"/>
    <w:basedOn w:val="Normal"/>
    <w:next w:val="Normal"/>
    <w:link w:val="SalutationChar"/>
    <w:rsid w:val="00822D3D"/>
    <w:pPr>
      <w:spacing w:before="60" w:after="60" w:line="280" w:lineRule="exact"/>
    </w:pPr>
    <w:rPr>
      <w:rFonts w:ascii="Segoe UI" w:eastAsia="SimSun" w:hAnsi="Segoe UI" w:cs="Segoe UI"/>
      <w:kern w:val="24"/>
      <w:sz w:val="20"/>
      <w:szCs w:val="20"/>
    </w:rPr>
  </w:style>
  <w:style w:type="character" w:customStyle="1" w:styleId="SalutationChar">
    <w:name w:val="Salutation Char"/>
    <w:basedOn w:val="DefaultParagraphFont"/>
    <w:link w:val="Salutation"/>
    <w:rsid w:val="00822D3D"/>
    <w:rPr>
      <w:rFonts w:ascii="Segoe UI" w:eastAsia="SimSun" w:hAnsi="Segoe UI" w:cs="Segoe UI"/>
      <w:kern w:val="24"/>
      <w:sz w:val="20"/>
      <w:szCs w:val="20"/>
    </w:rPr>
  </w:style>
  <w:style w:type="paragraph" w:styleId="Signature">
    <w:name w:val="Signature"/>
    <w:basedOn w:val="Normal"/>
    <w:link w:val="SignatureChar"/>
    <w:rsid w:val="00822D3D"/>
    <w:pPr>
      <w:spacing w:before="60" w:after="60" w:line="280" w:lineRule="exact"/>
      <w:ind w:left="4320"/>
    </w:pPr>
    <w:rPr>
      <w:rFonts w:ascii="Segoe UI" w:eastAsia="SimSun" w:hAnsi="Segoe UI" w:cs="Segoe UI"/>
      <w:kern w:val="24"/>
      <w:sz w:val="20"/>
      <w:szCs w:val="20"/>
    </w:rPr>
  </w:style>
  <w:style w:type="character" w:customStyle="1" w:styleId="SignatureChar">
    <w:name w:val="Signature Char"/>
    <w:basedOn w:val="DefaultParagraphFont"/>
    <w:link w:val="Signature"/>
    <w:rsid w:val="00822D3D"/>
    <w:rPr>
      <w:rFonts w:ascii="Segoe UI" w:eastAsia="SimSun" w:hAnsi="Segoe UI" w:cs="Segoe UI"/>
      <w:kern w:val="24"/>
      <w:sz w:val="20"/>
      <w:szCs w:val="20"/>
    </w:rPr>
  </w:style>
  <w:style w:type="table" w:styleId="Table3Deffects1">
    <w:name w:val="Table 3D effects 1"/>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22D3D"/>
    <w:pPr>
      <w:spacing w:before="60" w:after="60" w:line="260" w:lineRule="exact"/>
    </w:pPr>
    <w:rPr>
      <w:rFonts w:ascii="Segoe UI" w:eastAsia="Segoe UI" w:hAnsi="Segoe UI" w:cs="Segoe UI"/>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22D3D"/>
    <w:pPr>
      <w:spacing w:before="60" w:after="60" w:line="260" w:lineRule="exact"/>
    </w:pPr>
    <w:rPr>
      <w:rFonts w:ascii="Segoe UI" w:eastAsia="Segoe UI" w:hAnsi="Segoe UI" w:cs="Segoe UI"/>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22D3D"/>
    <w:pPr>
      <w:spacing w:before="60" w:after="60" w:line="260" w:lineRule="exact"/>
    </w:pPr>
    <w:rPr>
      <w:rFonts w:ascii="Segoe UI" w:eastAsia="Segoe UI" w:hAnsi="Segoe UI" w:cs="Segoe UI"/>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22D3D"/>
    <w:pPr>
      <w:spacing w:before="60" w:after="60" w:line="260" w:lineRule="exact"/>
    </w:pPr>
    <w:rPr>
      <w:rFonts w:ascii="Segoe UI" w:eastAsia="Segoe UI" w:hAnsi="Segoe UI" w:cs="Segoe UI"/>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22D3D"/>
    <w:pPr>
      <w:spacing w:before="60" w:after="60" w:line="260" w:lineRule="exact"/>
    </w:pPr>
    <w:rPr>
      <w:rFonts w:ascii="Segoe UI" w:eastAsia="Segoe UI" w:hAnsi="Segoe UI" w:cs="Segoe UI"/>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22D3D"/>
    <w:pPr>
      <w:spacing w:before="60" w:after="60" w:line="260" w:lineRule="exact"/>
    </w:pPr>
    <w:rPr>
      <w:rFonts w:ascii="Segoe UI" w:eastAsia="Segoe UI" w:hAnsi="Segoe UI" w:cs="Segoe UI"/>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22D3D"/>
    <w:pPr>
      <w:spacing w:before="60" w:after="60" w:line="260" w:lineRule="exact"/>
    </w:pPr>
    <w:rPr>
      <w:rFonts w:ascii="Segoe UI" w:eastAsia="Segoe UI" w:hAnsi="Segoe UI" w:cs="Segoe UI"/>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22D3D"/>
    <w:pPr>
      <w:spacing w:before="60" w:after="60" w:line="260" w:lineRule="exact"/>
    </w:pPr>
    <w:rPr>
      <w:rFonts w:ascii="Segoe UI" w:eastAsia="Segoe UI" w:hAnsi="Segoe UI" w:cs="Segoe UI"/>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22D3D"/>
    <w:pPr>
      <w:spacing w:before="60" w:after="60" w:line="260" w:lineRule="exact"/>
    </w:pPr>
    <w:rPr>
      <w:rFonts w:ascii="Segoe UI" w:eastAsia="Segoe UI" w:hAnsi="Segoe UI" w:cs="Segoe U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22D3D"/>
    <w:pPr>
      <w:spacing w:before="60" w:after="60" w:line="260" w:lineRule="exact"/>
    </w:pPr>
    <w:rPr>
      <w:rFonts w:ascii="Segoe UI" w:eastAsia="Segoe UI" w:hAnsi="Segoe UI" w:cs="Segoe UI"/>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22D3D"/>
    <w:pPr>
      <w:spacing w:before="60" w:after="60" w:line="260" w:lineRule="exact"/>
    </w:pPr>
    <w:rPr>
      <w:rFonts w:ascii="Segoe UI" w:eastAsia="Segoe UI" w:hAnsi="Segoe UI" w:cs="Segoe UI"/>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22D3D"/>
    <w:pPr>
      <w:spacing w:before="60" w:after="60" w:line="260" w:lineRule="exact"/>
    </w:pPr>
    <w:rPr>
      <w:rFonts w:ascii="Segoe UI" w:eastAsia="Segoe UI" w:hAnsi="Segoe UI" w:cs="Segoe UI"/>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22D3D"/>
    <w:pPr>
      <w:spacing w:before="60" w:after="60" w:line="260" w:lineRule="exact"/>
    </w:pPr>
    <w:rPr>
      <w:rFonts w:ascii="Segoe UI" w:eastAsia="Segoe UI" w:hAnsi="Segoe UI" w:cs="Segoe UI"/>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22D3D"/>
    <w:pPr>
      <w:spacing w:before="60" w:after="60" w:line="260" w:lineRule="exact"/>
    </w:pPr>
    <w:rPr>
      <w:rFonts w:ascii="Segoe UI" w:eastAsia="Segoe UI" w:hAnsi="Segoe UI" w:cs="Segoe UI"/>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22D3D"/>
    <w:pPr>
      <w:spacing w:before="60" w:after="60" w:line="260" w:lineRule="exact"/>
    </w:pPr>
    <w:rPr>
      <w:rFonts w:ascii="Segoe UI" w:eastAsia="Segoe UI" w:hAnsi="Segoe UI" w:cs="Segoe UI"/>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22D3D"/>
    <w:pPr>
      <w:spacing w:before="60" w:after="60" w:line="260" w:lineRule="exact"/>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ystem">
    <w:name w:val="System"/>
    <w:aliases w:val="sys"/>
    <w:basedOn w:val="DefaultParagraphFont"/>
    <w:locked/>
    <w:rsid w:val="00822D3D"/>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822D3D"/>
    <w:rPr>
      <w:b/>
      <w:color w:val="auto"/>
      <w:szCs w:val="18"/>
      <w:u w:val="none"/>
    </w:rPr>
  </w:style>
  <w:style w:type="character" w:customStyle="1" w:styleId="UnmanagedCodeEntityReference">
    <w:name w:val="Unmanaged Code Entity Reference"/>
    <w:aliases w:val="ucer"/>
    <w:basedOn w:val="DefaultParagraphFont"/>
    <w:locked/>
    <w:rsid w:val="00822D3D"/>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22D3D"/>
    <w:rPr>
      <w:b/>
      <w:szCs w:val="18"/>
    </w:rPr>
  </w:style>
  <w:style w:type="character" w:customStyle="1" w:styleId="Placeholder">
    <w:name w:val="Placeholder"/>
    <w:aliases w:val="ph"/>
    <w:basedOn w:val="DefaultParagraphFont"/>
    <w:rsid w:val="00822D3D"/>
    <w:rPr>
      <w:i/>
      <w:color w:val="auto"/>
      <w:szCs w:val="18"/>
      <w:u w:val="none"/>
    </w:rPr>
  </w:style>
  <w:style w:type="character" w:customStyle="1" w:styleId="Math">
    <w:name w:val="Math"/>
    <w:aliases w:val="m"/>
    <w:basedOn w:val="DefaultParagraphFont"/>
    <w:locked/>
    <w:rsid w:val="00822D3D"/>
    <w:rPr>
      <w:i/>
      <w:color w:val="C0C0C0"/>
      <w:szCs w:val="18"/>
      <w:u w:val="none"/>
      <w:bdr w:val="none" w:sz="0" w:space="0" w:color="auto"/>
      <w:shd w:val="clear" w:color="auto" w:fill="auto"/>
    </w:rPr>
  </w:style>
  <w:style w:type="character" w:customStyle="1" w:styleId="NewTerm">
    <w:name w:val="New Term"/>
    <w:aliases w:val="nt"/>
    <w:basedOn w:val="DefaultParagraphFont"/>
    <w:locked/>
    <w:rsid w:val="00822D3D"/>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inList2">
    <w:name w:val="Bulleted Dynamic Link in List 2"/>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
    <w:name w:val="Bulleted Dynamic Link"/>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LabelChar">
    <w:name w:val="Label Char"/>
    <w:aliases w:val="l Char"/>
    <w:basedOn w:val="DefaultParagraphFont"/>
    <w:link w:val="Label"/>
    <w:rsid w:val="00822D3D"/>
    <w:rPr>
      <w:rFonts w:ascii="Segoe UI" w:eastAsia="SimSun" w:hAnsi="Segoe UI" w:cs="Segoe UI"/>
      <w:b/>
      <w:kern w:val="24"/>
      <w:sz w:val="20"/>
      <w:szCs w:val="20"/>
    </w:rPr>
  </w:style>
  <w:style w:type="character" w:customStyle="1" w:styleId="LabelinList1Char">
    <w:name w:val="Label in List 1 Char"/>
    <w:aliases w:val="l1 Char"/>
    <w:basedOn w:val="LabelChar"/>
    <w:link w:val="LabelinList1"/>
    <w:rsid w:val="00822D3D"/>
    <w:rPr>
      <w:rFonts w:ascii="Segoe UI" w:eastAsia="SimSun" w:hAnsi="Segoe UI" w:cs="Segoe UI"/>
      <w:b/>
      <w:kern w:val="24"/>
      <w:sz w:val="20"/>
      <w:szCs w:val="20"/>
    </w:rPr>
  </w:style>
  <w:style w:type="paragraph" w:customStyle="1" w:styleId="Strikethrough">
    <w:name w:val="Strikethrough"/>
    <w:aliases w:val="strike"/>
    <w:basedOn w:val="Normal"/>
    <w:rsid w:val="00822D3D"/>
    <w:pPr>
      <w:spacing w:before="60" w:after="60" w:line="280" w:lineRule="exact"/>
    </w:pPr>
    <w:rPr>
      <w:rFonts w:ascii="Segoe UI" w:eastAsia="SimSun" w:hAnsi="Segoe UI" w:cs="Segoe UI"/>
      <w:strike/>
      <w:kern w:val="24"/>
      <w:sz w:val="20"/>
      <w:szCs w:val="20"/>
    </w:rPr>
  </w:style>
  <w:style w:type="paragraph" w:customStyle="1" w:styleId="TableFootnote">
    <w:name w:val="Table Footnote"/>
    <w:aliases w:val="tf"/>
    <w:basedOn w:val="Normal"/>
    <w:rsid w:val="00822D3D"/>
    <w:pPr>
      <w:spacing w:before="80" w:after="80" w:line="280" w:lineRule="exact"/>
      <w:ind w:left="216" w:hanging="216"/>
    </w:pPr>
    <w:rPr>
      <w:rFonts w:ascii="Segoe UI" w:eastAsia="SimSun" w:hAnsi="Segoe UI" w:cs="Segoe UI"/>
      <w:kern w:val="24"/>
      <w:sz w:val="20"/>
      <w:szCs w:val="20"/>
    </w:rPr>
  </w:style>
  <w:style w:type="paragraph" w:customStyle="1" w:styleId="TableFootnoteinList1">
    <w:name w:val="Table Footnote in List 1"/>
    <w:aliases w:val="tf1"/>
    <w:basedOn w:val="TableFootnote"/>
    <w:rsid w:val="00822D3D"/>
    <w:pPr>
      <w:ind w:left="576"/>
    </w:pPr>
  </w:style>
  <w:style w:type="paragraph" w:customStyle="1" w:styleId="TableFootnoteinList2">
    <w:name w:val="Table Footnote in List 2"/>
    <w:aliases w:val="tf2"/>
    <w:basedOn w:val="TableFootnote"/>
    <w:rsid w:val="00822D3D"/>
    <w:pPr>
      <w:ind w:left="936"/>
    </w:pPr>
  </w:style>
  <w:style w:type="character" w:customStyle="1" w:styleId="DynamicLink">
    <w:name w:val="Dynamic Link"/>
    <w:aliases w:val="dl"/>
    <w:basedOn w:val="DefaultParagraphFont"/>
    <w:locked/>
    <w:rsid w:val="00822D3D"/>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22D3D"/>
    <w:pPr>
      <w:spacing w:after="0" w:line="240" w:lineRule="auto"/>
    </w:pPr>
    <w:rPr>
      <w:rFonts w:ascii="Segoe UI" w:eastAsia="Segoe UI" w:hAnsi="Segoe UI" w:cs="Segoe UI"/>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PrintDivisionNumber">
    <w:name w:val="Print Division Number"/>
    <w:aliases w:val="pdn"/>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DivisionTitle">
    <w:name w:val="Print Division Title"/>
    <w:aliases w:val="pdt"/>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MSCorp">
    <w:name w:val="Print MS Corp"/>
    <w:aliases w:val="pms"/>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RevisionHistory">
    <w:name w:val="Revision History"/>
    <w:aliases w:val="rh"/>
    <w:basedOn w:val="Normal"/>
    <w:locked/>
    <w:rsid w:val="00822D3D"/>
    <w:pPr>
      <w:spacing w:after="0" w:line="240" w:lineRule="auto"/>
    </w:pPr>
    <w:rPr>
      <w:rFonts w:ascii="Segoe UI" w:eastAsia="SimSun" w:hAnsi="Segoe UI" w:cs="Segoe UI"/>
      <w:color w:val="C0C0C0"/>
      <w:kern w:val="24"/>
      <w:sz w:val="20"/>
      <w:szCs w:val="20"/>
    </w:rPr>
  </w:style>
  <w:style w:type="character" w:customStyle="1" w:styleId="SV">
    <w:name w:val="SV"/>
    <w:basedOn w:val="DefaultParagraphFont"/>
    <w:locked/>
    <w:rsid w:val="00822D3D"/>
    <w:rPr>
      <w:rFonts w:ascii="Segoe UI" w:hAnsi="Segoe UI"/>
      <w:color w:val="C0C0C0"/>
      <w:sz w:val="20"/>
      <w:szCs w:val="18"/>
      <w:bdr w:val="none" w:sz="0" w:space="0" w:color="auto"/>
      <w:shd w:val="clear" w:color="auto" w:fill="auto"/>
    </w:rPr>
  </w:style>
  <w:style w:type="paragraph" w:customStyle="1" w:styleId="Copyright">
    <w:name w:val="Copyright"/>
    <w:aliases w:val="copy"/>
    <w:basedOn w:val="Normal"/>
    <w:rsid w:val="00822D3D"/>
    <w:pPr>
      <w:tabs>
        <w:tab w:val="left" w:pos="936"/>
        <w:tab w:val="left" w:pos="1440"/>
        <w:tab w:val="left" w:pos="1627"/>
        <w:tab w:val="left" w:pos="1800"/>
        <w:tab w:val="left" w:pos="2160"/>
        <w:tab w:val="left" w:pos="2520"/>
        <w:tab w:val="left" w:pos="4680"/>
      </w:tabs>
      <w:spacing w:before="20" w:after="120" w:line="160" w:lineRule="exact"/>
    </w:pPr>
    <w:rPr>
      <w:rFonts w:ascii="Segoe UI" w:eastAsia="SimSun" w:hAnsi="Segoe UI" w:cs="Segoe UI"/>
      <w:i/>
      <w:kern w:val="24"/>
      <w:sz w:val="16"/>
      <w:szCs w:val="20"/>
    </w:rPr>
  </w:style>
  <w:style w:type="paragraph" w:customStyle="1" w:styleId="AlertLabelinList2">
    <w:name w:val="Alert Label in List 2"/>
    <w:aliases w:val="al2"/>
    <w:basedOn w:val="AlertLabel"/>
    <w:rsid w:val="00822D3D"/>
    <w:pPr>
      <w:framePr w:wrap="notBeside"/>
      <w:ind w:left="720"/>
    </w:pPr>
  </w:style>
  <w:style w:type="paragraph" w:customStyle="1" w:styleId="ProcedureTitle">
    <w:name w:val="Procedure Title"/>
    <w:aliases w:val="prt"/>
    <w:basedOn w:val="Normal"/>
    <w:rsid w:val="00822D3D"/>
    <w:pPr>
      <w:keepNext/>
      <w:framePr w:wrap="notBeside" w:vAnchor="text" w:hAnchor="text" w:y="1"/>
      <w:spacing w:before="240" w:after="60" w:line="240" w:lineRule="auto"/>
      <w:ind w:left="360" w:hanging="360"/>
    </w:pPr>
    <w:rPr>
      <w:rFonts w:ascii="Segoe UI" w:eastAsia="SimSun" w:hAnsi="Segoe UI" w:cs="Segoe UI"/>
      <w:b/>
      <w:kern w:val="24"/>
      <w:sz w:val="20"/>
      <w:szCs w:val="20"/>
    </w:rPr>
  </w:style>
  <w:style w:type="paragraph" w:customStyle="1" w:styleId="TextIndented">
    <w:name w:val="Text Indented"/>
    <w:aliases w:val="ti"/>
    <w:basedOn w:val="Normal"/>
    <w:rsid w:val="00822D3D"/>
    <w:pPr>
      <w:tabs>
        <w:tab w:val="left" w:pos="936"/>
        <w:tab w:val="left" w:pos="1440"/>
        <w:tab w:val="left" w:pos="1627"/>
        <w:tab w:val="left" w:pos="1800"/>
        <w:tab w:val="left" w:pos="2160"/>
        <w:tab w:val="left" w:pos="2520"/>
        <w:tab w:val="left" w:pos="4680"/>
      </w:tabs>
      <w:spacing w:before="60" w:after="60" w:line="280" w:lineRule="exact"/>
      <w:ind w:left="360"/>
    </w:pPr>
    <w:rPr>
      <w:rFonts w:ascii="Segoe UI" w:eastAsia="SimSun" w:hAnsi="Segoe UI" w:cs="Segoe UI"/>
      <w:kern w:val="24"/>
      <w:sz w:val="20"/>
      <w:szCs w:val="20"/>
    </w:rPr>
  </w:style>
  <w:style w:type="character" w:customStyle="1" w:styleId="CodeChar">
    <w:name w:val="Code Char"/>
    <w:aliases w:val="c Char"/>
    <w:basedOn w:val="DefaultParagraphFont"/>
    <w:link w:val="Code"/>
    <w:rsid w:val="00822D3D"/>
    <w:rPr>
      <w:rFonts w:ascii="Courier New" w:eastAsia="Segoe UI" w:hAnsi="Courier New" w:cs="Segoe UI"/>
      <w:noProof/>
      <w:color w:val="000000" w:themeColor="text1"/>
      <w:sz w:val="16"/>
      <w:szCs w:val="16"/>
    </w:rPr>
  </w:style>
  <w:style w:type="character" w:customStyle="1" w:styleId="ListBulletChar">
    <w:name w:val="List Bullet Char"/>
    <w:basedOn w:val="DefaultParagraphFont"/>
    <w:link w:val="ListBullet"/>
    <w:rsid w:val="00822D3D"/>
    <w:rPr>
      <w:rFonts w:ascii="Segoe UI" w:eastAsia="SimSun" w:hAnsi="Segoe UI" w:cs="Segoe UI"/>
      <w:kern w:val="24"/>
      <w:sz w:val="20"/>
      <w:szCs w:val="20"/>
    </w:rPr>
  </w:style>
  <w:style w:type="character" w:customStyle="1" w:styleId="BulletedList2Char">
    <w:name w:val="Bulleted List 2 Char"/>
    <w:aliases w:val="bl2 Char Char"/>
    <w:basedOn w:val="ListBulletChar"/>
    <w:link w:val="BulletedList2"/>
    <w:rsid w:val="00822D3D"/>
    <w:rPr>
      <w:rFonts w:ascii="Segoe UI" w:eastAsia="SimSun" w:hAnsi="Segoe UI" w:cs="Segoe UI"/>
      <w:kern w:val="24"/>
      <w:sz w:val="20"/>
      <w:szCs w:val="20"/>
    </w:rPr>
  </w:style>
  <w:style w:type="paragraph" w:customStyle="1" w:styleId="PageHeader">
    <w:name w:val="Page Header"/>
    <w:aliases w:val="pgh"/>
    <w:basedOn w:val="Normal"/>
    <w:rsid w:val="00822D3D"/>
    <w:pPr>
      <w:spacing w:after="240" w:line="240" w:lineRule="auto"/>
      <w:jc w:val="right"/>
    </w:pPr>
    <w:rPr>
      <w:rFonts w:ascii="Segoe UI" w:eastAsia="SimSun" w:hAnsi="Segoe UI" w:cs="Segoe UI"/>
      <w:b/>
      <w:kern w:val="24"/>
      <w:sz w:val="20"/>
      <w:szCs w:val="20"/>
    </w:rPr>
  </w:style>
  <w:style w:type="paragraph" w:customStyle="1" w:styleId="PageFooter">
    <w:name w:val="Page Footer"/>
    <w:aliases w:val="pgf"/>
    <w:basedOn w:val="Normal"/>
    <w:rsid w:val="00822D3D"/>
    <w:pPr>
      <w:spacing w:after="0" w:line="240" w:lineRule="auto"/>
      <w:jc w:val="right"/>
    </w:pPr>
    <w:rPr>
      <w:rFonts w:ascii="Segoe UI" w:eastAsia="SimSun" w:hAnsi="Segoe UI" w:cs="Segoe UI"/>
      <w:kern w:val="24"/>
      <w:sz w:val="20"/>
      <w:szCs w:val="20"/>
    </w:rPr>
  </w:style>
  <w:style w:type="paragraph" w:customStyle="1" w:styleId="PageNum">
    <w:name w:val="Page Num"/>
    <w:aliases w:val="pgn"/>
    <w:basedOn w:val="Normal"/>
    <w:rsid w:val="00822D3D"/>
    <w:pPr>
      <w:spacing w:after="0" w:line="240" w:lineRule="auto"/>
      <w:ind w:right="518"/>
      <w:jc w:val="right"/>
    </w:pPr>
    <w:rPr>
      <w:rFonts w:ascii="Segoe UI" w:eastAsia="SimSun" w:hAnsi="Segoe UI" w:cs="Segoe UI"/>
      <w:b/>
      <w:kern w:val="24"/>
      <w:sz w:val="20"/>
      <w:szCs w:val="20"/>
    </w:rPr>
  </w:style>
  <w:style w:type="character" w:customStyle="1" w:styleId="NumberedListIndexer">
    <w:name w:val="Numbered List Indexer"/>
    <w:aliases w:val="nlx"/>
    <w:basedOn w:val="DefaultParagraphFont"/>
    <w:rsid w:val="00822D3D"/>
    <w:rPr>
      <w:dstrike w:val="0"/>
      <w:vanish/>
      <w:color w:val="C0C0C0"/>
      <w:szCs w:val="18"/>
      <w:u w:val="none"/>
      <w:vertAlign w:val="baseline"/>
    </w:rPr>
  </w:style>
  <w:style w:type="paragraph" w:customStyle="1" w:styleId="ProcedureTitleinList1">
    <w:name w:val="Procedure Title in List 1"/>
    <w:aliases w:val="prt1"/>
    <w:basedOn w:val="ProcedureTitle"/>
    <w:rsid w:val="00822D3D"/>
    <w:pPr>
      <w:framePr w:wrap="notBeside"/>
    </w:pPr>
  </w:style>
  <w:style w:type="paragraph" w:customStyle="1" w:styleId="ProcedureTitleinList2">
    <w:name w:val="Procedure Title in List 2"/>
    <w:aliases w:val="prt2"/>
    <w:basedOn w:val="ProcedureTitle"/>
    <w:rsid w:val="00822D3D"/>
    <w:pPr>
      <w:framePr w:wrap="notBeside"/>
      <w:ind w:left="720"/>
    </w:pPr>
  </w:style>
  <w:style w:type="table" w:customStyle="1" w:styleId="DefinitionTable">
    <w:name w:val="Definition Table"/>
    <w:aliases w:val="dtbl"/>
    <w:basedOn w:val="TableNormal"/>
    <w:rsid w:val="00822D3D"/>
    <w:pPr>
      <w:spacing w:after="180" w:line="220" w:lineRule="exact"/>
      <w:ind w:right="1440"/>
    </w:pPr>
    <w:rPr>
      <w:rFonts w:ascii="Segoe UI" w:eastAsia="Segoe UI" w:hAnsi="Segoe UI" w:cs="Segoe UI"/>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822D3D"/>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822D3D"/>
    <w:tblPr>
      <w:tblInd w:w="907" w:type="dxa"/>
      <w:tblCellMar>
        <w:top w:w="0" w:type="dxa"/>
        <w:left w:w="0" w:type="dxa"/>
        <w:bottom w:w="0" w:type="dxa"/>
        <w:right w:w="0" w:type="dxa"/>
      </w:tblCellMar>
    </w:tblPr>
  </w:style>
  <w:style w:type="table" w:customStyle="1" w:styleId="PacketTable">
    <w:name w:val="Packet Table"/>
    <w:basedOn w:val="TableNormal"/>
    <w:rsid w:val="00822D3D"/>
    <w:pPr>
      <w:spacing w:before="60" w:after="60" w:line="240" w:lineRule="exact"/>
      <w:jc w:val="center"/>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22D3D"/>
    <w:pPr>
      <w:numPr>
        <w:numId w:val="22"/>
      </w:numPr>
      <w:spacing w:line="260" w:lineRule="exact"/>
      <w:ind w:left="1080"/>
    </w:pPr>
  </w:style>
  <w:style w:type="paragraph" w:customStyle="1" w:styleId="BulletedList6">
    <w:name w:val="Bulleted List 6"/>
    <w:aliases w:val="bl6"/>
    <w:basedOn w:val="ListBullet"/>
    <w:rsid w:val="00822D3D"/>
    <w:pPr>
      <w:numPr>
        <w:numId w:val="28"/>
      </w:numPr>
      <w:spacing w:line="260" w:lineRule="exact"/>
      <w:ind w:left="1080" w:hanging="432"/>
    </w:pPr>
  </w:style>
  <w:style w:type="paragraph" w:customStyle="1" w:styleId="BulletedList4">
    <w:name w:val="Bulleted List 4"/>
    <w:aliases w:val="bl4"/>
    <w:basedOn w:val="ListBullet"/>
    <w:rsid w:val="00822D3D"/>
    <w:pPr>
      <w:numPr>
        <w:numId w:val="23"/>
      </w:numPr>
      <w:ind w:left="1440"/>
    </w:pPr>
  </w:style>
  <w:style w:type="paragraph" w:customStyle="1" w:styleId="BulletedList5">
    <w:name w:val="Bulleted List 5"/>
    <w:aliases w:val="bl5"/>
    <w:basedOn w:val="ListBullet"/>
    <w:rsid w:val="00822D3D"/>
    <w:pPr>
      <w:numPr>
        <w:numId w:val="24"/>
      </w:numPr>
      <w:ind w:left="1800"/>
    </w:pPr>
  </w:style>
  <w:style w:type="character" w:customStyle="1" w:styleId="FooterItalic">
    <w:name w:val="Footer Italic"/>
    <w:aliases w:val="fi"/>
    <w:rsid w:val="00822D3D"/>
    <w:rPr>
      <w:rFonts w:ascii="Segoe UI" w:hAnsi="Segoe UI"/>
      <w:i/>
      <w:sz w:val="16"/>
      <w:szCs w:val="16"/>
    </w:rPr>
  </w:style>
  <w:style w:type="character" w:customStyle="1" w:styleId="FooterSmall">
    <w:name w:val="Footer Small"/>
    <w:aliases w:val="fs"/>
    <w:rsid w:val="00822D3D"/>
    <w:rPr>
      <w:rFonts w:ascii="Segoe UI" w:hAnsi="Segoe UI"/>
      <w:sz w:val="17"/>
      <w:szCs w:val="16"/>
    </w:rPr>
  </w:style>
  <w:style w:type="paragraph" w:customStyle="1" w:styleId="GenericEntry">
    <w:name w:val="Generic Entry"/>
    <w:aliases w:val="ge"/>
    <w:basedOn w:val="Normal"/>
    <w:next w:val="Normal"/>
    <w:rsid w:val="00822D3D"/>
    <w:pPr>
      <w:spacing w:before="60" w:after="240" w:line="260" w:lineRule="exact"/>
      <w:ind w:left="720" w:hanging="720"/>
    </w:pPr>
    <w:rPr>
      <w:rFonts w:ascii="Segoe UI" w:eastAsia="SimSun" w:hAnsi="Segoe UI" w:cs="Segoe UI"/>
      <w:kern w:val="24"/>
      <w:sz w:val="20"/>
      <w:szCs w:val="20"/>
    </w:rPr>
  </w:style>
  <w:style w:type="table" w:customStyle="1" w:styleId="IndentedPacketFieldBits">
    <w:name w:val="Indented Packet Field Bits"/>
    <w:aliases w:val="pfbi"/>
    <w:basedOn w:val="TableNormal"/>
    <w:rsid w:val="00822D3D"/>
    <w:pPr>
      <w:spacing w:after="0" w:line="240" w:lineRule="auto"/>
    </w:pPr>
    <w:rPr>
      <w:rFonts w:ascii="Segoe UI" w:eastAsia="Segoe UI" w:hAnsi="Segoe UI" w:cs="Segoe UI"/>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822D3D"/>
    <w:pPr>
      <w:numPr>
        <w:numId w:val="25"/>
      </w:numPr>
      <w:spacing w:line="260" w:lineRule="exact"/>
      <w:ind w:left="1080"/>
    </w:pPr>
  </w:style>
  <w:style w:type="paragraph" w:customStyle="1" w:styleId="NumberedList4">
    <w:name w:val="Numbered List 4"/>
    <w:aliases w:val="nl4"/>
    <w:basedOn w:val="ListNumber"/>
    <w:rsid w:val="00822D3D"/>
    <w:pPr>
      <w:numPr>
        <w:numId w:val="26"/>
      </w:numPr>
      <w:tabs>
        <w:tab w:val="left" w:pos="1800"/>
      </w:tabs>
    </w:pPr>
  </w:style>
  <w:style w:type="paragraph" w:customStyle="1" w:styleId="NumberedList5">
    <w:name w:val="Numbered List 5"/>
    <w:aliases w:val="nl5"/>
    <w:basedOn w:val="ListNumber"/>
    <w:rsid w:val="00822D3D"/>
    <w:pPr>
      <w:numPr>
        <w:numId w:val="27"/>
      </w:numPr>
    </w:pPr>
  </w:style>
  <w:style w:type="table" w:customStyle="1" w:styleId="PacketFieldBitsTable">
    <w:name w:val="Packet Field Bits Table"/>
    <w:aliases w:val="pfbt"/>
    <w:basedOn w:val="TableNormal"/>
    <w:rsid w:val="00822D3D"/>
    <w:pPr>
      <w:spacing w:after="0" w:line="240" w:lineRule="auto"/>
      <w:jc w:val="center"/>
    </w:pPr>
    <w:rPr>
      <w:rFonts w:ascii="Segoe UI" w:eastAsia="Segoe UI" w:hAnsi="Segoe UI" w:cs="Segoe UI"/>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22D3D"/>
    <w:pPr>
      <w:spacing w:after="0" w:line="240" w:lineRule="auto"/>
    </w:pPr>
    <w:rPr>
      <w:rFonts w:ascii="Segoe UI" w:eastAsia="Segoe UI" w:hAnsi="Segoe UI" w:cs="Segoe UI"/>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822D3D"/>
    <w:rPr>
      <w:b/>
      <w:u w:val="single"/>
    </w:rPr>
  </w:style>
  <w:style w:type="paragraph" w:customStyle="1" w:styleId="AlertLabelinList3">
    <w:name w:val="Alert Label in List 3"/>
    <w:aliases w:val="al3"/>
    <w:basedOn w:val="AlertLabel"/>
    <w:rsid w:val="00822D3D"/>
    <w:pPr>
      <w:framePr w:wrap="notBeside"/>
      <w:ind w:left="1080"/>
    </w:pPr>
  </w:style>
  <w:style w:type="paragraph" w:customStyle="1" w:styleId="AlertTextinList3">
    <w:name w:val="Alert Text in List 3"/>
    <w:aliases w:val="at3"/>
    <w:basedOn w:val="AlertText"/>
    <w:rsid w:val="00822D3D"/>
    <w:pPr>
      <w:ind w:left="1440"/>
    </w:pPr>
  </w:style>
  <w:style w:type="paragraph" w:customStyle="1" w:styleId="CodeinList2">
    <w:name w:val="Code in List 2"/>
    <w:aliases w:val="c2"/>
    <w:basedOn w:val="Code"/>
    <w:rsid w:val="00822D3D"/>
    <w:pPr>
      <w:ind w:left="720"/>
    </w:pPr>
    <w:rPr>
      <w:color w:val="000080"/>
      <w:sz w:val="20"/>
      <w:szCs w:val="20"/>
    </w:rPr>
  </w:style>
  <w:style w:type="paragraph" w:customStyle="1" w:styleId="CodeinList1">
    <w:name w:val="Code in List 1"/>
    <w:aliases w:val="c1"/>
    <w:basedOn w:val="Code"/>
    <w:rsid w:val="00822D3D"/>
    <w:pPr>
      <w:ind w:left="576" w:right="360"/>
    </w:pPr>
    <w:rPr>
      <w:color w:val="000080"/>
      <w:sz w:val="20"/>
      <w:szCs w:val="20"/>
    </w:rPr>
  </w:style>
  <w:style w:type="character" w:styleId="BookTitle">
    <w:name w:val="Book Title"/>
    <w:basedOn w:val="DefaultParagraphFont"/>
    <w:qFormat/>
    <w:rsid w:val="00822D3D"/>
    <w:rPr>
      <w:b/>
      <w:bCs/>
      <w:smallCaps/>
      <w:spacing w:val="5"/>
    </w:rPr>
  </w:style>
  <w:style w:type="character" w:customStyle="1" w:styleId="NoSpacingChar">
    <w:name w:val="No Spacing Char"/>
    <w:basedOn w:val="DefaultParagraphFont"/>
    <w:link w:val="NoSpacing"/>
    <w:uiPriority w:val="1"/>
    <w:rsid w:val="00822D3D"/>
  </w:style>
  <w:style w:type="character" w:customStyle="1" w:styleId="js-issue-title">
    <w:name w:val="js-issue-title"/>
    <w:basedOn w:val="DefaultParagraphFont"/>
    <w:rsid w:val="00822D3D"/>
  </w:style>
  <w:style w:type="paragraph" w:customStyle="1" w:styleId="Subhead">
    <w:name w:val="Subhead"/>
    <w:basedOn w:val="Normal"/>
    <w:qFormat/>
    <w:rsid w:val="002B7CBD"/>
    <w:pPr>
      <w:spacing w:before="280" w:after="120" w:line="240" w:lineRule="auto"/>
    </w:pPr>
    <w:rPr>
      <w:b/>
    </w:rPr>
  </w:style>
  <w:style w:type="paragraph" w:customStyle="1" w:styleId="Subhead2">
    <w:name w:val="Subhead2"/>
    <w:basedOn w:val="Normal"/>
    <w:autoRedefine/>
    <w:qFormat/>
    <w:rsid w:val="000D1495"/>
    <w:pPr>
      <w:spacing w:before="280" w:after="60"/>
    </w:pPr>
    <w:rPr>
      <w:rFonts w:asciiTheme="majorHAnsi" w:hAnsiTheme="majorHAnsi" w:cstheme="majorHAnsi"/>
      <w:b/>
      <w:sz w:val="24"/>
      <w:szCs w:val="24"/>
    </w:rPr>
  </w:style>
  <w:style w:type="paragraph" w:customStyle="1" w:styleId="NormalBold">
    <w:name w:val="Normal Bold"/>
    <w:basedOn w:val="Normal"/>
    <w:qFormat/>
    <w:rsid w:val="00C5414C"/>
    <w:pPr>
      <w:spacing w:after="0" w:line="240" w:lineRule="auto"/>
    </w:pPr>
    <w:rPr>
      <w:b/>
    </w:rPr>
  </w:style>
  <w:style w:type="table" w:styleId="LightShading-Accent4">
    <w:name w:val="Light Shading Accent 4"/>
    <w:basedOn w:val="TableNormal"/>
    <w:uiPriority w:val="60"/>
    <w:rsid w:val="00A06A9E"/>
    <w:pPr>
      <w:spacing w:after="0" w:line="240" w:lineRule="auto"/>
    </w:pPr>
    <w:rPr>
      <w:color w:val="186862" w:themeColor="accent4" w:themeShade="BF"/>
    </w:rPr>
    <w:tblPr>
      <w:tblStyleRowBandSize w:val="1"/>
      <w:tblStyleColBandSize w:val="1"/>
      <w:tblInd w:w="0" w:type="dxa"/>
      <w:tblBorders>
        <w:top w:val="single" w:sz="8" w:space="0" w:color="208C84" w:themeColor="accent4"/>
        <w:bottom w:val="single" w:sz="8" w:space="0" w:color="208C84"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la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EFEB" w:themeFill="accent4" w:themeFillTint="3F"/>
      </w:tcPr>
    </w:tblStylePr>
    <w:tblStylePr w:type="band1Horz">
      <w:tblPr/>
      <w:tcPr>
        <w:tcBorders>
          <w:left w:val="nil"/>
          <w:right w:val="nil"/>
          <w:insideH w:val="nil"/>
          <w:insideV w:val="nil"/>
        </w:tcBorders>
        <w:shd w:val="clear" w:color="auto" w:fill="BAEFEB" w:themeFill="accent4" w:themeFillTint="3F"/>
      </w:tcPr>
    </w:tblStylePr>
  </w:style>
  <w:style w:type="table" w:styleId="MediumShading1-Accent3">
    <w:name w:val="Medium Shading 1 Accent 3"/>
    <w:basedOn w:val="TableNormal"/>
    <w:uiPriority w:val="63"/>
    <w:rsid w:val="00A06A9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IABbandedspectable">
    <w:name w:val="IAB banded spec table"/>
    <w:basedOn w:val="TableNormal"/>
    <w:uiPriority w:val="99"/>
    <w:rsid w:val="0037368E"/>
    <w:pPr>
      <w:spacing w:after="0" w:line="240" w:lineRule="auto"/>
    </w:pPr>
    <w:tblPr>
      <w:tblInd w:w="0" w:type="dxa"/>
      <w:tblCellMar>
        <w:top w:w="0" w:type="dxa"/>
        <w:left w:w="108" w:type="dxa"/>
        <w:bottom w:w="0" w:type="dxa"/>
        <w:right w:w="108" w:type="dxa"/>
      </w:tblCellMar>
    </w:tblPr>
  </w:style>
  <w:style w:type="paragraph" w:customStyle="1" w:styleId="CodeSample">
    <w:name w:val="CodeSample"/>
    <w:basedOn w:val="Normal"/>
    <w:qFormat/>
    <w:rsid w:val="00C40B9A"/>
    <w:pPr>
      <w:spacing w:after="0"/>
    </w:pPr>
    <w:rPr>
      <w:rFonts w:ascii="Courier New" w:hAnsi="Courier New"/>
      <w:sz w:val="20"/>
      <w:szCs w:val="20"/>
    </w:rPr>
  </w:style>
  <w:style w:type="paragraph" w:customStyle="1" w:styleId="NavLink">
    <w:name w:val="Nav Link"/>
    <w:basedOn w:val="Normal"/>
    <w:qFormat/>
    <w:rsid w:val="00BF1FDE"/>
    <w:pPr>
      <w:spacing w:after="0"/>
    </w:pPr>
    <w:rPr>
      <w:color w:val="FFFFFF" w:themeColor="background1"/>
      <w:bdr w:val="single" w:sz="18" w:space="0" w:color="808080" w:themeColor="background1" w:themeShade="80"/>
      <w:shd w:val="clear" w:color="auto" w:fill="808080" w:themeFill="background1" w:themeFillShade="80"/>
    </w:rPr>
  </w:style>
  <w:style w:type="character" w:customStyle="1" w:styleId="NavLinkChar">
    <w:name w:val="Nav Link Char"/>
    <w:basedOn w:val="DefaultParagraphFont"/>
    <w:uiPriority w:val="1"/>
    <w:qFormat/>
    <w:rsid w:val="007C2AA9"/>
    <w:rPr>
      <w:color w:val="FFFFFF" w:themeColor="background1"/>
      <w:u w:val="none"/>
      <w:bdr w:val="single" w:sz="18" w:space="0" w:color="D9D9D9"/>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9175">
      <w:bodyDiv w:val="1"/>
      <w:marLeft w:val="0"/>
      <w:marRight w:val="0"/>
      <w:marTop w:val="0"/>
      <w:marBottom w:val="0"/>
      <w:divBdr>
        <w:top w:val="none" w:sz="0" w:space="0" w:color="auto"/>
        <w:left w:val="none" w:sz="0" w:space="0" w:color="auto"/>
        <w:bottom w:val="none" w:sz="0" w:space="0" w:color="auto"/>
        <w:right w:val="none" w:sz="0" w:space="0" w:color="auto"/>
      </w:divBdr>
    </w:div>
    <w:div w:id="44841735">
      <w:bodyDiv w:val="1"/>
      <w:marLeft w:val="0"/>
      <w:marRight w:val="0"/>
      <w:marTop w:val="0"/>
      <w:marBottom w:val="0"/>
      <w:divBdr>
        <w:top w:val="none" w:sz="0" w:space="0" w:color="auto"/>
        <w:left w:val="none" w:sz="0" w:space="0" w:color="auto"/>
        <w:bottom w:val="none" w:sz="0" w:space="0" w:color="auto"/>
        <w:right w:val="none" w:sz="0" w:space="0" w:color="auto"/>
      </w:divBdr>
    </w:div>
    <w:div w:id="85734214">
      <w:bodyDiv w:val="1"/>
      <w:marLeft w:val="0"/>
      <w:marRight w:val="0"/>
      <w:marTop w:val="0"/>
      <w:marBottom w:val="0"/>
      <w:divBdr>
        <w:top w:val="none" w:sz="0" w:space="0" w:color="auto"/>
        <w:left w:val="none" w:sz="0" w:space="0" w:color="auto"/>
        <w:bottom w:val="none" w:sz="0" w:space="0" w:color="auto"/>
        <w:right w:val="none" w:sz="0" w:space="0" w:color="auto"/>
      </w:divBdr>
    </w:div>
    <w:div w:id="194389590">
      <w:bodyDiv w:val="1"/>
      <w:marLeft w:val="0"/>
      <w:marRight w:val="0"/>
      <w:marTop w:val="0"/>
      <w:marBottom w:val="0"/>
      <w:divBdr>
        <w:top w:val="none" w:sz="0" w:space="0" w:color="auto"/>
        <w:left w:val="none" w:sz="0" w:space="0" w:color="auto"/>
        <w:bottom w:val="none" w:sz="0" w:space="0" w:color="auto"/>
        <w:right w:val="none" w:sz="0" w:space="0" w:color="auto"/>
      </w:divBdr>
    </w:div>
    <w:div w:id="292444063">
      <w:bodyDiv w:val="1"/>
      <w:marLeft w:val="0"/>
      <w:marRight w:val="0"/>
      <w:marTop w:val="0"/>
      <w:marBottom w:val="0"/>
      <w:divBdr>
        <w:top w:val="none" w:sz="0" w:space="0" w:color="auto"/>
        <w:left w:val="none" w:sz="0" w:space="0" w:color="auto"/>
        <w:bottom w:val="none" w:sz="0" w:space="0" w:color="auto"/>
        <w:right w:val="none" w:sz="0" w:space="0" w:color="auto"/>
      </w:divBdr>
    </w:div>
    <w:div w:id="293100161">
      <w:bodyDiv w:val="1"/>
      <w:marLeft w:val="0"/>
      <w:marRight w:val="0"/>
      <w:marTop w:val="0"/>
      <w:marBottom w:val="0"/>
      <w:divBdr>
        <w:top w:val="none" w:sz="0" w:space="0" w:color="auto"/>
        <w:left w:val="none" w:sz="0" w:space="0" w:color="auto"/>
        <w:bottom w:val="none" w:sz="0" w:space="0" w:color="auto"/>
        <w:right w:val="none" w:sz="0" w:space="0" w:color="auto"/>
      </w:divBdr>
    </w:div>
    <w:div w:id="412557329">
      <w:bodyDiv w:val="1"/>
      <w:marLeft w:val="0"/>
      <w:marRight w:val="0"/>
      <w:marTop w:val="0"/>
      <w:marBottom w:val="0"/>
      <w:divBdr>
        <w:top w:val="none" w:sz="0" w:space="0" w:color="auto"/>
        <w:left w:val="none" w:sz="0" w:space="0" w:color="auto"/>
        <w:bottom w:val="none" w:sz="0" w:space="0" w:color="auto"/>
        <w:right w:val="none" w:sz="0" w:space="0" w:color="auto"/>
      </w:divBdr>
    </w:div>
    <w:div w:id="440806759">
      <w:bodyDiv w:val="1"/>
      <w:marLeft w:val="0"/>
      <w:marRight w:val="0"/>
      <w:marTop w:val="0"/>
      <w:marBottom w:val="0"/>
      <w:divBdr>
        <w:top w:val="none" w:sz="0" w:space="0" w:color="auto"/>
        <w:left w:val="none" w:sz="0" w:space="0" w:color="auto"/>
        <w:bottom w:val="none" w:sz="0" w:space="0" w:color="auto"/>
        <w:right w:val="none" w:sz="0" w:space="0" w:color="auto"/>
      </w:divBdr>
    </w:div>
    <w:div w:id="490685310">
      <w:bodyDiv w:val="1"/>
      <w:marLeft w:val="0"/>
      <w:marRight w:val="0"/>
      <w:marTop w:val="0"/>
      <w:marBottom w:val="0"/>
      <w:divBdr>
        <w:top w:val="none" w:sz="0" w:space="0" w:color="auto"/>
        <w:left w:val="none" w:sz="0" w:space="0" w:color="auto"/>
        <w:bottom w:val="none" w:sz="0" w:space="0" w:color="auto"/>
        <w:right w:val="none" w:sz="0" w:space="0" w:color="auto"/>
      </w:divBdr>
    </w:div>
    <w:div w:id="597566512">
      <w:bodyDiv w:val="1"/>
      <w:marLeft w:val="0"/>
      <w:marRight w:val="0"/>
      <w:marTop w:val="0"/>
      <w:marBottom w:val="0"/>
      <w:divBdr>
        <w:top w:val="none" w:sz="0" w:space="0" w:color="auto"/>
        <w:left w:val="none" w:sz="0" w:space="0" w:color="auto"/>
        <w:bottom w:val="none" w:sz="0" w:space="0" w:color="auto"/>
        <w:right w:val="none" w:sz="0" w:space="0" w:color="auto"/>
      </w:divBdr>
    </w:div>
    <w:div w:id="820586734">
      <w:bodyDiv w:val="1"/>
      <w:marLeft w:val="0"/>
      <w:marRight w:val="0"/>
      <w:marTop w:val="0"/>
      <w:marBottom w:val="0"/>
      <w:divBdr>
        <w:top w:val="none" w:sz="0" w:space="0" w:color="auto"/>
        <w:left w:val="none" w:sz="0" w:space="0" w:color="auto"/>
        <w:bottom w:val="none" w:sz="0" w:space="0" w:color="auto"/>
        <w:right w:val="none" w:sz="0" w:space="0" w:color="auto"/>
      </w:divBdr>
    </w:div>
    <w:div w:id="878586246">
      <w:bodyDiv w:val="1"/>
      <w:marLeft w:val="0"/>
      <w:marRight w:val="0"/>
      <w:marTop w:val="0"/>
      <w:marBottom w:val="0"/>
      <w:divBdr>
        <w:top w:val="none" w:sz="0" w:space="0" w:color="auto"/>
        <w:left w:val="none" w:sz="0" w:space="0" w:color="auto"/>
        <w:bottom w:val="none" w:sz="0" w:space="0" w:color="auto"/>
        <w:right w:val="none" w:sz="0" w:space="0" w:color="auto"/>
      </w:divBdr>
    </w:div>
    <w:div w:id="953097296">
      <w:bodyDiv w:val="1"/>
      <w:marLeft w:val="0"/>
      <w:marRight w:val="0"/>
      <w:marTop w:val="0"/>
      <w:marBottom w:val="0"/>
      <w:divBdr>
        <w:top w:val="none" w:sz="0" w:space="0" w:color="auto"/>
        <w:left w:val="none" w:sz="0" w:space="0" w:color="auto"/>
        <w:bottom w:val="none" w:sz="0" w:space="0" w:color="auto"/>
        <w:right w:val="none" w:sz="0" w:space="0" w:color="auto"/>
      </w:divBdr>
    </w:div>
    <w:div w:id="989945064">
      <w:bodyDiv w:val="1"/>
      <w:marLeft w:val="0"/>
      <w:marRight w:val="0"/>
      <w:marTop w:val="0"/>
      <w:marBottom w:val="0"/>
      <w:divBdr>
        <w:top w:val="none" w:sz="0" w:space="0" w:color="auto"/>
        <w:left w:val="none" w:sz="0" w:space="0" w:color="auto"/>
        <w:bottom w:val="none" w:sz="0" w:space="0" w:color="auto"/>
        <w:right w:val="none" w:sz="0" w:space="0" w:color="auto"/>
      </w:divBdr>
    </w:div>
    <w:div w:id="1174688691">
      <w:bodyDiv w:val="1"/>
      <w:marLeft w:val="0"/>
      <w:marRight w:val="0"/>
      <w:marTop w:val="0"/>
      <w:marBottom w:val="0"/>
      <w:divBdr>
        <w:top w:val="none" w:sz="0" w:space="0" w:color="auto"/>
        <w:left w:val="none" w:sz="0" w:space="0" w:color="auto"/>
        <w:bottom w:val="none" w:sz="0" w:space="0" w:color="auto"/>
        <w:right w:val="none" w:sz="0" w:space="0" w:color="auto"/>
      </w:divBdr>
    </w:div>
    <w:div w:id="1211920229">
      <w:bodyDiv w:val="1"/>
      <w:marLeft w:val="0"/>
      <w:marRight w:val="0"/>
      <w:marTop w:val="0"/>
      <w:marBottom w:val="0"/>
      <w:divBdr>
        <w:top w:val="none" w:sz="0" w:space="0" w:color="auto"/>
        <w:left w:val="none" w:sz="0" w:space="0" w:color="auto"/>
        <w:bottom w:val="none" w:sz="0" w:space="0" w:color="auto"/>
        <w:right w:val="none" w:sz="0" w:space="0" w:color="auto"/>
      </w:divBdr>
    </w:div>
    <w:div w:id="1229144990">
      <w:bodyDiv w:val="1"/>
      <w:marLeft w:val="0"/>
      <w:marRight w:val="0"/>
      <w:marTop w:val="0"/>
      <w:marBottom w:val="0"/>
      <w:divBdr>
        <w:top w:val="none" w:sz="0" w:space="0" w:color="auto"/>
        <w:left w:val="none" w:sz="0" w:space="0" w:color="auto"/>
        <w:bottom w:val="none" w:sz="0" w:space="0" w:color="auto"/>
        <w:right w:val="none" w:sz="0" w:space="0" w:color="auto"/>
      </w:divBdr>
    </w:div>
    <w:div w:id="1279534322">
      <w:bodyDiv w:val="1"/>
      <w:marLeft w:val="0"/>
      <w:marRight w:val="0"/>
      <w:marTop w:val="0"/>
      <w:marBottom w:val="0"/>
      <w:divBdr>
        <w:top w:val="none" w:sz="0" w:space="0" w:color="auto"/>
        <w:left w:val="none" w:sz="0" w:space="0" w:color="auto"/>
        <w:bottom w:val="none" w:sz="0" w:space="0" w:color="auto"/>
        <w:right w:val="none" w:sz="0" w:space="0" w:color="auto"/>
      </w:divBdr>
    </w:div>
    <w:div w:id="1380977174">
      <w:bodyDiv w:val="1"/>
      <w:marLeft w:val="0"/>
      <w:marRight w:val="0"/>
      <w:marTop w:val="0"/>
      <w:marBottom w:val="0"/>
      <w:divBdr>
        <w:top w:val="none" w:sz="0" w:space="0" w:color="auto"/>
        <w:left w:val="none" w:sz="0" w:space="0" w:color="auto"/>
        <w:bottom w:val="none" w:sz="0" w:space="0" w:color="auto"/>
        <w:right w:val="none" w:sz="0" w:space="0" w:color="auto"/>
      </w:divBdr>
    </w:div>
    <w:div w:id="1397051928">
      <w:bodyDiv w:val="1"/>
      <w:marLeft w:val="0"/>
      <w:marRight w:val="0"/>
      <w:marTop w:val="0"/>
      <w:marBottom w:val="0"/>
      <w:divBdr>
        <w:top w:val="none" w:sz="0" w:space="0" w:color="auto"/>
        <w:left w:val="none" w:sz="0" w:space="0" w:color="auto"/>
        <w:bottom w:val="none" w:sz="0" w:space="0" w:color="auto"/>
        <w:right w:val="none" w:sz="0" w:space="0" w:color="auto"/>
      </w:divBdr>
    </w:div>
    <w:div w:id="1730954746">
      <w:bodyDiv w:val="1"/>
      <w:marLeft w:val="0"/>
      <w:marRight w:val="0"/>
      <w:marTop w:val="0"/>
      <w:marBottom w:val="0"/>
      <w:divBdr>
        <w:top w:val="none" w:sz="0" w:space="0" w:color="auto"/>
        <w:left w:val="none" w:sz="0" w:space="0" w:color="auto"/>
        <w:bottom w:val="none" w:sz="0" w:space="0" w:color="auto"/>
        <w:right w:val="none" w:sz="0" w:space="0" w:color="auto"/>
      </w:divBdr>
    </w:div>
    <w:div w:id="1735926096">
      <w:bodyDiv w:val="1"/>
      <w:marLeft w:val="0"/>
      <w:marRight w:val="0"/>
      <w:marTop w:val="0"/>
      <w:marBottom w:val="0"/>
      <w:divBdr>
        <w:top w:val="none" w:sz="0" w:space="0" w:color="auto"/>
        <w:left w:val="none" w:sz="0" w:space="0" w:color="auto"/>
        <w:bottom w:val="none" w:sz="0" w:space="0" w:color="auto"/>
        <w:right w:val="none" w:sz="0" w:space="0" w:color="auto"/>
      </w:divBdr>
    </w:div>
    <w:div w:id="1740663714">
      <w:bodyDiv w:val="1"/>
      <w:marLeft w:val="0"/>
      <w:marRight w:val="0"/>
      <w:marTop w:val="0"/>
      <w:marBottom w:val="0"/>
      <w:divBdr>
        <w:top w:val="none" w:sz="0" w:space="0" w:color="auto"/>
        <w:left w:val="none" w:sz="0" w:space="0" w:color="auto"/>
        <w:bottom w:val="none" w:sz="0" w:space="0" w:color="auto"/>
        <w:right w:val="none" w:sz="0" w:space="0" w:color="auto"/>
      </w:divBdr>
    </w:div>
    <w:div w:id="1853446991">
      <w:bodyDiv w:val="1"/>
      <w:marLeft w:val="0"/>
      <w:marRight w:val="0"/>
      <w:marTop w:val="0"/>
      <w:marBottom w:val="0"/>
      <w:divBdr>
        <w:top w:val="none" w:sz="0" w:space="0" w:color="auto"/>
        <w:left w:val="none" w:sz="0" w:space="0" w:color="auto"/>
        <w:bottom w:val="none" w:sz="0" w:space="0" w:color="auto"/>
        <w:right w:val="none" w:sz="0" w:space="0" w:color="auto"/>
      </w:divBdr>
    </w:div>
    <w:div w:id="1884176789">
      <w:bodyDiv w:val="1"/>
      <w:marLeft w:val="0"/>
      <w:marRight w:val="0"/>
      <w:marTop w:val="0"/>
      <w:marBottom w:val="0"/>
      <w:divBdr>
        <w:top w:val="none" w:sz="0" w:space="0" w:color="auto"/>
        <w:left w:val="none" w:sz="0" w:space="0" w:color="auto"/>
        <w:bottom w:val="none" w:sz="0" w:space="0" w:color="auto"/>
        <w:right w:val="none" w:sz="0" w:space="0" w:color="auto"/>
      </w:divBdr>
    </w:div>
    <w:div w:id="1983192053">
      <w:bodyDiv w:val="1"/>
      <w:marLeft w:val="0"/>
      <w:marRight w:val="0"/>
      <w:marTop w:val="0"/>
      <w:marBottom w:val="0"/>
      <w:divBdr>
        <w:top w:val="none" w:sz="0" w:space="0" w:color="auto"/>
        <w:left w:val="none" w:sz="0" w:space="0" w:color="auto"/>
        <w:bottom w:val="none" w:sz="0" w:space="0" w:color="auto"/>
        <w:right w:val="none" w:sz="0" w:space="0" w:color="auto"/>
      </w:divBdr>
    </w:div>
    <w:div w:id="20280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hyperlink" Target="nil" TargetMode="External"/><Relationship Id="rId14" Type="http://schemas.openxmlformats.org/officeDocument/2006/relationships/hyperlink" Target="nil" TargetMode="External"/><Relationship Id="rId15" Type="http://schemas.openxmlformats.org/officeDocument/2006/relationships/hyperlink" Target="http://tools.ietf.org/html/draft-ietf-oauth-v2-15"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IAB Official">
  <a:themeElements>
    <a:clrScheme name="IAB Official">
      <a:dk1>
        <a:sysClr val="windowText" lastClr="000000"/>
      </a:dk1>
      <a:lt1>
        <a:srgbClr val="FFFFFF"/>
      </a:lt1>
      <a:dk2>
        <a:srgbClr val="A5A5A5"/>
      </a:dk2>
      <a:lt2>
        <a:srgbClr val="FBEDBF"/>
      </a:lt2>
      <a:accent1>
        <a:srgbClr val="030101"/>
      </a:accent1>
      <a:accent2>
        <a:srgbClr val="E20000"/>
      </a:accent2>
      <a:accent3>
        <a:srgbClr val="A5A5A5"/>
      </a:accent3>
      <a:accent4>
        <a:srgbClr val="208C84"/>
      </a:accent4>
      <a:accent5>
        <a:srgbClr val="F8DE42"/>
      </a:accent5>
      <a:accent6>
        <a:srgbClr val="AB6447"/>
      </a:accent6>
      <a:hlink>
        <a:srgbClr val="208C84"/>
      </a:hlink>
      <a:folHlink>
        <a:srgbClr val="CF8C63"/>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31DD4-D1E9-0743-9C54-203E1CF5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94</Pages>
  <Words>20394</Words>
  <Characters>116246</Characters>
  <Application>Microsoft Macintosh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Anderson</dc:creator>
  <cp:lastModifiedBy>Katie Stroud</cp:lastModifiedBy>
  <cp:revision>2</cp:revision>
  <cp:lastPrinted>2015-05-07T17:56:00Z</cp:lastPrinted>
  <dcterms:created xsi:type="dcterms:W3CDTF">2015-10-22T07:59:00Z</dcterms:created>
  <dcterms:modified xsi:type="dcterms:W3CDTF">2015-10-22T07:59:00Z</dcterms:modified>
</cp:coreProperties>
</file>